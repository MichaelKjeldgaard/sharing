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del w:id="0" w:date="2017-05-05T17:27:20Z" w:author="Mads Hjorth"/>
          <w:lang w:val="da-DK"/>
        </w:rPr>
      </w:pPr>
      <w:r>
        <mc:AlternateContent>
          <mc:Choice Requires="wps">
            <w:drawing>
              <wp:anchor distT="152400" distB="152400" distL="152400" distR="152400" simplePos="0" relativeHeight="251659264" behindDoc="0" locked="0" layoutInCell="1" allowOverlap="1">
                <wp:simplePos x="0" y="0"/>
                <wp:positionH relativeFrom="page">
                  <wp:posOffset>4476750</wp:posOffset>
                </wp:positionH>
                <wp:positionV relativeFrom="page">
                  <wp:posOffset>702944</wp:posOffset>
                </wp:positionV>
                <wp:extent cx="3060700" cy="900431"/>
                <wp:effectExtent l="0" t="0" r="0" b="0"/>
                <wp:wrapSquare wrapText="bothSides" distL="152400" distR="152400" distT="152400" distB="152400"/>
                <wp:docPr id="1073741827" name="officeArt object"/>
                <wp:cNvGraphicFramePr/>
                <a:graphic xmlns:a="http://schemas.openxmlformats.org/drawingml/2006/main">
                  <a:graphicData uri="http://schemas.microsoft.com/office/word/2010/wordprocessingShape">
                    <wps:wsp>
                      <wps:cNvSpPr/>
                      <wps:spPr>
                        <a:xfrm>
                          <a:off x="0" y="0"/>
                          <a:ext cx="3060700" cy="900431"/>
                        </a:xfrm>
                        <a:prstGeom prst="rect">
                          <a:avLst/>
                        </a:prstGeom>
                        <a:solidFill>
                          <a:srgbClr val="000000">
                            <a:alpha val="0"/>
                          </a:srgbClr>
                        </a:solidFill>
                        <a:ln w="12700" cap="flat">
                          <a:noFill/>
                          <a:miter lim="400000"/>
                        </a:ln>
                        <a:effectLst/>
                      </wps:spPr>
                      <wps:txbx>
                        <w:txbxContent>
                          <w:p>
                            <w:pPr>
                              <w:pStyle w:val="normal.0"/>
                            </w:pPr>
                            <w:r>
                              <w:rPr>
                                <w:rtl w:val="0"/>
                                <w:lang w:val="da-DK"/>
                              </w:rPr>
                              <w:t>National Sundheds-it</w:t>
                              <w:tab/>
                              <w:t>Sagsbeh: Mads Hjorth</w:t>
                            </w:r>
                          </w:p>
                          <w:p>
                            <w:pPr>
                              <w:pStyle w:val="normal.0"/>
                            </w:pPr>
                            <w:r>
                              <w:rPr>
                                <w:rtl w:val="0"/>
                                <w:lang w:val="da-DK"/>
                              </w:rPr>
                              <w:t>www.nsi.dk</w:t>
                              <w:tab/>
                              <w:t>Sagsnr.: 1201890</w:t>
                            </w:r>
                          </w:p>
                          <w:p>
                            <w:pPr>
                              <w:pStyle w:val="normal.0"/>
                            </w:pPr>
                            <w:r>
                              <w:rPr>
                                <w:rtl w:val="0"/>
                                <w:lang w:val="da-DK"/>
                              </w:rPr>
                              <w:t>Dato: 5. maj 2013</w:t>
                              <w:tab/>
                              <w:t xml:space="preserve">Dokumentnr.: </w:t>
                            </w:r>
                            <w:r/>
                          </w:p>
                        </w:txbxContent>
                      </wps:txbx>
                      <wps:bodyPr wrap="square" lIns="0" tIns="0" rIns="0" bIns="0" numCol="1" anchor="ctr">
                        <a:noAutofit/>
                      </wps:bodyPr>
                    </wps:wsp>
                  </a:graphicData>
                </a:graphic>
              </wp:anchor>
            </w:drawing>
          </mc:Choice>
          <mc:Fallback>
            <w:pict>
              <v:rect id="_x0000_s1026" style="visibility:visible;position:absolute;margin-left:352.5pt;margin-top:55.3pt;width:241.0pt;height:70.9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da-DK"/>
                        </w:rPr>
                        <w:t>National Sundheds-it</w:t>
                        <w:tab/>
                        <w:t>Sagsbeh: Mads Hjorth</w:t>
                      </w:r>
                    </w:p>
                    <w:p>
                      <w:pPr>
                        <w:pStyle w:val="normal.0"/>
                      </w:pPr>
                      <w:r>
                        <w:rPr>
                          <w:rtl w:val="0"/>
                          <w:lang w:val="da-DK"/>
                        </w:rPr>
                        <w:t>www.nsi.dk</w:t>
                        <w:tab/>
                        <w:t>Sagsnr.: 1201890</w:t>
                      </w:r>
                    </w:p>
                    <w:p>
                      <w:pPr>
                        <w:pStyle w:val="normal.0"/>
                      </w:pPr>
                      <w:r>
                        <w:rPr>
                          <w:rtl w:val="0"/>
                          <w:lang w:val="da-DK"/>
                        </w:rPr>
                        <w:t>Dato: 5. maj 2013</w:t>
                        <w:tab/>
                        <w:t xml:space="preserve">Dokumentnr.: </w:t>
                      </w:r>
                      <w:r/>
                    </w:p>
                  </w:txbxContent>
                </v:textbox>
                <w10:wrap type="square" side="bothSides" anchorx="page" anchory="page"/>
              </v:rect>
            </w:pict>
          </mc:Fallback>
        </mc:AlternateContent>
      </w:r>
    </w:p>
    <w:p>
      <w:pPr>
        <w:pStyle w:val="Title"/>
        <w:rPr>
          <w:del w:id="1" w:date="2017-05-05T17:27:20Z" w:author="Mads Hjorth"/>
        </w:rPr>
      </w:pPr>
    </w:p>
    <w:p>
      <w:pPr>
        <w:pStyle w:val="Title"/>
      </w:pPr>
    </w:p>
    <w:p>
      <w:pPr>
        <w:pStyle w:val="Title"/>
      </w:pPr>
    </w:p>
    <w:p>
      <w:pPr>
        <w:pStyle w:val="Title"/>
      </w:pPr>
      <w:r>
        <w:rPr>
          <w:rtl w:val="0"/>
        </w:rPr>
        <w:t xml:space="preserve">Referencearkitektur for </w:t>
      </w:r>
    </w:p>
    <w:p>
      <w:pPr>
        <w:pStyle w:val="Title"/>
      </w:pPr>
      <w:r>
        <w:rPr>
          <w:rtl w:val="0"/>
        </w:rPr>
        <w:t>Indberetning til nationale registre</w:t>
      </w:r>
    </w:p>
    <w:p>
      <w:pPr>
        <w:pStyle w:val="Title"/>
      </w:pPr>
    </w:p>
    <w:p>
      <w:pPr>
        <w:pStyle w:val="Title"/>
        <w:jc w:val="left"/>
        <w:rPr>
          <w:sz w:val="32"/>
          <w:szCs w:val="32"/>
        </w:rPr>
      </w:pPr>
      <w:r>
        <w:rPr>
          <w:rFonts w:ascii="Calibri" w:cs="Calibri" w:hAnsi="Calibri" w:eastAsia="Calibri"/>
          <w:b w:val="0"/>
          <w:bCs w:val="0"/>
          <w:sz w:val="32"/>
          <w:szCs w:val="32"/>
          <w:rtl w:val="0"/>
          <w:lang w:val="da-DK"/>
        </w:rPr>
        <w:t xml:space="preserve">— </w:t>
      </w:r>
      <w:r>
        <w:rPr>
          <w:rFonts w:ascii="Calibri" w:cs="Calibri" w:hAnsi="Calibri" w:eastAsia="Calibri"/>
          <w:b w:val="0"/>
          <w:bCs w:val="0"/>
          <w:sz w:val="32"/>
          <w:szCs w:val="32"/>
          <w:rtl w:val="0"/>
          <w:lang w:val="da-DK"/>
        </w:rPr>
        <w:t>overf</w:t>
      </w:r>
      <w:r>
        <w:rPr>
          <w:rFonts w:ascii="Calibri" w:cs="Calibri" w:hAnsi="Calibri" w:eastAsia="Calibri"/>
          <w:b w:val="0"/>
          <w:bCs w:val="0"/>
          <w:sz w:val="32"/>
          <w:szCs w:val="32"/>
          <w:rtl w:val="0"/>
          <w:lang w:val="da-DK"/>
        </w:rPr>
        <w:t>ø</w:t>
      </w:r>
      <w:r>
        <w:rPr>
          <w:rFonts w:ascii="Calibri" w:cs="Calibri" w:hAnsi="Calibri" w:eastAsia="Calibri"/>
          <w:b w:val="0"/>
          <w:bCs w:val="0"/>
          <w:sz w:val="32"/>
          <w:szCs w:val="32"/>
          <w:rtl w:val="0"/>
          <w:lang w:val="da-DK"/>
        </w:rPr>
        <w:t>rsel af oplysninger om personer og aktiviteter opsamlet hos sundhedsproducenter til landsd</w:t>
      </w:r>
      <w:r>
        <w:rPr>
          <w:rFonts w:ascii="Calibri" w:cs="Calibri" w:hAnsi="Calibri" w:eastAsia="Calibri"/>
          <w:b w:val="0"/>
          <w:bCs w:val="0"/>
          <w:sz w:val="32"/>
          <w:szCs w:val="32"/>
          <w:rtl w:val="0"/>
          <w:lang w:val="da-DK"/>
        </w:rPr>
        <w:t>æ</w:t>
      </w:r>
      <w:r>
        <w:rPr>
          <w:rFonts w:ascii="Calibri" w:cs="Calibri" w:hAnsi="Calibri" w:eastAsia="Calibri"/>
          <w:b w:val="0"/>
          <w:bCs w:val="0"/>
          <w:sz w:val="32"/>
          <w:szCs w:val="32"/>
          <w:rtl w:val="0"/>
          <w:lang w:val="da-DK"/>
        </w:rPr>
        <w:t>kkende registre med henblik p</w:t>
      </w:r>
      <w:r>
        <w:rPr>
          <w:rFonts w:ascii="Calibri" w:cs="Calibri" w:hAnsi="Calibri" w:eastAsia="Calibri"/>
          <w:b w:val="0"/>
          <w:bCs w:val="0"/>
          <w:sz w:val="32"/>
          <w:szCs w:val="32"/>
          <w:rtl w:val="0"/>
          <w:lang w:val="da-DK"/>
        </w:rPr>
        <w:t xml:space="preserve">å </w:t>
      </w:r>
      <w:r>
        <w:rPr>
          <w:rFonts w:ascii="Calibri" w:cs="Calibri" w:hAnsi="Calibri" w:eastAsia="Calibri"/>
          <w:b w:val="0"/>
          <w:bCs w:val="0"/>
          <w:sz w:val="32"/>
          <w:szCs w:val="32"/>
          <w:rtl w:val="0"/>
          <w:lang w:val="da-DK"/>
        </w:rPr>
        <w:t>sekund</w:t>
      </w:r>
      <w:r>
        <w:rPr>
          <w:rFonts w:ascii="Calibri" w:cs="Calibri" w:hAnsi="Calibri" w:eastAsia="Calibri"/>
          <w:b w:val="0"/>
          <w:bCs w:val="0"/>
          <w:sz w:val="32"/>
          <w:szCs w:val="32"/>
          <w:rtl w:val="0"/>
          <w:lang w:val="da-DK"/>
        </w:rPr>
        <w:t>æ</w:t>
      </w:r>
      <w:r>
        <w:rPr>
          <w:rFonts w:ascii="Calibri" w:cs="Calibri" w:hAnsi="Calibri" w:eastAsia="Calibri"/>
          <w:b w:val="0"/>
          <w:bCs w:val="0"/>
          <w:sz w:val="32"/>
          <w:szCs w:val="32"/>
          <w:rtl w:val="0"/>
          <w:lang w:val="da-DK"/>
        </w:rPr>
        <w:t>r anvendelse</w:t>
      </w:r>
    </w:p>
    <w:p>
      <w:pPr>
        <w:pStyle w:val="normal.0"/>
      </w:pPr>
    </w:p>
    <w:p>
      <w:pPr>
        <w:pStyle w:val="normal.0"/>
      </w:pPr>
      <w:r>
        <w:rPr>
          <w:rtl w:val="0"/>
          <w:lang w:val="da-DK"/>
        </w:rPr>
        <w:t>Dette er et arbejdsdokument som anvendes af arbejdsgruppen og NSI frem til den endelig offentligg</w:t>
      </w:r>
      <w:r>
        <w:rPr>
          <w:rtl w:val="0"/>
          <w:lang w:val="da-DK"/>
        </w:rPr>
        <w:t>ø</w:t>
      </w:r>
      <w:r>
        <w:rPr>
          <w:rtl w:val="0"/>
        </w:rPr>
        <w:t xml:space="preserve">relse planlagt til ultimo 2012. </w:t>
      </w:r>
    </w:p>
    <w:p>
      <w:pPr>
        <w:pStyle w:val="normal.0"/>
        <w:spacing w:after="0"/>
      </w:pPr>
      <w:r>
        <w:rPr>
          <w:rtl w:val="0"/>
          <w:lang w:val="da-DK"/>
        </w:rPr>
        <w:t>Denne version er udgangspunkt for en intern h</w:t>
      </w:r>
      <w:r>
        <w:rPr>
          <w:rtl w:val="0"/>
          <w:lang w:val="da-DK"/>
        </w:rPr>
        <w:t>ø</w:t>
      </w:r>
      <w:r>
        <w:rPr>
          <w:rtl w:val="0"/>
          <w:lang w:val="da-DK"/>
        </w:rPr>
        <w:t>ring blandt parter involveret i udf</w:t>
      </w:r>
      <w:r>
        <w:rPr>
          <w:rtl w:val="0"/>
          <w:lang w:val="da-DK"/>
        </w:rPr>
        <w:t>æ</w:t>
      </w:r>
      <w:r>
        <w:rPr>
          <w:rtl w:val="0"/>
          <w:lang w:val="da-DK"/>
        </w:rPr>
        <w:t xml:space="preserve">rdigelsen af denne referencearkitektur.   </w:t>
      </w:r>
    </w:p>
    <w:p>
      <w:pPr>
        <w:pStyle w:val="normal.0"/>
        <w:spacing w:before="120"/>
      </w:pPr>
      <w:r>
        <w:rPr>
          <w:rtl w:val="0"/>
        </w:rPr>
        <w:t>Den interne h</w:t>
      </w:r>
      <w:r>
        <w:rPr>
          <w:rtl w:val="0"/>
          <w:lang w:val="da-DK"/>
        </w:rPr>
        <w:t>ø</w:t>
      </w:r>
      <w:r>
        <w:rPr>
          <w:rtl w:val="0"/>
        </w:rPr>
        <w:t>ring har specifikt til form</w:t>
      </w:r>
      <w:r>
        <w:rPr>
          <w:rtl w:val="0"/>
          <w:lang w:val="da-DK"/>
        </w:rPr>
        <w:t>å</w:t>
      </w:r>
      <w:r>
        <w:rPr>
          <w:rtl w:val="0"/>
          <w:lang w:val="da-DK"/>
        </w:rPr>
        <w:t xml:space="preserve">l at </w:t>
      </w:r>
    </w:p>
    <w:p>
      <w:pPr>
        <w:pStyle w:val="List Paragraph"/>
        <w:numPr>
          <w:ilvl w:val="0"/>
          <w:numId w:val="2"/>
        </w:numPr>
        <w:spacing w:before="120"/>
        <w:rPr>
          <w:lang w:val="da-DK"/>
        </w:rPr>
      </w:pPr>
      <w:r>
        <w:rPr>
          <w:rtl w:val="0"/>
          <w:lang w:val="da-DK"/>
        </w:rPr>
        <w:t>Indhente kommentarer for hvert af de formulerede principper</w:t>
      </w:r>
    </w:p>
    <w:p>
      <w:pPr>
        <w:pStyle w:val="List Paragraph"/>
        <w:numPr>
          <w:ilvl w:val="0"/>
          <w:numId w:val="2"/>
        </w:numPr>
        <w:spacing w:before="120"/>
        <w:rPr>
          <w:lang w:val="da-DK"/>
        </w:rPr>
      </w:pPr>
      <w:r>
        <w:rPr>
          <w:rtl w:val="0"/>
          <w:lang w:val="da-DK"/>
        </w:rPr>
        <w:t>Indhente kommentarer til beskrivelsen af forretningsobjekter</w:t>
      </w:r>
    </w:p>
    <w:p>
      <w:pPr>
        <w:pStyle w:val="normal.0"/>
        <w:spacing w:before="120"/>
      </w:pPr>
      <w:r>
        <w:rPr>
          <w:rtl w:val="0"/>
          <w:lang w:val="da-DK"/>
        </w:rPr>
        <w:t>og mere generelt at</w:t>
      </w:r>
    </w:p>
    <w:p>
      <w:pPr>
        <w:pStyle w:val="List Paragraph"/>
        <w:numPr>
          <w:ilvl w:val="0"/>
          <w:numId w:val="2"/>
        </w:numPr>
        <w:spacing w:before="120"/>
        <w:rPr>
          <w:lang w:val="da-DK"/>
        </w:rPr>
      </w:pPr>
      <w:r>
        <w:rPr>
          <w:rtl w:val="0"/>
          <w:lang w:val="da-DK"/>
        </w:rPr>
        <w:t>Indhente vurderinger af i hvor h</w:t>
      </w:r>
      <w:r>
        <w:rPr>
          <w:rtl w:val="0"/>
          <w:lang w:val="da-DK"/>
        </w:rPr>
        <w:t>ø</w:t>
      </w:r>
      <w:r>
        <w:rPr>
          <w:rtl w:val="0"/>
          <w:lang w:val="da-DK"/>
        </w:rPr>
        <w:t>j referencearkitekturen underst</w:t>
      </w:r>
      <w:r>
        <w:rPr>
          <w:rtl w:val="0"/>
          <w:lang w:val="da-DK"/>
        </w:rPr>
        <w:t>ø</w:t>
      </w:r>
      <w:r>
        <w:rPr>
          <w:rtl w:val="0"/>
          <w:lang w:val="da-DK"/>
        </w:rPr>
        <w:t>tter udf</w:t>
      </w:r>
      <w:r>
        <w:rPr>
          <w:rtl w:val="0"/>
          <w:lang w:val="da-DK"/>
        </w:rPr>
        <w:t>ø</w:t>
      </w:r>
      <w:r>
        <w:rPr>
          <w:rtl w:val="0"/>
          <w:lang w:val="da-DK"/>
        </w:rPr>
        <w:t>relsen af konkrete it-projekter inden for omr</w:t>
      </w:r>
      <w:r>
        <w:rPr>
          <w:rtl w:val="0"/>
          <w:lang w:val="da-DK"/>
        </w:rPr>
        <w:t>å</w:t>
      </w:r>
      <w:r>
        <w:rPr>
          <w:rtl w:val="0"/>
          <w:lang w:val="da-DK"/>
        </w:rPr>
        <w:t>det</w:t>
      </w:r>
    </w:p>
    <w:p>
      <w:pPr>
        <w:pStyle w:val="List Paragraph"/>
        <w:numPr>
          <w:ilvl w:val="0"/>
          <w:numId w:val="2"/>
        </w:numPr>
        <w:spacing w:before="120"/>
        <w:rPr>
          <w:lang w:val="da-DK"/>
        </w:rPr>
      </w:pPr>
      <w:r>
        <w:rPr>
          <w:rtl w:val="0"/>
          <w:lang w:val="da-DK"/>
        </w:rPr>
        <w:t>Indhente konkrete forslag til forbedringer af formuleringer og figurer</w:t>
      </w:r>
    </w:p>
    <w:p>
      <w:pPr>
        <w:pStyle w:val="List Paragraph"/>
        <w:numPr>
          <w:ilvl w:val="0"/>
          <w:numId w:val="2"/>
        </w:numPr>
        <w:spacing w:before="120"/>
        <w:rPr>
          <w:lang w:val="da-DK"/>
        </w:rPr>
      </w:pPr>
      <w:r>
        <w:rPr>
          <w:rtl w:val="0"/>
          <w:lang w:val="da-DK"/>
        </w:rPr>
        <w:t xml:space="preserve">Indhente forslag til hvilke </w:t>
      </w:r>
      <w:r>
        <w:rPr>
          <w:rtl w:val="0"/>
          <w:lang w:val="da-DK"/>
        </w:rPr>
        <w:t>æ</w:t>
      </w:r>
      <w:r>
        <w:rPr>
          <w:rtl w:val="0"/>
          <w:lang w:val="da-DK"/>
        </w:rPr>
        <w:t>ndringer der b</w:t>
      </w:r>
      <w:r>
        <w:rPr>
          <w:rtl w:val="0"/>
          <w:lang w:val="da-DK"/>
        </w:rPr>
        <w:t>ø</w:t>
      </w:r>
      <w:r>
        <w:rPr>
          <w:rtl w:val="0"/>
          <w:lang w:val="da-DK"/>
        </w:rPr>
        <w:t>r foretages inden den kommende offentlige h</w:t>
      </w:r>
      <w:r>
        <w:rPr>
          <w:rtl w:val="0"/>
          <w:lang w:val="da-DK"/>
        </w:rPr>
        <w:t>ø</w:t>
      </w:r>
      <w:r>
        <w:rPr>
          <w:rtl w:val="0"/>
          <w:lang w:val="da-DK"/>
        </w:rPr>
        <w:t xml:space="preserve">ring. </w:t>
      </w:r>
    </w:p>
    <w:p>
      <w:pPr>
        <w:pStyle w:val="normal.0"/>
        <w:spacing w:before="120"/>
      </w:pPr>
    </w:p>
    <w:p>
      <w:pPr>
        <w:pStyle w:val="normal.0"/>
        <w:spacing w:before="120"/>
      </w:pPr>
      <w:r>
        <w:rPr>
          <w:rtl w:val="0"/>
        </w:rPr>
        <w:t>Sp</w:t>
      </w:r>
      <w:r>
        <w:rPr>
          <w:rtl w:val="0"/>
          <w:lang w:val="da-DK"/>
        </w:rPr>
        <w:t>ø</w:t>
      </w:r>
      <w:r>
        <w:rPr>
          <w:rtl w:val="0"/>
          <w:lang w:val="da-DK"/>
        </w:rPr>
        <w:t>rgsm</w:t>
      </w:r>
      <w:r>
        <w:rPr>
          <w:rtl w:val="0"/>
          <w:lang w:val="da-DK"/>
        </w:rPr>
        <w:t>å</w:t>
      </w:r>
      <w:r>
        <w:rPr>
          <w:rtl w:val="0"/>
          <w:lang w:val="da-DK"/>
        </w:rPr>
        <w:t xml:space="preserve">l og kommentarer kan sendes til NSI ved Mads Hjorth, mah@nsi.dk. </w:t>
      </w:r>
    </w:p>
    <w:p>
      <w:pPr>
        <w:pStyle w:val="normal.0"/>
      </w:pPr>
      <w:del w:id="2" w:date="2017-09-18T11:05:35Z" w:author="Mads Hjorth">
        <w:r>
          <w:rPr/>
          <w:br w:type="page"/>
        </w:r>
      </w:del>
    </w:p>
    <w:p>
      <w:pPr>
        <w:pStyle w:val="TOC Heading"/>
        <w:rPr>
          <w:rFonts w:ascii="Calibri" w:cs="Calibri" w:hAnsi="Calibri" w:eastAsia="Calibri"/>
          <w:color w:val="000000"/>
          <w:u w:color="000000"/>
        </w:rPr>
      </w:pPr>
      <w:r>
        <w:rPr>
          <w:rFonts w:ascii="Calibri" w:cs="Calibri" w:hAnsi="Calibri" w:eastAsia="Calibri"/>
          <w:color w:val="000000"/>
          <w:u w:color="000000"/>
          <w:rtl w:val="0"/>
          <w:lang w:val="da-DK"/>
        </w:rPr>
        <w:t>Indhold</w:t>
      </w:r>
    </w:p>
    <w:p>
      <w:pPr>
        <w:pStyle w:val="normal.0"/>
      </w:pPr>
      <w:r>
        <w:rPr>
          <w:rFonts w:ascii="Calibri" w:cs="Calibri" w:hAnsi="Calibri" w:eastAsia="Calibri"/>
          <w:b w:val="1"/>
          <w:bCs w:val="1"/>
          <w:color w:val="000000"/>
          <w:u w:color="000000"/>
        </w:rPr>
        <w:fldChar w:fldCharType="begin" w:fldLock="0"/>
      </w:r>
      <w:r>
        <w:rPr>
          <w:rFonts w:ascii="Calibri" w:cs="Calibri" w:hAnsi="Calibri" w:eastAsia="Calibri"/>
          <w:b w:val="1"/>
          <w:bCs w:val="1"/>
          <w:color w:val="000000"/>
          <w:u w:color="000000"/>
        </w:rPr>
        <w:instrText xml:space="preserve"> TOC \t "heading 1, 1,heading 2, 2"</w:instrText>
      </w:r>
      <w:r>
        <w:rPr>
          <w:rFonts w:ascii="Calibri" w:cs="Calibri" w:hAnsi="Calibri" w:eastAsia="Calibri"/>
          <w:b w:val="1"/>
          <w:bCs w:val="1"/>
          <w:color w:val="000000"/>
          <w:u w:color="000000"/>
        </w:rPr>
        <w:fldChar w:fldCharType="separate" w:fldLock="0"/>
      </w:r>
    </w:p>
    <w:p>
      <w:pPr>
        <w:pStyle w:val="TOC 1"/>
      </w:pPr>
      <w:r>
        <w:rPr>
          <w:rtl w:val="0"/>
        </w:rPr>
        <w:t>Indholdsfortegnelsen er tom, fordi du ikke bruger de afsnitsformater, der indgår i den.</w:t>
      </w:r>
    </w:p>
    <w:p>
      <w:pPr>
        <w:pStyle w:val="normal.0"/>
        <w:rPr>
          <w:del w:id="3" w:date="2017-05-05T17:26:20Z" w:author="Forfatter"/>
          <w:rFonts w:ascii="Calibri" w:cs="Calibri" w:hAnsi="Calibri" w:eastAsia="Calibri"/>
          <w:sz w:val="22"/>
          <w:szCs w:val="22"/>
        </w:rPr>
      </w:pPr>
      <w:r>
        <w:rPr>
          <w:rFonts w:ascii="Calibri" w:cs="Calibri" w:hAnsi="Calibri" w:eastAsia="Calibri"/>
          <w:b w:val="1"/>
          <w:bCs w:val="1"/>
          <w:color w:val="000000"/>
          <w:u w:color="000000"/>
        </w:rPr>
        <w:fldChar w:fldCharType="end" w:fldLock="0"/>
      </w:r>
    </w:p>
    <w:p>
      <w:pPr>
        <w:pStyle w:val="normal.0"/>
        <w:spacing w:after="0"/>
        <w:jc w:val="left"/>
      </w:pPr>
      <w:r>
        <w:br w:type="page"/>
      </w:r>
    </w:p>
    <w:p>
      <w:pPr>
        <w:pStyle w:val="heading 1"/>
        <w:rPr>
          <w:del w:id="4" w:date="2017-09-18T11:05:26Z" w:author="Mads Hjorth"/>
        </w:rPr>
      </w:pPr>
      <w:del w:id="5" w:date="2017-09-18T11:05:26Z" w:author="Mads Hjorth">
        <w:r>
          <w:rPr>
            <w:rtl w:val="0"/>
          </w:rPr>
          <w:delText>Resum</w:delText>
        </w:r>
      </w:del>
      <w:del w:id="6" w:date="2017-09-18T11:05:26Z" w:author="Mads Hjorth">
        <w:r>
          <w:rPr>
            <w:rtl w:val="0"/>
          </w:rPr>
          <w:delText>é</w:delText>
        </w:r>
      </w:del>
    </w:p>
    <w:p>
      <w:pPr>
        <w:pStyle w:val="normal.0"/>
        <w:rPr>
          <w:del w:id="7" w:date="2017-09-18T11:05:26Z" w:author="Mads Hjorth"/>
        </w:rPr>
      </w:pPr>
      <w:del w:id="8" w:date="2017-09-18T11:05:26Z" w:author="Mads Hjorth">
        <w:r>
          <w:rPr>
            <w:rtl w:val="0"/>
          </w:rPr>
          <w:delText>Indberetning til nationale registre sker i dag via en r</w:delText>
        </w:r>
      </w:del>
      <w:del w:id="9" w:date="2017-09-18T11:05:26Z" w:author="Mads Hjorth">
        <w:r>
          <w:rPr>
            <w:rtl w:val="0"/>
            <w:lang w:val="da-DK"/>
          </w:rPr>
          <w:delText>æ</w:delText>
        </w:r>
      </w:del>
      <w:del w:id="10" w:date="2017-09-18T11:05:26Z" w:author="Mads Hjorth">
        <w:r>
          <w:rPr>
            <w:rtl w:val="0"/>
          </w:rPr>
          <w:delText>kke forskellige systemer. Manglende sammenh</w:delText>
        </w:r>
      </w:del>
      <w:del w:id="11" w:date="2017-09-18T11:05:26Z" w:author="Mads Hjorth">
        <w:r>
          <w:rPr>
            <w:rtl w:val="0"/>
            <w:lang w:val="da-DK"/>
          </w:rPr>
          <w:delText>æ</w:delText>
        </w:r>
      </w:del>
      <w:del w:id="12" w:date="2017-09-18T11:05:26Z" w:author="Mads Hjorth">
        <w:r>
          <w:rPr>
            <w:rtl w:val="0"/>
            <w:lang w:val="da-DK"/>
          </w:rPr>
          <w:delText>ng mellem disse og lokale systemer har gjort arbejdsgangene besv</w:delText>
        </w:r>
      </w:del>
      <w:del w:id="13" w:date="2017-09-18T11:05:26Z" w:author="Mads Hjorth">
        <w:r>
          <w:rPr>
            <w:rtl w:val="0"/>
            <w:lang w:val="da-DK"/>
          </w:rPr>
          <w:delText>æ</w:delText>
        </w:r>
      </w:del>
      <w:del w:id="14" w:date="2017-09-18T11:05:26Z" w:author="Mads Hjorth">
        <w:r>
          <w:rPr>
            <w:rtl w:val="0"/>
          </w:rPr>
          <w:delText xml:space="preserve">rlige. I </w:delText>
        </w:r>
      </w:del>
      <w:del w:id="15" w:date="2017-09-18T11:05:26Z" w:author="Mads Hjorth">
        <w:r>
          <w:rPr>
            <w:rtl w:val="0"/>
          </w:rPr>
          <w:delText>”</w:delText>
        </w:r>
      </w:del>
      <w:del w:id="16" w:date="2017-09-18T11:05:26Z" w:author="Mads Hjorth">
        <w:r>
          <w:rPr>
            <w:rtl w:val="0"/>
            <w:lang w:val="da-DK"/>
          </w:rPr>
          <w:delText>Aftale om sundheds-it</w:delText>
        </w:r>
      </w:del>
      <w:del w:id="17" w:date="2017-09-18T11:05:26Z" w:author="Mads Hjorth">
        <w:r>
          <w:rPr>
            <w:rtl w:val="0"/>
          </w:rPr>
          <w:delText xml:space="preserve">” </w:delText>
        </w:r>
      </w:del>
      <w:del w:id="18" w:date="2017-09-18T11:05:26Z" w:author="Mads Hjorth">
        <w:r>
          <w:rPr>
            <w:rtl w:val="0"/>
            <w:lang w:val="da-DK"/>
          </w:rPr>
          <w:delText>der blev indg</w:delText>
        </w:r>
      </w:del>
      <w:del w:id="19" w:date="2017-09-18T11:05:26Z" w:author="Mads Hjorth">
        <w:r>
          <w:rPr>
            <w:rtl w:val="0"/>
            <w:lang w:val="da-DK"/>
          </w:rPr>
          <w:delText>å</w:delText>
        </w:r>
      </w:del>
      <w:del w:id="20" w:date="2017-09-18T11:05:26Z" w:author="Mads Hjorth">
        <w:r>
          <w:rPr>
            <w:rtl w:val="0"/>
            <w:lang w:val="da-DK"/>
          </w:rPr>
          <w:delText xml:space="preserve">et som del af </w:delText>
        </w:r>
      </w:del>
      <w:del w:id="21" w:date="2017-09-18T11:05:26Z" w:author="Mads Hjorth">
        <w:r>
          <w:rPr>
            <w:rtl w:val="0"/>
            <w:lang w:val="da-DK"/>
          </w:rPr>
          <w:delText>ø</w:delText>
        </w:r>
      </w:del>
      <w:del w:id="22" w:date="2017-09-18T11:05:26Z" w:author="Mads Hjorth">
        <w:r>
          <w:rPr>
            <w:rtl w:val="0"/>
            <w:lang w:val="da-DK"/>
          </w:rPr>
          <w:delText>konomiaftalen mellem regeringen og Danske Regioner i juni 2010, er der formuleret f</w:delText>
        </w:r>
      </w:del>
      <w:del w:id="23" w:date="2017-09-18T11:05:26Z" w:author="Mads Hjorth">
        <w:r>
          <w:rPr>
            <w:rtl w:val="0"/>
            <w:lang w:val="da-DK"/>
          </w:rPr>
          <w:delText>ø</w:delText>
        </w:r>
      </w:del>
      <w:del w:id="24" w:date="2017-09-18T11:05:26Z" w:author="Mads Hjorth">
        <w:r>
          <w:rPr>
            <w:rtl w:val="0"/>
            <w:lang w:val="nl-NL"/>
          </w:rPr>
          <w:delText>lgende m</w:delText>
        </w:r>
      </w:del>
      <w:del w:id="25" w:date="2017-09-18T11:05:26Z" w:author="Mads Hjorth">
        <w:r>
          <w:rPr>
            <w:rtl w:val="0"/>
            <w:lang w:val="da-DK"/>
          </w:rPr>
          <w:delText>å</w:delText>
        </w:r>
      </w:del>
      <w:del w:id="26" w:date="2017-09-18T11:05:26Z" w:author="Mads Hjorth">
        <w:r>
          <w:rPr>
            <w:rtl w:val="0"/>
          </w:rPr>
          <w:delText>ls</w:delText>
        </w:r>
      </w:del>
      <w:del w:id="27" w:date="2017-09-18T11:05:26Z" w:author="Mads Hjorth">
        <w:r>
          <w:rPr>
            <w:rtl w:val="0"/>
            <w:lang w:val="da-DK"/>
          </w:rPr>
          <w:delText>æ</w:delText>
        </w:r>
      </w:del>
      <w:del w:id="28" w:date="2017-09-18T11:05:26Z" w:author="Mads Hjorth">
        <w:r>
          <w:rPr>
            <w:rtl w:val="0"/>
          </w:rPr>
          <w:delText>tning:</w:delText>
        </w:r>
      </w:del>
    </w:p>
    <w:p>
      <w:pPr>
        <w:pStyle w:val="normal.0"/>
        <w:rPr>
          <w:del w:id="29" w:date="2017-09-18T11:05:26Z" w:author="Mads Hjorth"/>
        </w:rPr>
      </w:pPr>
      <w:del w:id="30" w:date="2017-09-18T11:05:26Z" w:author="Mads Hjorth">
        <w:r>
          <w:rPr>
            <w:rtl w:val="0"/>
          </w:rPr>
          <w:delText>”</w:delText>
        </w:r>
      </w:del>
      <w:del w:id="31" w:date="2017-09-18T11:05:26Z" w:author="Mads Hjorth">
        <w:r>
          <w:rPr>
            <w:rtl w:val="0"/>
            <w:lang w:val="da-DK"/>
          </w:rPr>
          <w:delText>Sundhedspersonalet skal nemt og enkelt kunne indberette data til de nationale registre s</w:delText>
        </w:r>
      </w:del>
      <w:del w:id="32" w:date="2017-09-18T11:05:26Z" w:author="Mads Hjorth">
        <w:r>
          <w:rPr>
            <w:rtl w:val="0"/>
          </w:rPr>
          <w:delText xml:space="preserve">å </w:delText>
        </w:r>
      </w:del>
      <w:del w:id="33" w:date="2017-09-18T11:05:26Z" w:author="Mads Hjorth">
        <w:r>
          <w:rPr>
            <w:rtl w:val="0"/>
            <w:lang w:val="da-DK"/>
          </w:rPr>
          <w:delText>dobbeltregistreringer i sundhedsv</w:delText>
        </w:r>
      </w:del>
      <w:del w:id="34" w:date="2017-09-18T11:05:26Z" w:author="Mads Hjorth">
        <w:r>
          <w:rPr>
            <w:rtl w:val="0"/>
            <w:lang w:val="da-DK"/>
          </w:rPr>
          <w:delText>æ</w:delText>
        </w:r>
      </w:del>
      <w:del w:id="35" w:date="2017-09-18T11:05:26Z" w:author="Mads Hjorth">
        <w:r>
          <w:rPr>
            <w:rtl w:val="0"/>
            <w:lang w:val="da-DK"/>
          </w:rPr>
          <w:delText>snet minimeres. Som led i en samlet effektivisering og konsolidering af sundheds-it opgaverne i staten, vil der i 2012 v</w:delText>
        </w:r>
      </w:del>
      <w:del w:id="36" w:date="2017-09-18T11:05:26Z" w:author="Mads Hjorth">
        <w:r>
          <w:rPr>
            <w:rtl w:val="0"/>
            <w:lang w:val="da-DK"/>
          </w:rPr>
          <w:delText>æ</w:delText>
        </w:r>
      </w:del>
      <w:del w:id="37" w:date="2017-09-18T11:05:26Z" w:author="Mads Hjorth">
        <w:r>
          <w:rPr>
            <w:rtl w:val="0"/>
          </w:rPr>
          <w:delText>re etableret en f</w:delText>
        </w:r>
      </w:del>
      <w:del w:id="38" w:date="2017-09-18T11:05:26Z" w:author="Mads Hjorth">
        <w:r>
          <w:rPr>
            <w:rtl w:val="0"/>
            <w:lang w:val="da-DK"/>
          </w:rPr>
          <w:delText>æ</w:delText>
        </w:r>
      </w:del>
      <w:del w:id="39" w:date="2017-09-18T11:05:26Z" w:author="Mads Hjorth">
        <w:r>
          <w:rPr>
            <w:rtl w:val="0"/>
            <w:lang w:val="da-DK"/>
          </w:rPr>
          <w:delText>lles model for indberetning og genbrug af data i nationale sundhedsregistre.</w:delText>
        </w:r>
      </w:del>
      <w:del w:id="40" w:date="2017-09-18T11:05:26Z" w:author="Mads Hjorth">
        <w:r>
          <w:rPr>
            <w:rtl w:val="0"/>
          </w:rPr>
          <w:delText>”</w:delText>
        </w:r>
      </w:del>
    </w:p>
    <w:p>
      <w:pPr>
        <w:pStyle w:val="normal.0"/>
        <w:rPr>
          <w:del w:id="41" w:date="2017-09-18T11:05:26Z" w:author="Mads Hjorth"/>
        </w:rPr>
      </w:pPr>
      <w:del w:id="42" w:date="2017-09-18T11:05:26Z" w:author="Mads Hjorth">
        <w:r>
          <w:rPr>
            <w:rtl w:val="0"/>
          </w:rPr>
          <w:delText>Denne referencearkitektur bidrager til en s</w:delText>
        </w:r>
      </w:del>
      <w:del w:id="43" w:date="2017-09-18T11:05:26Z" w:author="Mads Hjorth">
        <w:r>
          <w:rPr>
            <w:rtl w:val="0"/>
            <w:lang w:val="da-DK"/>
          </w:rPr>
          <w:delText>å</w:delText>
        </w:r>
      </w:del>
      <w:del w:id="44" w:date="2017-09-18T11:05:26Z" w:author="Mads Hjorth">
        <w:r>
          <w:rPr>
            <w:rtl w:val="0"/>
          </w:rPr>
          <w:delText>dan f</w:delText>
        </w:r>
      </w:del>
      <w:del w:id="45" w:date="2017-09-18T11:05:26Z" w:author="Mads Hjorth">
        <w:r>
          <w:rPr>
            <w:rtl w:val="0"/>
            <w:lang w:val="da-DK"/>
          </w:rPr>
          <w:delText>æ</w:delText>
        </w:r>
      </w:del>
      <w:del w:id="46" w:date="2017-09-18T11:05:26Z" w:author="Mads Hjorth">
        <w:r>
          <w:rPr>
            <w:rtl w:val="0"/>
            <w:lang w:val="da-DK"/>
          </w:rPr>
          <w:delText>lles model for indberetning.</w:delText>
        </w:r>
      </w:del>
    </w:p>
    <w:p>
      <w:pPr>
        <w:pStyle w:val="normal.0"/>
        <w:rPr>
          <w:ins w:id="47" w:date="2017-05-05T17:26:20Z" w:author="Forfatter"/>
          <w:del w:id="48" w:date="2017-09-18T11:05:26Z" w:author="Mads Hjorth"/>
        </w:rPr>
      </w:pPr>
      <w:ins w:id="49" w:date="2017-05-05T17:26:20Z" w:author="Forfatter">
        <w:del w:id="50" w:date="2017-09-18T11:05:26Z" w:author="Mads Hjorth">
          <w:r>
            <w:rPr>
              <w:rtl w:val="0"/>
            </w:rPr>
            <w:delText>Der eksisterer i dag en r</w:delText>
          </w:r>
        </w:del>
      </w:ins>
      <w:ins w:id="51" w:date="2017-05-05T17:26:20Z" w:author="Forfatter">
        <w:del w:id="52" w:date="2017-09-18T11:05:26Z" w:author="Mads Hjorth">
          <w:r>
            <w:rPr>
              <w:rtl w:val="0"/>
              <w:lang w:val="da-DK"/>
            </w:rPr>
            <w:delText>æ</w:delText>
          </w:r>
        </w:del>
      </w:ins>
      <w:ins w:id="53" w:date="2017-05-05T17:26:20Z" w:author="Forfatter">
        <w:del w:id="54" w:date="2017-09-18T11:05:26Z" w:author="Mads Hjorth">
          <w:r>
            <w:rPr>
              <w:rtl w:val="0"/>
              <w:lang w:val="da-DK"/>
            </w:rPr>
            <w:delText>kke uhensigtsm</w:delText>
          </w:r>
        </w:del>
      </w:ins>
      <w:ins w:id="55" w:date="2017-05-05T17:26:20Z" w:author="Forfatter">
        <w:del w:id="56" w:date="2017-09-18T11:05:26Z" w:author="Mads Hjorth">
          <w:r>
            <w:rPr>
              <w:rtl w:val="0"/>
              <w:lang w:val="da-DK"/>
            </w:rPr>
            <w:delText>æ</w:delText>
          </w:r>
        </w:del>
      </w:ins>
      <w:ins w:id="57" w:date="2017-05-05T17:26:20Z" w:author="Forfatter">
        <w:del w:id="58" w:date="2017-09-18T11:05:26Z" w:author="Mads Hjorth">
          <w:r>
            <w:rPr>
              <w:rtl w:val="0"/>
              <w:lang w:val="da-DK"/>
            </w:rPr>
            <w:delText>ssige afh</w:delText>
          </w:r>
        </w:del>
      </w:ins>
      <w:ins w:id="59" w:date="2017-05-05T17:26:20Z" w:author="Forfatter">
        <w:del w:id="60" w:date="2017-09-18T11:05:26Z" w:author="Mads Hjorth">
          <w:r>
            <w:rPr>
              <w:rtl w:val="0"/>
              <w:lang w:val="da-DK"/>
            </w:rPr>
            <w:delText>æ</w:delText>
          </w:r>
        </w:del>
      </w:ins>
      <w:ins w:id="61" w:date="2017-05-05T17:26:20Z" w:author="Forfatter">
        <w:del w:id="62" w:date="2017-09-18T11:05:26Z" w:author="Mads Hjorth">
          <w:r>
            <w:rPr>
              <w:rtl w:val="0"/>
              <w:lang w:val="da-DK"/>
            </w:rPr>
            <w:delText>ngigheder imellem de it-systemer der anvendes i forbindelse med registrering, overf</w:delText>
          </w:r>
        </w:del>
      </w:ins>
      <w:ins w:id="63" w:date="2017-05-05T17:26:20Z" w:author="Forfatter">
        <w:del w:id="64" w:date="2017-09-18T11:05:26Z" w:author="Mads Hjorth">
          <w:r>
            <w:rPr>
              <w:rtl w:val="0"/>
              <w:lang w:val="da-DK"/>
            </w:rPr>
            <w:delText>ø</w:delText>
          </w:r>
        </w:del>
      </w:ins>
      <w:ins w:id="65" w:date="2017-05-05T17:26:20Z" w:author="Forfatter">
        <w:del w:id="66" w:date="2017-09-18T11:05:26Z" w:author="Mads Hjorth">
          <w:r>
            <w:rPr>
              <w:rtl w:val="0"/>
              <w:lang w:val="da-DK"/>
            </w:rPr>
            <w:delText>rsel og opbevaring af oplysninger til brug for nationale registre. Samtidigt forventes behovet for at opsamle og anvende oplysninger til sekund</w:delText>
          </w:r>
        </w:del>
      </w:ins>
      <w:ins w:id="67" w:date="2017-05-05T17:26:20Z" w:author="Forfatter">
        <w:del w:id="68" w:date="2017-09-18T11:05:26Z" w:author="Mads Hjorth">
          <w:r>
            <w:rPr>
              <w:rtl w:val="0"/>
              <w:lang w:val="da-DK"/>
            </w:rPr>
            <w:delText>æ</w:delText>
          </w:r>
        </w:del>
      </w:ins>
      <w:ins w:id="69" w:date="2017-05-05T17:26:20Z" w:author="Forfatter">
        <w:del w:id="70" w:date="2017-09-18T11:05:26Z" w:author="Mads Hjorth">
          <w:r>
            <w:rPr>
              <w:rtl w:val="0"/>
            </w:rPr>
            <w:delText>re form</w:delText>
          </w:r>
        </w:del>
      </w:ins>
      <w:ins w:id="71" w:date="2017-05-05T17:26:20Z" w:author="Forfatter">
        <w:del w:id="72" w:date="2017-09-18T11:05:26Z" w:author="Mads Hjorth">
          <w:r>
            <w:rPr>
              <w:rtl w:val="0"/>
              <w:lang w:val="da-DK"/>
            </w:rPr>
            <w:delText>å</w:delText>
          </w:r>
        </w:del>
      </w:ins>
      <w:ins w:id="73" w:date="2017-05-05T17:26:20Z" w:author="Forfatter">
        <w:del w:id="74" w:date="2017-09-18T11:05:26Z" w:author="Mads Hjorth">
          <w:r>
            <w:rPr>
              <w:rtl w:val="0"/>
            </w:rPr>
            <w:delText>l at vokse i fremtiden. Hvis disse afh</w:delText>
          </w:r>
        </w:del>
      </w:ins>
      <w:ins w:id="75" w:date="2017-05-05T17:26:20Z" w:author="Forfatter">
        <w:del w:id="76" w:date="2017-09-18T11:05:26Z" w:author="Mads Hjorth">
          <w:r>
            <w:rPr>
              <w:rtl w:val="0"/>
              <w:lang w:val="da-DK"/>
            </w:rPr>
            <w:delText>æ</w:delText>
          </w:r>
        </w:del>
      </w:ins>
      <w:ins w:id="77" w:date="2017-05-05T17:26:20Z" w:author="Forfatter">
        <w:del w:id="78" w:date="2017-09-18T11:05:26Z" w:author="Mads Hjorth">
          <w:r>
            <w:rPr>
              <w:rtl w:val="0"/>
              <w:lang w:val="da-DK"/>
            </w:rPr>
            <w:delText>ngigheder ikke begr</w:delText>
          </w:r>
        </w:del>
      </w:ins>
      <w:ins w:id="79" w:date="2017-05-05T17:26:20Z" w:author="Forfatter">
        <w:del w:id="80" w:date="2017-09-18T11:05:26Z" w:author="Mads Hjorth">
          <w:r>
            <w:rPr>
              <w:rtl w:val="0"/>
              <w:lang w:val="da-DK"/>
            </w:rPr>
            <w:delText>æ</w:delText>
          </w:r>
        </w:del>
      </w:ins>
      <w:ins w:id="81" w:date="2017-05-05T17:26:20Z" w:author="Forfatter">
        <w:del w:id="82" w:date="2017-09-18T11:05:26Z" w:author="Mads Hjorth">
          <w:r>
            <w:rPr>
              <w:rtl w:val="0"/>
            </w:rPr>
            <w:delText>nses vil det ikke v</w:delText>
          </w:r>
        </w:del>
      </w:ins>
      <w:ins w:id="83" w:date="2017-05-05T17:26:20Z" w:author="Forfatter">
        <w:del w:id="84" w:date="2017-09-18T11:05:26Z" w:author="Mads Hjorth">
          <w:r>
            <w:rPr>
              <w:rtl w:val="0"/>
              <w:lang w:val="da-DK"/>
            </w:rPr>
            <w:delText>æ</w:delText>
          </w:r>
        </w:del>
      </w:ins>
      <w:ins w:id="85" w:date="2017-05-05T17:26:20Z" w:author="Forfatter">
        <w:del w:id="86" w:date="2017-09-18T11:05:26Z" w:author="Mads Hjorth">
          <w:r>
            <w:rPr>
              <w:rtl w:val="0"/>
              <w:lang w:val="da-DK"/>
            </w:rPr>
            <w:delText>re muligt at h</w:delText>
          </w:r>
        </w:del>
      </w:ins>
      <w:ins w:id="87" w:date="2017-05-05T17:26:20Z" w:author="Forfatter">
        <w:del w:id="88" w:date="2017-09-18T11:05:26Z" w:author="Mads Hjorth">
          <w:r>
            <w:rPr>
              <w:rtl w:val="0"/>
              <w:lang w:val="da-DK"/>
            </w:rPr>
            <w:delText>å</w:delText>
          </w:r>
        </w:del>
      </w:ins>
      <w:ins w:id="89" w:date="2017-05-05T17:26:20Z" w:author="Forfatter">
        <w:del w:id="90" w:date="2017-09-18T11:05:26Z" w:author="Mads Hjorth">
          <w:r>
            <w:rPr>
              <w:rtl w:val="0"/>
            </w:rPr>
            <w:delText xml:space="preserve">ndtere de stigende krav til registrering effektivt.  </w:delText>
          </w:r>
        </w:del>
      </w:ins>
    </w:p>
    <w:p>
      <w:pPr>
        <w:pStyle w:val="normal.0"/>
        <w:rPr>
          <w:del w:id="91" w:date="2017-05-05T17:26:20Z" w:author="Forfatter"/>
        </w:rPr>
      </w:pPr>
      <w:del w:id="92" w:date="2017-05-05T17:26:20Z" w:author="Forfatter">
        <w:r>
          <w:rPr>
            <w:rtl w:val="0"/>
            <w:lang w:val="da-DK"/>
          </w:rPr>
          <w:delText>Den nuv</w:delText>
        </w:r>
      </w:del>
      <w:del w:id="93" w:date="2017-05-05T17:26:20Z" w:author="Forfatter">
        <w:r>
          <w:rPr>
            <w:rtl w:val="0"/>
            <w:lang w:val="da-DK"/>
          </w:rPr>
          <w:delText>æ</w:delText>
        </w:r>
      </w:del>
      <w:del w:id="94" w:date="2017-05-05T17:26:20Z" w:author="Forfatter">
        <w:r>
          <w:rPr>
            <w:rtl w:val="0"/>
            <w:lang w:val="da-DK"/>
          </w:rPr>
          <w:delText>rende organisation af omr</w:delText>
        </w:r>
      </w:del>
      <w:del w:id="95" w:date="2017-05-05T17:26:20Z" w:author="Forfatter">
        <w:r>
          <w:rPr>
            <w:rtl w:val="0"/>
            <w:lang w:val="da-DK"/>
          </w:rPr>
          <w:delText>å</w:delText>
        </w:r>
      </w:del>
      <w:del w:id="96" w:date="2017-05-05T17:26:20Z" w:author="Forfatter">
        <w:r>
          <w:rPr>
            <w:rtl w:val="0"/>
          </w:rPr>
          <w:delText>det er pr</w:delText>
        </w:r>
      </w:del>
      <w:del w:id="97" w:date="2017-05-05T17:26:20Z" w:author="Forfatter">
        <w:r>
          <w:rPr>
            <w:rtl w:val="0"/>
            <w:lang w:val="da-DK"/>
          </w:rPr>
          <w:delText>æ</w:delText>
        </w:r>
      </w:del>
      <w:del w:id="98" w:date="2017-05-05T17:26:20Z" w:author="Forfatter">
        <w:r>
          <w:rPr>
            <w:rtl w:val="0"/>
            <w:lang w:val="da-DK"/>
          </w:rPr>
          <w:delText>get af at funktioner til registrering, overf</w:delText>
        </w:r>
      </w:del>
      <w:del w:id="99" w:date="2017-05-05T17:26:20Z" w:author="Forfatter">
        <w:r>
          <w:rPr>
            <w:rtl w:val="0"/>
            <w:lang w:val="da-DK"/>
          </w:rPr>
          <w:delText>ø</w:delText>
        </w:r>
      </w:del>
      <w:del w:id="100" w:date="2017-05-05T17:26:20Z" w:author="Forfatter">
        <w:r>
          <w:rPr>
            <w:rtl w:val="0"/>
            <w:lang w:val="da-DK"/>
          </w:rPr>
          <w:delText>rsel og opbevaring er organiseret omkring de enkelte registre. Det har f</w:delText>
        </w:r>
      </w:del>
      <w:del w:id="101" w:date="2017-05-05T17:26:20Z" w:author="Forfatter">
        <w:r>
          <w:rPr>
            <w:rtl w:val="0"/>
            <w:lang w:val="da-DK"/>
          </w:rPr>
          <w:delText>ø</w:delText>
        </w:r>
      </w:del>
      <w:del w:id="102" w:date="2017-05-05T17:26:20Z" w:author="Forfatter">
        <w:r>
          <w:rPr>
            <w:rtl w:val="0"/>
            <w:lang w:val="da-DK"/>
          </w:rPr>
          <w:delText>rt til en situation hvor sundhedspersonalet oplever mange forskelligartede systemer til indberetning (1), de mange systemintegrationer anvender forskellige teknologier og overf</w:delText>
        </w:r>
      </w:del>
      <w:del w:id="103" w:date="2017-05-05T17:26:20Z" w:author="Forfatter">
        <w:r>
          <w:rPr>
            <w:rtl w:val="0"/>
            <w:lang w:val="da-DK"/>
          </w:rPr>
          <w:delText>ø</w:delText>
        </w:r>
      </w:del>
      <w:del w:id="104" w:date="2017-05-05T17:26:20Z" w:author="Forfatter">
        <w:r>
          <w:rPr>
            <w:rtl w:val="0"/>
          </w:rPr>
          <w:delText>rselsm</w:delText>
        </w:r>
      </w:del>
      <w:del w:id="105" w:date="2017-05-05T17:26:20Z" w:author="Forfatter">
        <w:r>
          <w:rPr>
            <w:rtl w:val="0"/>
            <w:lang w:val="da-DK"/>
          </w:rPr>
          <w:delText>ø</w:delText>
        </w:r>
      </w:del>
      <w:del w:id="106" w:date="2017-05-05T17:26:20Z" w:author="Forfatter">
        <w:r>
          <w:rPr>
            <w:rtl w:val="0"/>
            <w:lang w:val="da-DK"/>
          </w:rPr>
          <w:delText>nstre (2a), der er opst</w:delText>
        </w:r>
      </w:del>
      <w:del w:id="107" w:date="2017-05-05T17:26:20Z" w:author="Forfatter">
        <w:r>
          <w:rPr>
            <w:rtl w:val="0"/>
            <w:lang w:val="da-DK"/>
          </w:rPr>
          <w:delText>å</w:delText>
        </w:r>
      </w:del>
      <w:del w:id="108" w:date="2017-05-05T17:26:20Z" w:author="Forfatter">
        <w:r>
          <w:rPr>
            <w:rtl w:val="0"/>
            <w:lang w:val="da-DK"/>
          </w:rPr>
          <w:delText>et mange indbyrdes afh</w:delText>
        </w:r>
      </w:del>
      <w:del w:id="109" w:date="2017-05-05T17:26:20Z" w:author="Forfatter">
        <w:r>
          <w:rPr>
            <w:rtl w:val="0"/>
            <w:lang w:val="da-DK"/>
          </w:rPr>
          <w:delText>æ</w:delText>
        </w:r>
      </w:del>
      <w:del w:id="110" w:date="2017-05-05T17:26:20Z" w:author="Forfatter">
        <w:r>
          <w:rPr>
            <w:rtl w:val="0"/>
            <w:lang w:val="da-DK"/>
          </w:rPr>
          <w:delText xml:space="preserve">ngigheder (2b) og endelig er der forskelle i begrebsanvendelse i mellem de enkelte registre (3). </w:delText>
        </w:r>
      </w:del>
    </w:p>
    <w:p>
      <w:pPr>
        <w:pStyle w:val="normal.0"/>
        <w:rPr>
          <w:ins w:id="111" w:date="2017-05-05T17:26:20Z" w:author="Forfatter"/>
          <w:del w:id="112" w:date="2017-05-05T17:26:20Z" w:author="Forfatter"/>
        </w:rPr>
      </w:pPr>
      <w:del w:id="113" w:date="2017-05-05T17:26:20Z" w:author="Forfatter">
        <w:r>
          <w:rPr>
            <w:rtl w:val="0"/>
            <w:lang w:val="da-DK"/>
          </w:rPr>
          <w:delText>I fremtiden forventes behovet for anvendelse af oplysninger til sekund</w:delText>
        </w:r>
      </w:del>
      <w:del w:id="114" w:date="2017-05-05T17:26:20Z" w:author="Forfatter">
        <w:r>
          <w:rPr>
            <w:rtl w:val="0"/>
            <w:lang w:val="da-DK"/>
          </w:rPr>
          <w:delText>æ</w:delText>
        </w:r>
      </w:del>
      <w:del w:id="115" w:date="2017-05-05T17:26:20Z" w:author="Forfatter">
        <w:r>
          <w:rPr>
            <w:rtl w:val="0"/>
          </w:rPr>
          <w:delText>re form</w:delText>
        </w:r>
      </w:del>
      <w:del w:id="116" w:date="2017-05-05T17:26:20Z" w:author="Forfatter">
        <w:r>
          <w:rPr>
            <w:rtl w:val="0"/>
            <w:lang w:val="da-DK"/>
          </w:rPr>
          <w:delText>å</w:delText>
        </w:r>
      </w:del>
      <w:del w:id="117" w:date="2017-05-05T17:26:20Z" w:author="Forfatter">
        <w:r>
          <w:rPr>
            <w:rtl w:val="0"/>
            <w:lang w:val="da-DK"/>
          </w:rPr>
          <w:delText>l at vokse, og den nuv</w:delText>
        </w:r>
      </w:del>
      <w:del w:id="118" w:date="2017-05-05T17:26:20Z" w:author="Forfatter">
        <w:r>
          <w:rPr>
            <w:rtl w:val="0"/>
            <w:lang w:val="da-DK"/>
          </w:rPr>
          <w:delText>æ</w:delText>
        </w:r>
      </w:del>
      <w:del w:id="119" w:date="2017-05-05T17:26:20Z" w:author="Forfatter">
        <w:r>
          <w:rPr>
            <w:rtl w:val="0"/>
            <w:lang w:val="fr-FR"/>
          </w:rPr>
          <w:delText>rende situation</w:delText>
        </w:r>
      </w:del>
      <w:ins w:id="120" w:date="2017-05-05T17:26:20Z" w:author="Forfatter">
        <w:del w:id="121" w:date="2017-05-05T17:26:20Z" w:author="Forfatter">
          <w:r>
            <w:rPr>
              <w:rtl w:val="0"/>
              <w:lang w:val="da-DK"/>
            </w:rPr>
            <w:delText xml:space="preserve">hvis ikke man kommer ud af en </w:delText>
          </w:r>
        </w:del>
      </w:ins>
      <w:del w:id="122" w:date="2017-05-05T17:26:20Z" w:author="Forfatter">
        <w:r>
          <w:rPr>
            <w:rtl w:val="0"/>
          </w:rPr>
          <w:delText xml:space="preserve"> vil</w:delText>
        </w:r>
      </w:del>
      <w:ins w:id="123" w:date="2017-05-05T17:26:20Z" w:author="Forfatter">
        <w:del w:id="124" w:date="2017-05-05T17:26:20Z" w:author="Forfatter">
          <w:r>
            <w:rPr>
              <w:rtl w:val="0"/>
            </w:rPr>
            <w:delText>r</w:delText>
          </w:r>
        </w:del>
      </w:ins>
      <w:ins w:id="125" w:date="2017-05-05T17:26:20Z" w:author="Forfatter">
        <w:del w:id="126" w:date="2017-05-05T17:26:20Z" w:author="Forfatter">
          <w:r>
            <w:rPr>
              <w:rtl w:val="0"/>
              <w:lang w:val="da-DK"/>
            </w:rPr>
            <w:delText>æ</w:delText>
          </w:r>
        </w:del>
      </w:ins>
      <w:ins w:id="127" w:date="2017-05-05T17:26:20Z" w:author="Forfatter">
        <w:del w:id="128" w:date="2017-05-05T17:26:20Z" w:author="Forfatter">
          <w:r>
            <w:rPr>
              <w:rtl w:val="0"/>
              <w:lang w:val="da-DK"/>
            </w:rPr>
            <w:delText>kke uhensigtsm</w:delText>
          </w:r>
        </w:del>
      </w:ins>
      <w:ins w:id="129" w:date="2017-05-05T17:26:20Z" w:author="Forfatter">
        <w:del w:id="130" w:date="2017-05-05T17:26:20Z" w:author="Forfatter">
          <w:r>
            <w:rPr>
              <w:rtl w:val="0"/>
              <w:lang w:val="da-DK"/>
            </w:rPr>
            <w:delText>æ</w:delText>
          </w:r>
        </w:del>
      </w:ins>
      <w:ins w:id="131" w:date="2017-05-05T17:26:20Z" w:author="Forfatter">
        <w:del w:id="132" w:date="2017-05-05T17:26:20Z" w:author="Forfatter">
          <w:r>
            <w:rPr>
              <w:rtl w:val="0"/>
            </w:rPr>
            <w:delText>ssige bindinger man i dag har mellem registreringssystemer, m</w:delText>
          </w:r>
        </w:del>
      </w:ins>
      <w:ins w:id="133" w:date="2017-05-05T17:26:20Z" w:author="Forfatter">
        <w:del w:id="134" w:date="2017-05-05T17:26:20Z" w:author="Forfatter">
          <w:r>
            <w:rPr>
              <w:rtl w:val="0"/>
              <w:lang w:val="da-DK"/>
            </w:rPr>
            <w:delText>å</w:delText>
          </w:r>
        </w:del>
      </w:ins>
      <w:ins w:id="135" w:date="2017-05-05T17:26:20Z" w:author="Forfatter">
        <w:del w:id="136" w:date="2017-05-05T17:26:20Z" w:author="Forfatter">
          <w:r>
            <w:rPr>
              <w:rtl w:val="0"/>
            </w:rPr>
            <w:delText>der at overf</w:delText>
          </w:r>
        </w:del>
      </w:ins>
      <w:ins w:id="137" w:date="2017-05-05T17:26:20Z" w:author="Forfatter">
        <w:del w:id="138" w:date="2017-05-05T17:26:20Z" w:author="Forfatter">
          <w:r>
            <w:rPr>
              <w:rtl w:val="0"/>
              <w:lang w:val="da-DK"/>
            </w:rPr>
            <w:delText>ø</w:delText>
          </w:r>
        </w:del>
      </w:ins>
      <w:ins w:id="139" w:date="2017-05-05T17:26:20Z" w:author="Forfatter">
        <w:del w:id="140" w:date="2017-05-05T17:26:20Z" w:author="Forfatter">
          <w:r>
            <w:rPr>
              <w:rtl w:val="0"/>
              <w:lang w:val="da-DK"/>
            </w:rPr>
            <w:delText>re oplysninger p</w:delText>
          </w:r>
        </w:del>
      </w:ins>
      <w:ins w:id="141" w:date="2017-05-05T17:26:20Z" w:author="Forfatter">
        <w:del w:id="142" w:date="2017-05-05T17:26:20Z" w:author="Forfatter">
          <w:r>
            <w:rPr>
              <w:rtl w:val="0"/>
            </w:rPr>
            <w:delText xml:space="preserve">å </w:delText>
          </w:r>
        </w:del>
      </w:ins>
      <w:ins w:id="143" w:date="2017-05-05T17:26:20Z" w:author="Forfatter">
        <w:del w:id="144" w:date="2017-05-05T17:26:20Z" w:author="Forfatter">
          <w:r>
            <w:rPr>
              <w:rtl w:val="0"/>
            </w:rPr>
            <w:delText xml:space="preserve">og de enkelte registre, da </w:delText>
          </w:r>
        </w:del>
      </w:ins>
      <w:del w:id="145" w:date="2017-05-05T17:26:20Z" w:author="Forfatter">
        <w:r>
          <w:rPr>
            <w:rtl w:val="0"/>
          </w:rPr>
          <w:delText xml:space="preserve"> </w:delText>
        </w:r>
      </w:del>
      <w:ins w:id="146" w:date="2017-05-05T17:26:20Z" w:author="Forfatter">
        <w:del w:id="147" w:date="2017-05-05T17:26:20Z" w:author="Forfatter">
          <w:r>
            <w:rPr>
              <w:rtl w:val="0"/>
            </w:rPr>
            <w:delText xml:space="preserve">vil man </w:delText>
          </w:r>
        </w:del>
      </w:ins>
      <w:del w:id="148" w:date="2017-05-05T17:26:20Z" w:author="Forfatter">
        <w:r>
          <w:rPr>
            <w:rtl w:val="0"/>
          </w:rPr>
          <w:delText>ikke effektiv</w:delText>
        </w:r>
      </w:del>
      <w:ins w:id="149" w:date="2017-05-05T17:26:20Z" w:author="Forfatter">
        <w:del w:id="150" w:date="2017-05-05T17:26:20Z" w:author="Forfatter">
          <w:r>
            <w:rPr>
              <w:rtl w:val="0"/>
            </w:rPr>
            <w:delText>t</w:delText>
          </w:r>
        </w:del>
      </w:ins>
      <w:del w:id="151" w:date="2017-05-05T17:26:20Z" w:author="Forfatter">
        <w:r>
          <w:rPr>
            <w:rtl w:val="0"/>
            <w:lang w:val="da-DK"/>
          </w:rPr>
          <w:delText>e kunne h</w:delText>
        </w:r>
      </w:del>
      <w:del w:id="152" w:date="2017-05-05T17:26:20Z" w:author="Forfatter">
        <w:r>
          <w:rPr>
            <w:rtl w:val="0"/>
            <w:lang w:val="da-DK"/>
          </w:rPr>
          <w:delText>å</w:delText>
        </w:r>
      </w:del>
      <w:del w:id="153" w:date="2017-05-05T17:26:20Z" w:author="Forfatter">
        <w:r>
          <w:rPr>
            <w:rtl w:val="0"/>
          </w:rPr>
          <w:delText>ndtere de</w:delText>
        </w:r>
      </w:del>
      <w:ins w:id="154" w:date="2017-05-05T17:26:20Z" w:author="Forfatter">
        <w:del w:id="155" w:date="2017-05-05T17:26:20Z" w:author="Forfatter">
          <w:r>
            <w:rPr>
              <w:rtl w:val="0"/>
              <w:lang w:val="da-DK"/>
            </w:rPr>
            <w:delText xml:space="preserve"> stigende krav til registrering og indberetning af oplysninger</w:delText>
          </w:r>
        </w:del>
      </w:ins>
      <w:del w:id="156" w:date="2017-05-05T17:26:20Z" w:author="Forfatter">
        <w:r>
          <w:rPr>
            <w:rtl w:val="0"/>
          </w:rPr>
          <w:delText>tte stigende behov</w:delText>
        </w:r>
      </w:del>
      <w:ins w:id="157" w:date="2017-05-05T17:26:20Z" w:author="Forfatter">
        <w:del w:id="158" w:date="2017-05-05T17:26:20Z" w:author="Forfatter">
          <w:r>
            <w:rPr>
              <w:rtl w:val="0"/>
            </w:rPr>
            <w:delText xml:space="preserve">. </w:delText>
          </w:r>
        </w:del>
      </w:ins>
      <w:del w:id="159" w:date="2017-05-05T17:26:20Z" w:author="Forfatter">
        <w:r>
          <w:rPr>
            <w:rtl w:val="0"/>
            <w:lang w:val="da-DK"/>
          </w:rPr>
          <w:delText>. Derfor beskrives en vision for organisering af omr</w:delText>
        </w:r>
      </w:del>
      <w:del w:id="160" w:date="2017-05-05T17:26:20Z" w:author="Forfatter">
        <w:r>
          <w:rPr>
            <w:rtl w:val="0"/>
            <w:lang w:val="da-DK"/>
          </w:rPr>
          <w:delText>å</w:delText>
        </w:r>
      </w:del>
      <w:del w:id="161" w:date="2017-05-05T17:26:20Z" w:author="Forfatter">
        <w:r>
          <w:rPr>
            <w:rtl w:val="0"/>
            <w:lang w:val="da-DK"/>
          </w:rPr>
          <w:delText>det der i h</w:delText>
        </w:r>
      </w:del>
      <w:del w:id="162" w:date="2017-05-05T17:26:20Z" w:author="Forfatter">
        <w:r>
          <w:rPr>
            <w:rtl w:val="0"/>
            <w:lang w:val="da-DK"/>
          </w:rPr>
          <w:delText>ø</w:delText>
        </w:r>
      </w:del>
      <w:del w:id="163" w:date="2017-05-05T17:26:20Z" w:author="Forfatter">
        <w:r>
          <w:rPr>
            <w:rtl w:val="0"/>
          </w:rPr>
          <w:delText>jere grad vil kunne underst</w:delText>
        </w:r>
      </w:del>
      <w:del w:id="164" w:date="2017-05-05T17:26:20Z" w:author="Forfatter">
        <w:r>
          <w:rPr>
            <w:rtl w:val="0"/>
            <w:lang w:val="da-DK"/>
          </w:rPr>
          <w:delText>ø</w:delText>
        </w:r>
      </w:del>
      <w:del w:id="165" w:date="2017-05-05T17:26:20Z" w:author="Forfatter">
        <w:r>
          <w:rPr>
            <w:rtl w:val="0"/>
          </w:rPr>
          <w:delText xml:space="preserve">tte effektive indberetning i fremtiden. </w:delText>
        </w:r>
      </w:del>
    </w:p>
    <w:p>
      <w:pPr>
        <w:pStyle w:val="normal.0"/>
        <w:rPr>
          <w:del w:id="166" w:date="2017-05-05T17:26:20Z" w:author="Forfatter"/>
        </w:rPr>
      </w:pPr>
    </w:p>
    <w:p>
      <w:pPr>
        <w:pStyle w:val="normal.0"/>
        <w:rPr>
          <w:del w:id="167" w:date="2017-09-18T11:05:26Z" w:author="Mads Hjorth"/>
        </w:rPr>
      </w:pPr>
      <w:ins w:id="168" w:date="2017-05-05T17:26:20Z" w:author="Forfatter">
        <w:del w:id="169" w:date="2017-09-18T11:05:26Z" w:author="Mads Hjorth">
          <w:r>
            <w:rPr>
              <w:rtl w:val="0"/>
            </w:rPr>
            <w:delText>Denne referencearkitektur pr</w:delText>
          </w:r>
        </w:del>
      </w:ins>
      <w:ins w:id="170" w:date="2017-05-05T17:26:20Z" w:author="Forfatter">
        <w:del w:id="171" w:date="2017-09-18T11:05:26Z" w:author="Mads Hjorth">
          <w:r>
            <w:rPr>
              <w:rtl w:val="0"/>
              <w:lang w:val="da-DK"/>
            </w:rPr>
            <w:delText>æ</w:delText>
          </w:r>
        </w:del>
      </w:ins>
      <w:ins w:id="172" w:date="2017-05-05T17:26:20Z" w:author="Forfatter">
        <w:del w:id="173" w:date="2017-09-18T11:05:26Z" w:author="Mads Hjorth">
          <w:r>
            <w:rPr>
              <w:rtl w:val="0"/>
            </w:rPr>
            <w:delText xml:space="preserve">senterer en </w:delText>
          </w:r>
        </w:del>
      </w:ins>
      <w:del w:id="174" w:date="2017-05-05T17:26:20Z" w:author="Forfatter">
        <w:r>
          <w:rPr>
            <w:rtl w:val="0"/>
          </w:rPr>
          <w:delText>V</w:delText>
        </w:r>
      </w:del>
      <w:ins w:id="175" w:date="2017-05-05T17:26:20Z" w:author="Forfatter">
        <w:del w:id="176" w:date="2017-09-18T11:05:26Z" w:author="Mads Hjorth">
          <w:r>
            <w:rPr>
              <w:rtl w:val="0"/>
            </w:rPr>
            <w:delText>v</w:delText>
          </w:r>
        </w:del>
      </w:ins>
      <w:del w:id="177" w:date="2017-09-18T11:05:26Z" w:author="Mads Hjorth">
        <w:r>
          <w:rPr>
            <w:rtl w:val="0"/>
            <w:lang w:val="it-IT"/>
          </w:rPr>
          <w:delText>ision</w:delText>
        </w:r>
      </w:del>
      <w:ins w:id="178" w:date="2017-05-05T17:26:20Z" w:author="Forfatter">
        <w:del w:id="179" w:date="2017-09-18T11:05:26Z" w:author="Mads Hjorth">
          <w:r>
            <w:rPr>
              <w:rtl w:val="0"/>
            </w:rPr>
            <w:delText xml:space="preserve">, </w:delText>
          </w:r>
        </w:del>
      </w:ins>
      <w:del w:id="180" w:date="2017-05-05T17:26:20Z" w:author="Forfatter">
        <w:r>
          <w:rPr>
            <w:rtl w:val="0"/>
            <w:lang w:val="da-DK"/>
          </w:rPr>
          <w:delText xml:space="preserve">en beskriver en situation </w:delText>
        </w:r>
      </w:del>
      <w:del w:id="181" w:date="2017-09-18T11:05:26Z" w:author="Mads Hjorth">
        <w:r>
          <w:rPr>
            <w:rtl w:val="0"/>
            <w:lang w:val="da-DK"/>
          </w:rPr>
          <w:delText>hvor funktioner til registrering, overf</w:delText>
        </w:r>
      </w:del>
      <w:del w:id="182" w:date="2017-09-18T11:05:26Z" w:author="Mads Hjorth">
        <w:r>
          <w:rPr>
            <w:rtl w:val="0"/>
            <w:lang w:val="da-DK"/>
          </w:rPr>
          <w:delText>ø</w:delText>
        </w:r>
      </w:del>
      <w:del w:id="183" w:date="2017-09-18T11:05:26Z" w:author="Mads Hjorth">
        <w:r>
          <w:rPr>
            <w:rtl w:val="0"/>
            <w:lang w:val="da-DK"/>
          </w:rPr>
          <w:delText xml:space="preserve">rsel og opbevaring </w:delText>
        </w:r>
      </w:del>
      <w:ins w:id="184" w:date="2017-05-05T17:26:20Z" w:author="Forfatter">
        <w:del w:id="185" w:date="2017-09-18T11:05:26Z" w:author="Mads Hjorth">
          <w:r>
            <w:rPr>
              <w:rtl w:val="0"/>
              <w:lang w:val="da-DK"/>
            </w:rPr>
            <w:delText xml:space="preserve">af oplysninger </w:delText>
          </w:r>
        </w:del>
      </w:ins>
      <w:del w:id="186" w:date="2017-09-18T11:05:26Z" w:author="Mads Hjorth">
        <w:r>
          <w:rPr>
            <w:rtl w:val="0"/>
            <w:lang w:val="da-DK"/>
          </w:rPr>
          <w:delText xml:space="preserve">adskilles og implementeres </w:delText>
        </w:r>
      </w:del>
      <w:ins w:id="187" w:date="2017-05-05T17:26:20Z" w:author="Forfatter">
        <w:del w:id="188" w:date="2017-09-18T11:05:26Z" w:author="Mads Hjorth">
          <w:r>
            <w:rPr>
              <w:rtl w:val="0"/>
              <w:lang w:val="da-DK"/>
            </w:rPr>
            <w:delText>af forskellige parter. Den nye ansvarsfordeling giver bedre mulighed for at skabe sammenh</w:delText>
          </w:r>
        </w:del>
      </w:ins>
      <w:ins w:id="189" w:date="2017-05-05T17:26:20Z" w:author="Forfatter">
        <w:del w:id="190" w:date="2017-09-18T11:05:26Z" w:author="Mads Hjorth">
          <w:r>
            <w:rPr>
              <w:rtl w:val="0"/>
              <w:lang w:val="da-DK"/>
            </w:rPr>
            <w:delText>æ</w:delText>
          </w:r>
        </w:del>
      </w:ins>
      <w:ins w:id="191" w:date="2017-05-05T17:26:20Z" w:author="Forfatter">
        <w:del w:id="192" w:date="2017-09-18T11:05:26Z" w:author="Mads Hjorth">
          <w:r>
            <w:rPr>
              <w:rtl w:val="0"/>
              <w:lang w:val="da-DK"/>
            </w:rPr>
            <w:delText>ng mellem registreringssystemer og for at udvikle f</w:delText>
          </w:r>
        </w:del>
      </w:ins>
      <w:ins w:id="193" w:date="2017-05-05T17:26:20Z" w:author="Forfatter">
        <w:del w:id="194" w:date="2017-09-18T11:05:26Z" w:author="Mads Hjorth">
          <w:r>
            <w:rPr>
              <w:rtl w:val="0"/>
              <w:lang w:val="da-DK"/>
            </w:rPr>
            <w:delText>æ</w:delText>
          </w:r>
        </w:del>
      </w:ins>
      <w:ins w:id="195" w:date="2017-05-05T17:26:20Z" w:author="Forfatter">
        <w:del w:id="196" w:date="2017-09-18T11:05:26Z" w:author="Mads Hjorth">
          <w:r>
            <w:rPr>
              <w:rtl w:val="0"/>
              <w:lang w:val="da-DK"/>
            </w:rPr>
            <w:delText>lles indberetningsfunktionalitet</w:delText>
          </w:r>
        </w:del>
      </w:ins>
      <w:del w:id="197" w:date="2017-05-05T17:26:20Z" w:author="Forfatter">
        <w:r>
          <w:rPr>
            <w:rtl w:val="0"/>
            <w:lang w:val="da-DK"/>
          </w:rPr>
          <w:delText>med henblik p</w:delText>
        </w:r>
      </w:del>
      <w:del w:id="198" w:date="2017-05-05T17:26:20Z" w:author="Forfatter">
        <w:r>
          <w:rPr>
            <w:rtl w:val="0"/>
          </w:rPr>
          <w:delText>å ø</w:delText>
        </w:r>
      </w:del>
      <w:del w:id="199" w:date="2017-05-05T17:26:20Z" w:author="Forfatter">
        <w:r>
          <w:rPr>
            <w:rtl w:val="0"/>
            <w:lang w:val="da-DK"/>
          </w:rPr>
          <w:delText>get genbrug</w:delText>
        </w:r>
      </w:del>
      <w:del w:id="200" w:date="2017-09-18T11:05:26Z" w:author="Mads Hjorth">
        <w:r>
          <w:rPr>
            <w:rtl w:val="0"/>
          </w:rPr>
          <w:delText xml:space="preserve">. </w:delText>
        </w:r>
      </w:del>
      <w:ins w:id="201" w:date="2017-05-05T17:26:20Z" w:author="Forfatter">
        <w:del w:id="202" w:date="2017-09-18T11:05:26Z" w:author="Mads Hjorth">
          <w:r>
            <w:rPr>
              <w:rtl w:val="0"/>
              <w:lang w:val="da-DK"/>
            </w:rPr>
            <w:delText>Referencearkitekturen peger p</w:delText>
          </w:r>
        </w:del>
      </w:ins>
      <w:ins w:id="203" w:date="2017-05-05T17:26:20Z" w:author="Forfatter">
        <w:del w:id="204" w:date="2017-09-18T11:05:26Z" w:author="Mads Hjorth">
          <w:r>
            <w:rPr>
              <w:rtl w:val="0"/>
            </w:rPr>
            <w:delText xml:space="preserve">å </w:delText>
          </w:r>
        </w:del>
      </w:ins>
      <w:ins w:id="205" w:date="2017-05-05T17:26:20Z" w:author="Forfatter">
        <w:del w:id="206" w:date="2017-09-18T11:05:26Z" w:author="Mads Hjorth">
          <w:r>
            <w:rPr>
              <w:rtl w:val="0"/>
              <w:lang w:val="da-DK"/>
            </w:rPr>
            <w:delText>udvikling af en generisk indberetningsservice som national tjeneste og den peger p</w:delText>
          </w:r>
        </w:del>
      </w:ins>
      <w:ins w:id="207" w:date="2017-05-05T17:26:20Z" w:author="Forfatter">
        <w:del w:id="208" w:date="2017-09-18T11:05:26Z" w:author="Mads Hjorth">
          <w:r>
            <w:rPr>
              <w:rtl w:val="0"/>
            </w:rPr>
            <w:delText xml:space="preserve">å </w:delText>
          </w:r>
        </w:del>
      </w:ins>
      <w:ins w:id="209" w:date="2017-05-05T17:26:20Z" w:author="Forfatter">
        <w:del w:id="210" w:date="2017-09-18T11:05:26Z" w:author="Mads Hjorth">
          <w:r>
            <w:rPr>
              <w:rtl w:val="0"/>
              <w:lang w:val="da-DK"/>
            </w:rPr>
            <w:delText>standardisering af indberetningsindhold.</w:delText>
          </w:r>
        </w:del>
      </w:ins>
      <w:del w:id="211" w:date="2017-05-05T17:26:20Z" w:author="Forfatter">
        <w:r>
          <w:rPr>
            <w:rtl w:val="0"/>
            <w:lang w:val="da-DK"/>
          </w:rPr>
          <w:delText>Ansvaret for funktioner til registrering af oplysninger placeres hos sundhedsproducenterne (1), systemgr</w:delText>
        </w:r>
      </w:del>
      <w:del w:id="212" w:date="2017-05-05T17:26:20Z" w:author="Forfatter">
        <w:r>
          <w:rPr>
            <w:rtl w:val="0"/>
            <w:lang w:val="da-DK"/>
          </w:rPr>
          <w:delText>æ</w:delText>
        </w:r>
      </w:del>
      <w:del w:id="213" w:date="2017-05-05T17:26:20Z" w:author="Forfatter">
        <w:r>
          <w:rPr>
            <w:rtl w:val="0"/>
            <w:lang w:val="da-DK"/>
          </w:rPr>
          <w:delText>nseflader til indberetning standardiseres (2a), indberetning sker ved brug af nationale services (2b) og fasts</w:delText>
        </w:r>
      </w:del>
      <w:del w:id="214" w:date="2017-05-05T17:26:20Z" w:author="Forfatter">
        <w:r>
          <w:rPr>
            <w:rtl w:val="0"/>
            <w:lang w:val="da-DK"/>
          </w:rPr>
          <w:delText>æ</w:delText>
        </w:r>
      </w:del>
      <w:del w:id="215" w:date="2017-05-05T17:26:20Z" w:author="Forfatter">
        <w:r>
          <w:rPr>
            <w:rtl w:val="0"/>
            <w:lang w:val="da-DK"/>
          </w:rPr>
          <w:delText>ttelse af indhold i de enkelte registre sker ved brug af begreber defineret p</w:delText>
        </w:r>
      </w:del>
      <w:del w:id="216" w:date="2017-05-05T17:26:20Z" w:author="Forfatter">
        <w:r>
          <w:rPr>
            <w:rtl w:val="0"/>
          </w:rPr>
          <w:delText xml:space="preserve">å </w:delText>
        </w:r>
      </w:del>
      <w:del w:id="217" w:date="2017-05-05T17:26:20Z" w:author="Forfatter">
        <w:r>
          <w:rPr>
            <w:rtl w:val="0"/>
          </w:rPr>
          <w:delText xml:space="preserve">nationalt plan (3).  </w:delText>
        </w:r>
      </w:del>
    </w:p>
    <w:p>
      <w:pPr>
        <w:pStyle w:val="normal.0"/>
        <w:rPr>
          <w:ins w:id="218" w:date="2017-05-05T17:26:20Z" w:author="Forfatter"/>
          <w:del w:id="219" w:date="2017-09-18T11:05:26Z" w:author="Mads Hjorth"/>
        </w:rPr>
      </w:pPr>
      <w:del w:id="220" w:date="2017-09-18T11:05:26Z" w:author="Mads Hjorth">
        <w:r>
          <w:rPr>
            <w:rtl w:val="0"/>
            <w:lang w:val="da-DK"/>
          </w:rPr>
          <w:delText>Denne referencearkitektur udg</w:delText>
        </w:r>
      </w:del>
      <w:del w:id="221" w:date="2017-09-18T11:05:26Z" w:author="Mads Hjorth">
        <w:r>
          <w:rPr>
            <w:rtl w:val="0"/>
            <w:lang w:val="da-DK"/>
          </w:rPr>
          <w:delText>ø</w:delText>
        </w:r>
      </w:del>
      <w:del w:id="222" w:date="2017-09-18T11:05:26Z" w:author="Mads Hjorth">
        <w:r>
          <w:rPr>
            <w:rtl w:val="0"/>
            <w:lang w:val="da-DK"/>
          </w:rPr>
          <w:delText>r i sig selv ikke en l</w:delText>
        </w:r>
      </w:del>
      <w:del w:id="223" w:date="2017-09-18T11:05:26Z" w:author="Mads Hjorth">
        <w:r>
          <w:rPr>
            <w:rtl w:val="0"/>
            <w:lang w:val="da-DK"/>
          </w:rPr>
          <w:delText>ø</w:delText>
        </w:r>
      </w:del>
      <w:del w:id="224" w:date="2017-09-18T11:05:26Z" w:author="Mads Hjorth">
        <w:r>
          <w:rPr>
            <w:rtl w:val="0"/>
          </w:rPr>
          <w:delText>sning p</w:delText>
        </w:r>
      </w:del>
      <w:del w:id="225" w:date="2017-09-18T11:05:26Z" w:author="Mads Hjorth">
        <w:r>
          <w:rPr>
            <w:rtl w:val="0"/>
          </w:rPr>
          <w:delText xml:space="preserve">å </w:delText>
        </w:r>
      </w:del>
      <w:del w:id="226" w:date="2017-09-18T11:05:26Z" w:author="Mads Hjorth">
        <w:r>
          <w:rPr>
            <w:rtl w:val="0"/>
          </w:rPr>
          <w:delText>ovenst</w:delText>
        </w:r>
      </w:del>
      <w:del w:id="227" w:date="2017-09-18T11:05:26Z" w:author="Mads Hjorth">
        <w:r>
          <w:rPr>
            <w:rtl w:val="0"/>
            <w:lang w:val="da-DK"/>
          </w:rPr>
          <w:delText>å</w:delText>
        </w:r>
      </w:del>
      <w:del w:id="228" w:date="2017-09-18T11:05:26Z" w:author="Mads Hjorth">
        <w:r>
          <w:rPr>
            <w:rtl w:val="0"/>
            <w:lang w:val="da-DK"/>
          </w:rPr>
          <w:delText>ende udfordringer</w:delText>
        </w:r>
      </w:del>
      <w:ins w:id="229" w:date="2017-05-05T17:26:20Z" w:author="Forfatter">
        <w:del w:id="230" w:date="2017-09-18T11:05:26Z" w:author="Mads Hjorth">
          <w:r>
            <w:rPr>
              <w:rtl w:val="0"/>
              <w:lang w:val="da-DK"/>
            </w:rPr>
            <w:delText>. Referencearkitekturen skal f</w:delText>
          </w:r>
        </w:del>
      </w:ins>
      <w:ins w:id="231" w:date="2017-05-05T17:26:20Z" w:author="Forfatter">
        <w:del w:id="232" w:date="2017-09-18T11:05:26Z" w:author="Mads Hjorth">
          <w:r>
            <w:rPr>
              <w:rtl w:val="0"/>
              <w:lang w:val="da-DK"/>
            </w:rPr>
            <w:delText>ø</w:delText>
          </w:r>
        </w:del>
      </w:ins>
      <w:ins w:id="233" w:date="2017-05-05T17:26:20Z" w:author="Forfatter">
        <w:del w:id="234" w:date="2017-09-18T11:05:26Z" w:author="Mads Hjorth">
          <w:r>
            <w:rPr>
              <w:rtl w:val="0"/>
              <w:lang w:val="da-DK"/>
            </w:rPr>
            <w:delText xml:space="preserve">lges op af udviklings- og implementeringsprojekter og </w:delText>
          </w:r>
        </w:del>
      </w:ins>
      <w:ins w:id="235" w:date="2017-05-05T17:26:20Z" w:author="Forfatter">
        <w:del w:id="236" w:date="2017-05-05T17:26:20Z" w:author="Forfatter">
          <w:r>
            <w:rPr>
              <w:rtl w:val="0"/>
              <w:lang w:val="da-DK"/>
            </w:rPr>
            <w:delText>der skal</w:delText>
          </w:r>
        </w:del>
      </w:ins>
      <w:ins w:id="237" w:date="2017-05-05T17:26:20Z" w:author="Forfatter">
        <w:del w:id="238" w:date="2017-09-18T11:05:26Z" w:author="Mads Hjorth">
          <w:r>
            <w:rPr>
              <w:rtl w:val="0"/>
              <w:lang w:val="es-ES_tradnl"/>
            </w:rPr>
            <w:delText>en l</w:delText>
          </w:r>
        </w:del>
      </w:ins>
      <w:ins w:id="239" w:date="2017-05-05T17:26:20Z" w:author="Forfatter">
        <w:del w:id="240" w:date="2017-09-18T11:05:26Z" w:author="Mads Hjorth">
          <w:r>
            <w:rPr>
              <w:rtl w:val="0"/>
              <w:lang w:val="da-DK"/>
            </w:rPr>
            <w:delText>ø</w:delText>
          </w:r>
        </w:del>
      </w:ins>
      <w:ins w:id="241" w:date="2017-05-05T17:26:20Z" w:author="Forfatter">
        <w:del w:id="242" w:date="2017-09-18T11:05:26Z" w:author="Mads Hjorth">
          <w:r>
            <w:rPr>
              <w:rtl w:val="0"/>
              <w:lang w:val="de-DE"/>
            </w:rPr>
            <w:delText xml:space="preserve">bende </w:delText>
          </w:r>
        </w:del>
      </w:ins>
      <w:ins w:id="243" w:date="2017-05-05T17:26:20Z" w:author="Forfatter">
        <w:del w:id="244" w:date="2017-05-05T17:26:20Z" w:author="Forfatter">
          <w:r>
            <w:rPr>
              <w:rtl w:val="0"/>
            </w:rPr>
            <w:delText>ske h</w:delText>
          </w:r>
        </w:del>
      </w:ins>
      <w:ins w:id="245" w:date="2017-05-05T17:26:20Z" w:author="Forfatter">
        <w:del w:id="246" w:date="2017-09-18T11:05:26Z" w:author="Mads Hjorth">
          <w:r>
            <w:rPr>
              <w:rtl w:val="0"/>
              <w:lang w:val="da-DK"/>
            </w:rPr>
            <w:delText xml:space="preserve">harmonisering og standardisering af indberetninger. </w:delText>
          </w:r>
        </w:del>
      </w:ins>
    </w:p>
    <w:p>
      <w:pPr>
        <w:pStyle w:val="normal.0"/>
        <w:rPr>
          <w:del w:id="247" w:date="2017-05-05T17:26:20Z" w:author="Forfatter"/>
        </w:rPr>
      </w:pPr>
      <w:del w:id="248" w:date="2017-05-05T17:26:20Z" w:author="Forfatter">
        <w:r>
          <w:rPr>
            <w:rtl w:val="0"/>
            <w:lang w:val="da-DK"/>
          </w:rPr>
          <w:delText>, men peger p</w:delText>
        </w:r>
      </w:del>
      <w:del w:id="249" w:date="2017-05-05T17:26:20Z" w:author="Forfatter">
        <w:r>
          <w:rPr>
            <w:rtl w:val="0"/>
          </w:rPr>
          <w:delText xml:space="preserve">å </w:delText>
        </w:r>
      </w:del>
      <w:del w:id="250" w:date="2017-05-05T17:26:20Z" w:author="Forfatter">
        <w:r>
          <w:rPr>
            <w:rtl w:val="0"/>
            <w:lang w:val="da-DK"/>
          </w:rPr>
          <w:delText>et behov for udvikling af en gr</w:delText>
        </w:r>
      </w:del>
      <w:del w:id="251" w:date="2017-05-05T17:26:20Z" w:author="Forfatter">
        <w:r>
          <w:rPr>
            <w:rtl w:val="0"/>
            <w:lang w:val="da-DK"/>
          </w:rPr>
          <w:delText>æ</w:delText>
        </w:r>
      </w:del>
      <w:del w:id="252" w:date="2017-05-05T17:26:20Z" w:author="Forfatter">
        <w:r>
          <w:rPr>
            <w:rtl w:val="0"/>
            <w:lang w:val="da-DK"/>
          </w:rPr>
          <w:delText>nsefladespecifikation for indberetningsservice, udvikling af en generisk indberetningsservice som national tjeneste, organisatorisk forankring af ansvaret for ensretning af begrebsanvendelse i forskellige registre samt en overordnet tv</w:delText>
        </w:r>
      </w:del>
      <w:del w:id="253" w:date="2017-05-05T17:26:20Z" w:author="Forfatter">
        <w:r>
          <w:rPr>
            <w:rtl w:val="0"/>
            <w:lang w:val="da-DK"/>
          </w:rPr>
          <w:delText>æ</w:delText>
        </w:r>
      </w:del>
      <w:del w:id="254" w:date="2017-05-05T17:26:20Z" w:author="Forfatter">
        <w:r>
          <w:rPr>
            <w:rtl w:val="0"/>
          </w:rPr>
          <w:delText>roffentlig implementeringsplan der har retning mod den ovenst</w:delText>
        </w:r>
      </w:del>
      <w:del w:id="255" w:date="2017-05-05T17:26:20Z" w:author="Forfatter">
        <w:r>
          <w:rPr>
            <w:rtl w:val="0"/>
            <w:lang w:val="da-DK"/>
          </w:rPr>
          <w:delText>å</w:delText>
        </w:r>
      </w:del>
      <w:del w:id="256" w:date="2017-05-05T17:26:20Z" w:author="Forfatter">
        <w:r>
          <w:rPr>
            <w:rtl w:val="0"/>
            <w:lang w:val="it-IT"/>
          </w:rPr>
          <w:delText xml:space="preserve">ende vision. </w:delText>
        </w:r>
      </w:del>
    </w:p>
    <w:p>
      <w:pPr>
        <w:pStyle w:val="normal.0"/>
        <w:rPr>
          <w:del w:id="257" w:date="2017-09-18T11:05:26Z" w:author="Mads Hjorth"/>
        </w:rPr>
      </w:pPr>
      <w:del w:id="258" w:date="2017-09-18T11:05:26Z" w:author="Mads Hjorth">
        <w:r>
          <w:rPr/>
          <w:br w:type="textWrapping"/>
        </w:r>
      </w:del>
    </w:p>
    <w:p>
      <w:pPr>
        <w:pStyle w:val="normal.0"/>
        <w:spacing w:after="0"/>
        <w:jc w:val="left"/>
      </w:pPr>
      <w:del w:id="259" w:date="2017-09-18T11:05:26Z" w:author="Mads Hjorth">
        <w:r>
          <w:rPr/>
          <w:br w:type="page"/>
        </w:r>
      </w:del>
    </w:p>
    <w:p>
      <w:pPr>
        <w:pStyle w:val="heading 1"/>
        <w:numPr>
          <w:ilvl w:val="0"/>
          <w:numId w:val="4"/>
        </w:numPr>
        <w:rPr>
          <w:del w:id="260" w:date="2017-09-18T11:05:26Z" w:author="Mads Hjorth"/>
        </w:rPr>
      </w:pPr>
      <w:del w:id="261" w:date="2017-09-18T11:05:26Z" w:author="Mads Hjorth">
        <w:r>
          <w:rPr>
            <w:rtl w:val="0"/>
          </w:rPr>
          <w:delText xml:space="preserve">Indledning </w:delText>
        </w:r>
      </w:del>
    </w:p>
    <w:p>
      <w:pPr>
        <w:pStyle w:val="normal.0"/>
        <w:rPr>
          <w:del w:id="262" w:date="2017-09-18T11:05:26Z" w:author="Mads Hjorth"/>
        </w:rPr>
      </w:pPr>
      <w:del w:id="263" w:date="2017-09-18T11:05:26Z" w:author="Mads Hjorth">
        <w:r>
          <w:rPr>
            <w:rtl w:val="0"/>
            <w:lang w:val="da-DK"/>
          </w:rPr>
          <w:delText>Opsamling, sammenstilling og behandling af data udg</w:delText>
        </w:r>
      </w:del>
      <w:del w:id="264" w:date="2017-09-18T11:05:26Z" w:author="Mads Hjorth">
        <w:r>
          <w:rPr>
            <w:rtl w:val="0"/>
            <w:lang w:val="da-DK"/>
          </w:rPr>
          <w:delText>ø</w:delText>
        </w:r>
      </w:del>
      <w:del w:id="265" w:date="2017-09-18T11:05:26Z" w:author="Mads Hjorth">
        <w:r>
          <w:rPr>
            <w:rtl w:val="0"/>
          </w:rPr>
          <w:delText>r et v</w:delText>
        </w:r>
      </w:del>
      <w:del w:id="266" w:date="2017-09-18T11:05:26Z" w:author="Mads Hjorth">
        <w:r>
          <w:rPr>
            <w:rtl w:val="0"/>
            <w:lang w:val="da-DK"/>
          </w:rPr>
          <w:delText>æ</w:delText>
        </w:r>
      </w:del>
      <w:del w:id="267" w:date="2017-09-18T11:05:26Z" w:author="Mads Hjorth">
        <w:r>
          <w:rPr>
            <w:rtl w:val="0"/>
            <w:lang w:val="da-DK"/>
          </w:rPr>
          <w:delText>sentligt grundlag for styring af det danske sundhedsv</w:delText>
        </w:r>
      </w:del>
      <w:del w:id="268" w:date="2017-09-18T11:05:26Z" w:author="Mads Hjorth">
        <w:r>
          <w:rPr>
            <w:rtl w:val="0"/>
            <w:lang w:val="da-DK"/>
          </w:rPr>
          <w:delText>æ</w:delText>
        </w:r>
      </w:del>
      <w:del w:id="269" w:date="2017-09-18T11:05:26Z" w:author="Mads Hjorth">
        <w:r>
          <w:rPr>
            <w:rtl w:val="0"/>
          </w:rPr>
          <w:delText>sen. Den h</w:delText>
        </w:r>
      </w:del>
      <w:del w:id="270" w:date="2017-09-18T11:05:26Z" w:author="Mads Hjorth">
        <w:r>
          <w:rPr>
            <w:rtl w:val="0"/>
            <w:lang w:val="da-DK"/>
          </w:rPr>
          <w:delText>ø</w:delText>
        </w:r>
      </w:del>
      <w:del w:id="271" w:date="2017-09-18T11:05:26Z" w:author="Mads Hjorth">
        <w:r>
          <w:rPr>
            <w:rtl w:val="0"/>
            <w:lang w:val="da-DK"/>
          </w:rPr>
          <w:delText>je grad af specialisering og sektorspecifikke opgavevaretagelse i v</w:delText>
        </w:r>
      </w:del>
      <w:del w:id="272" w:date="2017-09-18T11:05:26Z" w:author="Mads Hjorth">
        <w:r>
          <w:rPr>
            <w:rtl w:val="0"/>
            <w:lang w:val="da-DK"/>
          </w:rPr>
          <w:delText>æ</w:delText>
        </w:r>
      </w:del>
      <w:del w:id="273" w:date="2017-09-18T11:05:26Z" w:author="Mads Hjorth">
        <w:r>
          <w:rPr>
            <w:rtl w:val="0"/>
          </w:rPr>
          <w:delText>senet n</w:delText>
        </w:r>
      </w:del>
      <w:del w:id="274" w:date="2017-09-18T11:05:26Z" w:author="Mads Hjorth">
        <w:r>
          <w:rPr>
            <w:rtl w:val="0"/>
            <w:lang w:val="da-DK"/>
          </w:rPr>
          <w:delText>ø</w:delText>
        </w:r>
      </w:del>
      <w:del w:id="275" w:date="2017-09-18T11:05:26Z" w:author="Mads Hjorth">
        <w:r>
          <w:rPr>
            <w:rtl w:val="0"/>
          </w:rPr>
          <w:delText>dvendigg</w:delText>
        </w:r>
      </w:del>
      <w:del w:id="276" w:date="2017-09-18T11:05:26Z" w:author="Mads Hjorth">
        <w:r>
          <w:rPr>
            <w:rtl w:val="0"/>
            <w:lang w:val="da-DK"/>
          </w:rPr>
          <w:delText>ø</w:delText>
        </w:r>
      </w:del>
      <w:del w:id="277" w:date="2017-09-18T11:05:26Z" w:author="Mads Hjorth">
        <w:r>
          <w:rPr>
            <w:rtl w:val="0"/>
            <w:lang w:val="da-DK"/>
          </w:rPr>
          <w:delText>r samling og sammenstilling af data p</w:delText>
        </w:r>
      </w:del>
      <w:del w:id="278" w:date="2017-09-18T11:05:26Z" w:author="Mads Hjorth">
        <w:r>
          <w:rPr>
            <w:rtl w:val="0"/>
          </w:rPr>
          <w:delText xml:space="preserve">å </w:delText>
        </w:r>
      </w:del>
      <w:del w:id="279" w:date="2017-09-18T11:05:26Z" w:author="Mads Hjorth">
        <w:r>
          <w:rPr>
            <w:rtl w:val="0"/>
          </w:rPr>
          <w:delText>tv</w:delText>
        </w:r>
      </w:del>
      <w:del w:id="280" w:date="2017-09-18T11:05:26Z" w:author="Mads Hjorth">
        <w:r>
          <w:rPr>
            <w:rtl w:val="0"/>
            <w:lang w:val="da-DK"/>
          </w:rPr>
          <w:delText>æ</w:delText>
        </w:r>
      </w:del>
      <w:del w:id="281" w:date="2017-09-18T11:05:26Z" w:author="Mads Hjorth">
        <w:r>
          <w:rPr>
            <w:rtl w:val="0"/>
            <w:lang w:val="da-DK"/>
          </w:rPr>
          <w:delText>rs af sundhedsv</w:delText>
        </w:r>
      </w:del>
      <w:del w:id="282" w:date="2017-09-18T11:05:26Z" w:author="Mads Hjorth">
        <w:r>
          <w:rPr>
            <w:rtl w:val="0"/>
            <w:lang w:val="da-DK"/>
          </w:rPr>
          <w:delText>æ</w:delText>
        </w:r>
      </w:del>
      <w:del w:id="283" w:date="2017-09-18T11:05:26Z" w:author="Mads Hjorth">
        <w:r>
          <w:rPr>
            <w:rtl w:val="0"/>
          </w:rPr>
          <w:delText xml:space="preserve">senets parter. Dette sker bl.a. ved indberetning til nationale registre. I takt med </w:delText>
        </w:r>
      </w:del>
      <w:del w:id="284" w:date="2017-09-18T11:05:26Z" w:author="Mads Hjorth">
        <w:r>
          <w:rPr>
            <w:rtl w:val="0"/>
            <w:lang w:val="da-DK"/>
          </w:rPr>
          <w:delText>ø</w:delText>
        </w:r>
      </w:del>
      <w:del w:id="285" w:date="2017-09-18T11:05:26Z" w:author="Mads Hjorth">
        <w:r>
          <w:rPr>
            <w:rtl w:val="0"/>
            <w:lang w:val="da-DK"/>
          </w:rPr>
          <w:delText>nsket om indberetning af flere data, bliver denne indberetning oplevet som en stigende administrativ byrde hos sundhedsv</w:delText>
        </w:r>
      </w:del>
      <w:del w:id="286" w:date="2017-09-18T11:05:26Z" w:author="Mads Hjorth">
        <w:r>
          <w:rPr>
            <w:rtl w:val="0"/>
            <w:lang w:val="da-DK"/>
          </w:rPr>
          <w:delText>æ</w:delText>
        </w:r>
      </w:del>
      <w:del w:id="287" w:date="2017-09-18T11:05:26Z" w:author="Mads Hjorth">
        <w:r>
          <w:rPr>
            <w:rtl w:val="0"/>
          </w:rPr>
          <w:delText xml:space="preserve">senets personale. </w:delText>
        </w:r>
      </w:del>
    </w:p>
    <w:p>
      <w:pPr>
        <w:pStyle w:val="normal.0"/>
        <w:rPr>
          <w:del w:id="288" w:date="2017-09-18T11:05:26Z" w:author="Mads Hjorth"/>
        </w:rPr>
      </w:pPr>
      <w:del w:id="289" w:date="2017-09-18T11:05:26Z" w:author="Mads Hjorth">
        <w:r>
          <w:rPr>
            <w:rtl w:val="0"/>
            <w:lang w:val="da-DK"/>
          </w:rPr>
          <w:delText>Stor diversitet blandt de indberetningssystemer, der stilles til r</w:delText>
        </w:r>
      </w:del>
      <w:del w:id="290" w:date="2017-09-18T11:05:26Z" w:author="Mads Hjorth">
        <w:r>
          <w:rPr>
            <w:rtl w:val="0"/>
            <w:lang w:val="da-DK"/>
          </w:rPr>
          <w:delText>å</w:delText>
        </w:r>
      </w:del>
      <w:del w:id="291" w:date="2017-09-18T11:05:26Z" w:author="Mads Hjorth">
        <w:r>
          <w:rPr>
            <w:rtl w:val="0"/>
            <w:lang w:val="da-DK"/>
          </w:rPr>
          <w:delText>dighed af de forskellige registerejere og manglende sammenh</w:delText>
        </w:r>
      </w:del>
      <w:del w:id="292" w:date="2017-09-18T11:05:26Z" w:author="Mads Hjorth">
        <w:r>
          <w:rPr>
            <w:rtl w:val="0"/>
            <w:lang w:val="da-DK"/>
          </w:rPr>
          <w:delText>æ</w:delText>
        </w:r>
      </w:del>
      <w:del w:id="293" w:date="2017-09-18T11:05:26Z" w:author="Mads Hjorth">
        <w:r>
          <w:rPr>
            <w:rtl w:val="0"/>
            <w:lang w:val="da-DK"/>
          </w:rPr>
          <w:delText>ng med lokale systemer og arbejdsgange, g</w:delText>
        </w:r>
      </w:del>
      <w:del w:id="294" w:date="2017-09-18T11:05:26Z" w:author="Mads Hjorth">
        <w:r>
          <w:rPr>
            <w:rtl w:val="0"/>
            <w:lang w:val="da-DK"/>
          </w:rPr>
          <w:delText>ø</w:delText>
        </w:r>
      </w:del>
      <w:del w:id="295" w:date="2017-09-18T11:05:26Z" w:author="Mads Hjorth">
        <w:r>
          <w:rPr>
            <w:rtl w:val="0"/>
            <w:lang w:val="da-DK"/>
          </w:rPr>
          <w:delText>r indberetning un</w:delText>
        </w:r>
      </w:del>
      <w:del w:id="296" w:date="2017-09-18T11:05:26Z" w:author="Mads Hjorth">
        <w:r>
          <w:rPr>
            <w:rtl w:val="0"/>
            <w:lang w:val="da-DK"/>
          </w:rPr>
          <w:delText>ø</w:delText>
        </w:r>
      </w:del>
      <w:del w:id="297" w:date="2017-09-18T11:05:26Z" w:author="Mads Hjorth">
        <w:r>
          <w:rPr>
            <w:rtl w:val="0"/>
            <w:lang w:val="sv-SE"/>
          </w:rPr>
          <w:delText>digt besv</w:delText>
        </w:r>
      </w:del>
      <w:del w:id="298" w:date="2017-09-18T11:05:26Z" w:author="Mads Hjorth">
        <w:r>
          <w:rPr>
            <w:rtl w:val="0"/>
            <w:lang w:val="da-DK"/>
          </w:rPr>
          <w:delText>æ</w:delText>
        </w:r>
      </w:del>
      <w:del w:id="299" w:date="2017-09-18T11:05:26Z" w:author="Mads Hjorth">
        <w:r>
          <w:rPr>
            <w:rtl w:val="0"/>
            <w:lang w:val="da-DK"/>
          </w:rPr>
          <w:delText>rligt og situationen begr</w:delText>
        </w:r>
      </w:del>
      <w:del w:id="300" w:date="2017-09-18T11:05:26Z" w:author="Mads Hjorth">
        <w:r>
          <w:rPr>
            <w:rtl w:val="0"/>
            <w:lang w:val="da-DK"/>
          </w:rPr>
          <w:delText>æ</w:delText>
        </w:r>
      </w:del>
      <w:del w:id="301" w:date="2017-09-18T11:05:26Z" w:author="Mads Hjorth">
        <w:r>
          <w:rPr>
            <w:rtl w:val="0"/>
            <w:lang w:val="da-DK"/>
          </w:rPr>
          <w:delText>nser potentielt muligheder for at tilrettel</w:delText>
        </w:r>
      </w:del>
      <w:del w:id="302" w:date="2017-09-18T11:05:26Z" w:author="Mads Hjorth">
        <w:r>
          <w:rPr>
            <w:rtl w:val="0"/>
            <w:lang w:val="da-DK"/>
          </w:rPr>
          <w:delText>æ</w:delText>
        </w:r>
      </w:del>
      <w:del w:id="303" w:date="2017-09-18T11:05:26Z" w:author="Mads Hjorth">
        <w:r>
          <w:rPr>
            <w:rtl w:val="0"/>
            <w:lang w:val="da-DK"/>
          </w:rPr>
          <w:delText xml:space="preserve">gge lokale arbejdsgange effektivt.  </w:delText>
        </w:r>
      </w:del>
    </w:p>
    <w:p>
      <w:pPr>
        <w:pStyle w:val="normal.0"/>
        <w:rPr>
          <w:del w:id="304" w:date="2017-09-18T11:05:26Z" w:author="Mads Hjorth"/>
        </w:rPr>
      </w:pPr>
      <w:del w:id="305" w:date="2017-09-18T11:05:26Z" w:author="Mads Hjorth">
        <w:r>
          <w:rPr>
            <w:rtl w:val="0"/>
            <w:lang w:val="en-US"/>
          </w:rPr>
          <w:delText xml:space="preserve">I </w:delText>
        </w:r>
      </w:del>
      <w:del w:id="306" w:date="2017-09-18T11:05:26Z" w:author="Mads Hjorth">
        <w:r>
          <w:rPr>
            <w:rtl w:val="0"/>
          </w:rPr>
          <w:delText>”</w:delText>
        </w:r>
      </w:del>
      <w:del w:id="307" w:date="2017-09-18T11:05:26Z" w:author="Mads Hjorth">
        <w:r>
          <w:rPr>
            <w:rtl w:val="0"/>
            <w:lang w:val="da-DK"/>
          </w:rPr>
          <w:delText>Aftale om sundheds-it</w:delText>
        </w:r>
      </w:del>
      <w:del w:id="308" w:date="2017-09-18T11:05:26Z" w:author="Mads Hjorth">
        <w:r>
          <w:rPr>
            <w:rtl w:val="0"/>
          </w:rPr>
          <w:delText xml:space="preserve">” </w:delText>
        </w:r>
      </w:del>
      <w:del w:id="309" w:date="2017-09-18T11:05:26Z" w:author="Mads Hjorth">
        <w:r>
          <w:rPr>
            <w:rtl w:val="0"/>
            <w:lang w:val="da-DK"/>
          </w:rPr>
          <w:delText>der blev indg</w:delText>
        </w:r>
      </w:del>
      <w:del w:id="310" w:date="2017-09-18T11:05:26Z" w:author="Mads Hjorth">
        <w:r>
          <w:rPr>
            <w:rtl w:val="0"/>
            <w:lang w:val="da-DK"/>
          </w:rPr>
          <w:delText>å</w:delText>
        </w:r>
      </w:del>
      <w:del w:id="311" w:date="2017-09-18T11:05:26Z" w:author="Mads Hjorth">
        <w:r>
          <w:rPr>
            <w:rtl w:val="0"/>
            <w:lang w:val="da-DK"/>
          </w:rPr>
          <w:delText xml:space="preserve">et som del af </w:delText>
        </w:r>
      </w:del>
      <w:del w:id="312" w:date="2017-09-18T11:05:26Z" w:author="Mads Hjorth">
        <w:r>
          <w:rPr>
            <w:rtl w:val="0"/>
            <w:lang w:val="da-DK"/>
          </w:rPr>
          <w:delText>ø</w:delText>
        </w:r>
      </w:del>
      <w:del w:id="313" w:date="2017-09-18T11:05:26Z" w:author="Mads Hjorth">
        <w:r>
          <w:rPr>
            <w:rtl w:val="0"/>
            <w:lang w:val="da-DK"/>
          </w:rPr>
          <w:delText>konomiaftalen mellem regeringen og Danske Regioner i juni 2010, er der derfor formuleret f</w:delText>
        </w:r>
      </w:del>
      <w:del w:id="314" w:date="2017-09-18T11:05:26Z" w:author="Mads Hjorth">
        <w:r>
          <w:rPr>
            <w:rtl w:val="0"/>
            <w:lang w:val="da-DK"/>
          </w:rPr>
          <w:delText>ø</w:delText>
        </w:r>
      </w:del>
      <w:del w:id="315" w:date="2017-09-18T11:05:26Z" w:author="Mads Hjorth">
        <w:r>
          <w:rPr>
            <w:rtl w:val="0"/>
            <w:lang w:val="nl-NL"/>
          </w:rPr>
          <w:delText>lgende m</w:delText>
        </w:r>
      </w:del>
      <w:del w:id="316" w:date="2017-09-18T11:05:26Z" w:author="Mads Hjorth">
        <w:r>
          <w:rPr>
            <w:rtl w:val="0"/>
            <w:lang w:val="da-DK"/>
          </w:rPr>
          <w:delText>å</w:delText>
        </w:r>
      </w:del>
      <w:del w:id="317" w:date="2017-09-18T11:05:26Z" w:author="Mads Hjorth">
        <w:r>
          <w:rPr>
            <w:rtl w:val="0"/>
          </w:rPr>
          <w:delText>ls</w:delText>
        </w:r>
      </w:del>
      <w:del w:id="318" w:date="2017-09-18T11:05:26Z" w:author="Mads Hjorth">
        <w:r>
          <w:rPr>
            <w:rtl w:val="0"/>
            <w:lang w:val="da-DK"/>
          </w:rPr>
          <w:delText>æ</w:delText>
        </w:r>
      </w:del>
      <w:del w:id="319" w:date="2017-09-18T11:05:26Z" w:author="Mads Hjorth">
        <w:r>
          <w:rPr>
            <w:rtl w:val="0"/>
          </w:rPr>
          <w:delText>tning:</w:delText>
        </w:r>
      </w:del>
    </w:p>
    <w:p>
      <w:pPr>
        <w:pStyle w:val="normal.0"/>
        <w:rPr>
          <w:del w:id="320" w:date="2017-09-18T11:05:26Z" w:author="Mads Hjorth"/>
        </w:rPr>
      </w:pPr>
      <w:del w:id="321" w:date="2017-09-18T11:05:26Z" w:author="Mads Hjorth">
        <w:r>
          <w:rPr>
            <w:rtl w:val="0"/>
          </w:rPr>
          <w:delText>”</w:delText>
        </w:r>
      </w:del>
      <w:del w:id="322" w:date="2017-09-18T11:05:26Z" w:author="Mads Hjorth">
        <w:r>
          <w:rPr>
            <w:rtl w:val="0"/>
            <w:lang w:val="da-DK"/>
          </w:rPr>
          <w:delText>Sundhedspersonalet skal nemt og enkelt kunne indberette data til de nationale registre s</w:delText>
        </w:r>
      </w:del>
      <w:del w:id="323" w:date="2017-09-18T11:05:26Z" w:author="Mads Hjorth">
        <w:r>
          <w:rPr>
            <w:rtl w:val="0"/>
          </w:rPr>
          <w:delText xml:space="preserve">å </w:delText>
        </w:r>
      </w:del>
      <w:del w:id="324" w:date="2017-09-18T11:05:26Z" w:author="Mads Hjorth">
        <w:r>
          <w:rPr>
            <w:rtl w:val="0"/>
            <w:lang w:val="da-DK"/>
          </w:rPr>
          <w:delText>dobbeltregistreringer i sundhedsv</w:delText>
        </w:r>
      </w:del>
      <w:del w:id="325" w:date="2017-09-18T11:05:26Z" w:author="Mads Hjorth">
        <w:r>
          <w:rPr>
            <w:rtl w:val="0"/>
            <w:lang w:val="da-DK"/>
          </w:rPr>
          <w:delText>æ</w:delText>
        </w:r>
      </w:del>
      <w:del w:id="326" w:date="2017-09-18T11:05:26Z" w:author="Mads Hjorth">
        <w:r>
          <w:rPr>
            <w:rtl w:val="0"/>
            <w:lang w:val="da-DK"/>
          </w:rPr>
          <w:delText>snet minimeres. Som led i en samlet effektivisering og konsolidering af sundheds-it opgaverne i staten, vil der i 2012 v</w:delText>
        </w:r>
      </w:del>
      <w:del w:id="327" w:date="2017-09-18T11:05:26Z" w:author="Mads Hjorth">
        <w:r>
          <w:rPr>
            <w:rtl w:val="0"/>
            <w:lang w:val="da-DK"/>
          </w:rPr>
          <w:delText>æ</w:delText>
        </w:r>
      </w:del>
      <w:del w:id="328" w:date="2017-09-18T11:05:26Z" w:author="Mads Hjorth">
        <w:r>
          <w:rPr>
            <w:rtl w:val="0"/>
          </w:rPr>
          <w:delText>re etableret en f</w:delText>
        </w:r>
      </w:del>
      <w:del w:id="329" w:date="2017-09-18T11:05:26Z" w:author="Mads Hjorth">
        <w:r>
          <w:rPr>
            <w:rtl w:val="0"/>
            <w:lang w:val="da-DK"/>
          </w:rPr>
          <w:delText>æ</w:delText>
        </w:r>
      </w:del>
      <w:del w:id="330" w:date="2017-09-18T11:05:26Z" w:author="Mads Hjorth">
        <w:r>
          <w:rPr>
            <w:rtl w:val="0"/>
            <w:lang w:val="da-DK"/>
          </w:rPr>
          <w:delText>lles model for indberetning og genbrug af data i nationale sundhedsregistre.</w:delText>
        </w:r>
      </w:del>
      <w:del w:id="331" w:date="2017-09-18T11:05:26Z" w:author="Mads Hjorth">
        <w:r>
          <w:rPr>
            <w:rtl w:val="0"/>
          </w:rPr>
          <w:delText>”</w:delText>
        </w:r>
      </w:del>
    </w:p>
    <w:p>
      <w:pPr>
        <w:pStyle w:val="normal.0"/>
        <w:rPr>
          <w:del w:id="332" w:date="2017-09-18T11:05:26Z" w:author="Mads Hjorth"/>
        </w:rPr>
      </w:pPr>
      <w:del w:id="333" w:date="2017-09-18T11:05:26Z" w:author="Mads Hjorth">
        <w:r>
          <w:rPr>
            <w:rtl w:val="0"/>
            <w:lang w:val="da-DK"/>
          </w:rPr>
          <w:delText>Mere generelt blev det aftalt, at:</w:delText>
        </w:r>
      </w:del>
    </w:p>
    <w:p>
      <w:pPr>
        <w:pStyle w:val="normal.0"/>
        <w:rPr>
          <w:del w:id="334" w:date="2017-09-18T11:05:26Z" w:author="Mads Hjorth"/>
        </w:rPr>
      </w:pPr>
      <w:del w:id="335" w:date="2017-09-18T11:05:26Z" w:author="Mads Hjorth">
        <w:r>
          <w:rPr>
            <w:rtl w:val="0"/>
          </w:rPr>
          <w:delText>”</w:delText>
        </w:r>
      </w:del>
      <w:del w:id="336" w:date="2017-09-18T11:05:26Z" w:author="Mads Hjorth">
        <w:r>
          <w:rPr>
            <w:rtl w:val="0"/>
            <w:lang w:val="da-DK"/>
          </w:rPr>
          <w:delText>Indenrigs- og Sundhedsministeriet skal stille krav til en ensartet og effektiv udveksling af relevante patientoplysninger p</w:delText>
        </w:r>
      </w:del>
      <w:del w:id="337" w:date="2017-09-18T11:05:26Z" w:author="Mads Hjorth">
        <w:r>
          <w:rPr>
            <w:rtl w:val="0"/>
          </w:rPr>
          <w:delText xml:space="preserve">å </w:delText>
        </w:r>
      </w:del>
      <w:del w:id="338" w:date="2017-09-18T11:05:26Z" w:author="Mads Hjorth">
        <w:r>
          <w:rPr>
            <w:rtl w:val="0"/>
          </w:rPr>
          <w:delText>tv</w:delText>
        </w:r>
      </w:del>
      <w:del w:id="339" w:date="2017-09-18T11:05:26Z" w:author="Mads Hjorth">
        <w:r>
          <w:rPr>
            <w:rtl w:val="0"/>
            <w:lang w:val="da-DK"/>
          </w:rPr>
          <w:delText>æ</w:delText>
        </w:r>
      </w:del>
      <w:del w:id="340" w:date="2017-09-18T11:05:26Z" w:author="Mads Hjorth">
        <w:r>
          <w:rPr>
            <w:rtl w:val="0"/>
            <w:lang w:val="da-DK"/>
          </w:rPr>
          <w:delText>rs af sundhedssystemets forskellige systemer, herunder [</w:delText>
        </w:r>
      </w:del>
      <w:del w:id="341" w:date="2017-09-18T11:05:26Z" w:author="Mads Hjorth">
        <w:r>
          <w:rPr>
            <w:rtl w:val="0"/>
          </w:rPr>
          <w:delText>…</w:delText>
        </w:r>
      </w:del>
      <w:del w:id="342" w:date="2017-09-18T11:05:26Z" w:author="Mads Hjorth">
        <w:r>
          <w:rPr>
            <w:rtl w:val="0"/>
            <w:lang w:val="da-DK"/>
          </w:rPr>
          <w:delText>] sikre, at den overordnede it-udvikling sker i overensstemmelse med it-strategien for sundhedsv</w:delText>
        </w:r>
      </w:del>
      <w:del w:id="343" w:date="2017-09-18T11:05:26Z" w:author="Mads Hjorth">
        <w:r>
          <w:rPr>
            <w:rtl w:val="0"/>
            <w:lang w:val="da-DK"/>
          </w:rPr>
          <w:delText>æ</w:delText>
        </w:r>
      </w:del>
      <w:del w:id="344" w:date="2017-09-18T11:05:26Z" w:author="Mads Hjorth">
        <w:r>
          <w:rPr>
            <w:rtl w:val="0"/>
          </w:rPr>
          <w:delText>senet og den sammenh</w:delText>
        </w:r>
      </w:del>
      <w:del w:id="345" w:date="2017-09-18T11:05:26Z" w:author="Mads Hjorth">
        <w:r>
          <w:rPr>
            <w:rtl w:val="0"/>
            <w:lang w:val="da-DK"/>
          </w:rPr>
          <w:delText>æ</w:delText>
        </w:r>
      </w:del>
      <w:del w:id="346" w:date="2017-09-18T11:05:26Z" w:author="Mads Hjorth">
        <w:r>
          <w:rPr>
            <w:rtl w:val="0"/>
          </w:rPr>
          <w:delText>ngende data- og it-arkitektur.</w:delText>
        </w:r>
      </w:del>
      <w:del w:id="347" w:date="2017-09-18T11:05:26Z" w:author="Mads Hjorth">
        <w:r>
          <w:rPr>
            <w:rtl w:val="0"/>
          </w:rPr>
          <w:delText>”</w:delText>
        </w:r>
      </w:del>
    </w:p>
    <w:p>
      <w:pPr>
        <w:pStyle w:val="normal.0"/>
        <w:rPr>
          <w:del w:id="348" w:date="2017-09-18T11:05:26Z" w:author="Mads Hjorth"/>
        </w:rPr>
      </w:pPr>
      <w:del w:id="349" w:date="2017-09-18T11:05:26Z" w:author="Mads Hjorth">
        <w:r>
          <w:rPr>
            <w:rtl w:val="0"/>
            <w:lang w:val="da-DK"/>
          </w:rPr>
          <w:delText>Denne referencearkitektur skal ses som et led i bestr</w:delText>
        </w:r>
      </w:del>
      <w:del w:id="350" w:date="2017-09-18T11:05:26Z" w:author="Mads Hjorth">
        <w:r>
          <w:rPr>
            <w:rtl w:val="0"/>
            <w:lang w:val="da-DK"/>
          </w:rPr>
          <w:delText>æ</w:delText>
        </w:r>
      </w:del>
      <w:del w:id="351" w:date="2017-09-18T11:05:26Z" w:author="Mads Hjorth">
        <w:r>
          <w:rPr>
            <w:rtl w:val="0"/>
            <w:lang w:val="da-DK"/>
          </w:rPr>
          <w:delText>belserne p</w:delText>
        </w:r>
      </w:del>
      <w:del w:id="352" w:date="2017-09-18T11:05:26Z" w:author="Mads Hjorth">
        <w:r>
          <w:rPr>
            <w:rtl w:val="0"/>
          </w:rPr>
          <w:delText xml:space="preserve">å </w:delText>
        </w:r>
      </w:del>
      <w:del w:id="353" w:date="2017-09-18T11:05:26Z" w:author="Mads Hjorth">
        <w:r>
          <w:rPr>
            <w:rtl w:val="0"/>
          </w:rPr>
          <w:delText>at formulere en f</w:delText>
        </w:r>
      </w:del>
      <w:del w:id="354" w:date="2017-09-18T11:05:26Z" w:author="Mads Hjorth">
        <w:r>
          <w:rPr>
            <w:rtl w:val="0"/>
            <w:lang w:val="da-DK"/>
          </w:rPr>
          <w:delText>æ</w:delText>
        </w:r>
      </w:del>
      <w:del w:id="355" w:date="2017-09-18T11:05:26Z" w:author="Mads Hjorth">
        <w:r>
          <w:rPr>
            <w:rtl w:val="0"/>
            <w:lang w:val="da-DK"/>
          </w:rPr>
          <w:delText>lles model for indberetning og genbrug af data og for at etablere en sammenh</w:delText>
        </w:r>
      </w:del>
      <w:del w:id="356" w:date="2017-09-18T11:05:26Z" w:author="Mads Hjorth">
        <w:r>
          <w:rPr>
            <w:rtl w:val="0"/>
            <w:lang w:val="da-DK"/>
          </w:rPr>
          <w:delText>æ</w:delText>
        </w:r>
      </w:del>
      <w:del w:id="357" w:date="2017-09-18T11:05:26Z" w:author="Mads Hjorth">
        <w:r>
          <w:rPr>
            <w:rtl w:val="0"/>
          </w:rPr>
          <w:delText>ngende it-arkitektur p</w:delText>
        </w:r>
      </w:del>
      <w:del w:id="358" w:date="2017-09-18T11:05:26Z" w:author="Mads Hjorth">
        <w:r>
          <w:rPr>
            <w:rtl w:val="0"/>
          </w:rPr>
          <w:delText xml:space="preserve">å </w:delText>
        </w:r>
      </w:del>
      <w:del w:id="359" w:date="2017-09-18T11:05:26Z" w:author="Mads Hjorth">
        <w:r>
          <w:rPr>
            <w:rtl w:val="0"/>
          </w:rPr>
          <w:delText>omr</w:delText>
        </w:r>
      </w:del>
      <w:del w:id="360" w:date="2017-09-18T11:05:26Z" w:author="Mads Hjorth">
        <w:r>
          <w:rPr>
            <w:rtl w:val="0"/>
            <w:lang w:val="da-DK"/>
          </w:rPr>
          <w:delText>å</w:delText>
        </w:r>
      </w:del>
      <w:del w:id="361" w:date="2017-09-18T11:05:26Z" w:author="Mads Hjorth">
        <w:r>
          <w:rPr>
            <w:rtl w:val="0"/>
          </w:rPr>
          <w:delText>det.</w:delText>
        </w:r>
      </w:del>
    </w:p>
    <w:p>
      <w:pPr>
        <w:pStyle w:val="normal.0"/>
        <w:rPr>
          <w:del w:id="362" w:date="2017-09-18T11:05:26Z" w:author="Mads Hjorth"/>
        </w:rPr>
      </w:pPr>
      <w:del w:id="363" w:date="2017-09-18T11:05:26Z" w:author="Mads Hjorth">
        <w:r>
          <w:rPr>
            <w:rtl w:val="0"/>
            <w:lang w:val="es-ES_tradnl"/>
          </w:rPr>
          <w:delText>En s</w:delText>
        </w:r>
      </w:del>
      <w:del w:id="364" w:date="2017-09-18T11:05:26Z" w:author="Mads Hjorth">
        <w:r>
          <w:rPr>
            <w:rtl w:val="0"/>
            <w:lang w:val="da-DK"/>
          </w:rPr>
          <w:delText>å</w:delText>
        </w:r>
      </w:del>
      <w:del w:id="365" w:date="2017-09-18T11:05:26Z" w:author="Mads Hjorth">
        <w:r>
          <w:rPr>
            <w:rtl w:val="0"/>
            <w:lang w:val="da-DK"/>
          </w:rPr>
          <w:delText>dan opgave kan ikke l</w:delText>
        </w:r>
      </w:del>
      <w:del w:id="366" w:date="2017-09-18T11:05:26Z" w:author="Mads Hjorth">
        <w:r>
          <w:rPr>
            <w:rtl w:val="0"/>
            <w:lang w:val="da-DK"/>
          </w:rPr>
          <w:delText>ø</w:delText>
        </w:r>
      </w:del>
      <w:del w:id="367" w:date="2017-09-18T11:05:26Z" w:author="Mads Hjorth">
        <w:r>
          <w:rPr>
            <w:rtl w:val="0"/>
            <w:lang w:val="da-DK"/>
          </w:rPr>
          <w:delText>ftes af en statslig myndighed alene, men kan kun finde sted via en tv</w:delText>
        </w:r>
      </w:del>
      <w:del w:id="368" w:date="2017-09-18T11:05:26Z" w:author="Mads Hjorth">
        <w:r>
          <w:rPr>
            <w:rtl w:val="0"/>
            <w:lang w:val="da-DK"/>
          </w:rPr>
          <w:delText>æ</w:delText>
        </w:r>
      </w:del>
      <w:del w:id="369" w:date="2017-09-18T11:05:26Z" w:author="Mads Hjorth">
        <w:r>
          <w:rPr>
            <w:rtl w:val="0"/>
            <w:lang w:val="da-DK"/>
          </w:rPr>
          <w:delText>rsektoriel indsats p</w:delText>
        </w:r>
      </w:del>
      <w:del w:id="370" w:date="2017-09-18T11:05:26Z" w:author="Mads Hjorth">
        <w:r>
          <w:rPr>
            <w:rtl w:val="0"/>
          </w:rPr>
          <w:delText xml:space="preserve">å </w:delText>
        </w:r>
      </w:del>
      <w:del w:id="371" w:date="2017-09-18T11:05:26Z" w:author="Mads Hjorth">
        <w:r>
          <w:rPr>
            <w:rtl w:val="0"/>
          </w:rPr>
          <w:delText>omr</w:delText>
        </w:r>
      </w:del>
      <w:del w:id="372" w:date="2017-09-18T11:05:26Z" w:author="Mads Hjorth">
        <w:r>
          <w:rPr>
            <w:rtl w:val="0"/>
            <w:lang w:val="da-DK"/>
          </w:rPr>
          <w:delText>å</w:delText>
        </w:r>
      </w:del>
      <w:del w:id="373" w:date="2017-09-18T11:05:26Z" w:author="Mads Hjorth">
        <w:r>
          <w:rPr>
            <w:rtl w:val="0"/>
            <w:lang w:val="da-DK"/>
          </w:rPr>
          <w:delText>det og gennem etablering af f</w:delText>
        </w:r>
      </w:del>
      <w:del w:id="374" w:date="2017-09-18T11:05:26Z" w:author="Mads Hjorth">
        <w:r>
          <w:rPr>
            <w:rtl w:val="0"/>
            <w:lang w:val="da-DK"/>
          </w:rPr>
          <w:delText>æ</w:delText>
        </w:r>
      </w:del>
      <w:del w:id="375" w:date="2017-09-18T11:05:26Z" w:author="Mads Hjorth">
        <w:r>
          <w:rPr>
            <w:rtl w:val="0"/>
          </w:rPr>
          <w:delText xml:space="preserve">lles standarder. </w:delText>
        </w:r>
      </w:del>
    </w:p>
    <w:p>
      <w:pPr>
        <w:pStyle w:val="heading 2"/>
        <w:numPr>
          <w:ilvl w:val="1"/>
          <w:numId w:val="4"/>
        </w:numPr>
        <w:rPr>
          <w:del w:id="376" w:date="2017-09-18T11:05:26Z" w:author="Mads Hjorth"/>
        </w:rPr>
      </w:pPr>
      <w:bookmarkStart w:name="_Ref321827195" w:id="377"/>
      <w:del w:id="378" w:date="2017-09-18T11:05:26Z" w:author="Mads Hjorth">
        <w:r>
          <w:rPr>
            <w:rtl w:val="0"/>
          </w:rPr>
          <w:delText>F</w:delText>
        </w:r>
      </w:del>
      <w:bookmarkEnd w:id="377"/>
      <w:bookmarkStart w:name="_Ref321827200" w:id="379"/>
      <w:del w:id="380" w:date="2017-09-18T11:05:26Z" w:author="Mads Hjorth">
        <w:r>
          <w:rPr>
            <w:rtl w:val="0"/>
          </w:rPr>
          <w:delText>orm</w:delText>
        </w:r>
      </w:del>
      <w:del w:id="381" w:date="2017-09-18T11:05:26Z" w:author="Mads Hjorth">
        <w:r>
          <w:rPr>
            <w:rtl w:val="0"/>
          </w:rPr>
          <w:delText>å</w:delText>
        </w:r>
      </w:del>
      <w:bookmarkEnd w:id="379"/>
      <w:del w:id="382" w:date="2017-09-18T11:05:26Z" w:author="Mads Hjorth">
        <w:r>
          <w:rPr>
            <w:rtl w:val="0"/>
          </w:rPr>
          <w:delText>l</w:delText>
        </w:r>
      </w:del>
    </w:p>
    <w:p>
      <w:pPr>
        <w:pStyle w:val="normal.0"/>
        <w:rPr>
          <w:del w:id="383" w:date="2017-09-18T11:05:26Z" w:author="Mads Hjorth"/>
        </w:rPr>
      </w:pPr>
      <w:bookmarkStart w:name="_Ref321827261" w:id="384"/>
      <w:del w:id="385" w:date="2017-09-18T11:05:26Z" w:author="Mads Hjorth">
        <w:r>
          <w:rPr>
            <w:rtl w:val="0"/>
          </w:rPr>
          <w:delText>E</w:delText>
        </w:r>
      </w:del>
      <w:bookmarkEnd w:id="384"/>
      <w:bookmarkStart w:name="_Ref321827277" w:id="386"/>
      <w:del w:id="387" w:date="2017-09-18T11:05:26Z" w:author="Mads Hjorth">
        <w:r>
          <w:rPr>
            <w:rtl w:val="0"/>
            <w:lang w:val="da-DK"/>
          </w:rPr>
          <w:delText>n referencearkitektur udg</w:delText>
        </w:r>
      </w:del>
      <w:del w:id="388" w:date="2017-09-18T11:05:26Z" w:author="Mads Hjorth">
        <w:r>
          <w:rPr>
            <w:rtl w:val="0"/>
            <w:lang w:val="da-DK"/>
          </w:rPr>
          <w:delText>ø</w:delText>
        </w:r>
      </w:del>
      <w:del w:id="389" w:date="2017-09-18T11:05:26Z" w:author="Mads Hjorth">
        <w:r>
          <w:rPr>
            <w:rtl w:val="0"/>
            <w:lang w:val="da-DK"/>
          </w:rPr>
          <w:delText>r f</w:delText>
        </w:r>
      </w:del>
      <w:del w:id="390" w:date="2017-09-18T11:05:26Z" w:author="Mads Hjorth">
        <w:r>
          <w:rPr>
            <w:rtl w:val="0"/>
            <w:lang w:val="da-DK"/>
          </w:rPr>
          <w:delText>æ</w:delText>
        </w:r>
      </w:del>
      <w:del w:id="391" w:date="2017-09-18T11:05:26Z" w:author="Mads Hjorth">
        <w:r>
          <w:rPr>
            <w:rtl w:val="0"/>
            <w:lang w:val="da-DK"/>
          </w:rPr>
          <w:delText>lles retningslinjer for udformning af it-systemer indenfor et afgr</w:delText>
        </w:r>
      </w:del>
      <w:del w:id="392" w:date="2017-09-18T11:05:26Z" w:author="Mads Hjorth">
        <w:r>
          <w:rPr>
            <w:rtl w:val="0"/>
            <w:lang w:val="da-DK"/>
          </w:rPr>
          <w:delText>æ</w:delText>
        </w:r>
      </w:del>
      <w:del w:id="393" w:date="2017-09-18T11:05:26Z" w:author="Mads Hjorth">
        <w:r>
          <w:rPr>
            <w:rtl w:val="0"/>
          </w:rPr>
          <w:delText>nset omr</w:delText>
        </w:r>
      </w:del>
      <w:del w:id="394" w:date="2017-09-18T11:05:26Z" w:author="Mads Hjorth">
        <w:r>
          <w:rPr>
            <w:rtl w:val="0"/>
            <w:lang w:val="da-DK"/>
          </w:rPr>
          <w:delText>å</w:delText>
        </w:r>
      </w:del>
      <w:del w:id="395" w:date="2017-09-18T11:05:26Z" w:author="Mads Hjorth">
        <w:r>
          <w:rPr>
            <w:rtl w:val="0"/>
            <w:lang w:val="da-DK"/>
          </w:rPr>
          <w:delText>de. Den udstikker f</w:delText>
        </w:r>
      </w:del>
      <w:del w:id="396" w:date="2017-09-18T11:05:26Z" w:author="Mads Hjorth">
        <w:r>
          <w:rPr>
            <w:rtl w:val="0"/>
            <w:lang w:val="da-DK"/>
          </w:rPr>
          <w:delText>æ</w:delText>
        </w:r>
      </w:del>
      <w:del w:id="397" w:date="2017-09-18T11:05:26Z" w:author="Mads Hjorth">
        <w:r>
          <w:rPr>
            <w:rtl w:val="0"/>
            <w:lang w:val="da-DK"/>
          </w:rPr>
          <w:delText>lles sigtepunkter, principper for b</w:delText>
        </w:r>
      </w:del>
      <w:del w:id="398" w:date="2017-09-18T11:05:26Z" w:author="Mads Hjorth">
        <w:r>
          <w:rPr>
            <w:rtl w:val="0"/>
            <w:lang w:val="da-DK"/>
          </w:rPr>
          <w:delText>å</w:delText>
        </w:r>
      </w:del>
      <w:del w:id="399" w:date="2017-09-18T11:05:26Z" w:author="Mads Hjorth">
        <w:r>
          <w:rPr>
            <w:rtl w:val="0"/>
          </w:rPr>
          <w:delText>de bestillere og leverand</w:delText>
        </w:r>
      </w:del>
      <w:del w:id="400" w:date="2017-09-18T11:05:26Z" w:author="Mads Hjorth">
        <w:r>
          <w:rPr>
            <w:rtl w:val="0"/>
            <w:lang w:val="da-DK"/>
          </w:rPr>
          <w:delText>ø</w:delText>
        </w:r>
      </w:del>
      <w:del w:id="401" w:date="2017-09-18T11:05:26Z" w:author="Mads Hjorth">
        <w:r>
          <w:rPr>
            <w:rtl w:val="0"/>
            <w:lang w:val="da-DK"/>
          </w:rPr>
          <w:delText>rer som kan anvendes i forbindelse med langsigtet planl</w:delText>
        </w:r>
      </w:del>
      <w:del w:id="402" w:date="2017-09-18T11:05:26Z" w:author="Mads Hjorth">
        <w:r>
          <w:rPr>
            <w:rtl w:val="0"/>
            <w:lang w:val="da-DK"/>
          </w:rPr>
          <w:delText>æ</w:delText>
        </w:r>
      </w:del>
      <w:del w:id="403" w:date="2017-09-18T11:05:26Z" w:author="Mads Hjorth">
        <w:r>
          <w:rPr>
            <w:rtl w:val="0"/>
            <w:lang w:val="da-DK"/>
          </w:rPr>
          <w:delText>gning. Den beskriver arbejdsgange, tjenester og komponenter som kan anvendes i forbindelse med kravspecifikation af konkrete systemer. Endeligt kan den udpege omr</w:delText>
        </w:r>
      </w:del>
      <w:del w:id="404" w:date="2017-09-18T11:05:26Z" w:author="Mads Hjorth">
        <w:r>
          <w:rPr>
            <w:rtl w:val="0"/>
            <w:lang w:val="da-DK"/>
          </w:rPr>
          <w:delText>å</w:delText>
        </w:r>
      </w:del>
      <w:del w:id="405" w:date="2017-09-18T11:05:26Z" w:author="Mads Hjorth">
        <w:r>
          <w:rPr>
            <w:rtl w:val="0"/>
            <w:lang w:val="da-DK"/>
          </w:rPr>
          <w:delText>der hvor der er s</w:delText>
        </w:r>
      </w:del>
      <w:del w:id="406" w:date="2017-09-18T11:05:26Z" w:author="Mads Hjorth">
        <w:r>
          <w:rPr>
            <w:rtl w:val="0"/>
            <w:lang w:val="da-DK"/>
          </w:rPr>
          <w:delText>æ</w:delText>
        </w:r>
      </w:del>
      <w:del w:id="407" w:date="2017-09-18T11:05:26Z" w:author="Mads Hjorth">
        <w:r>
          <w:rPr>
            <w:rtl w:val="0"/>
          </w:rPr>
          <w:delText>rlige behov for standardisering og eventuelt udpege s</w:delText>
        </w:r>
      </w:del>
      <w:del w:id="408" w:date="2017-09-18T11:05:26Z" w:author="Mads Hjorth">
        <w:r>
          <w:rPr>
            <w:rtl w:val="0"/>
            <w:lang w:val="da-DK"/>
          </w:rPr>
          <w:delText>æ</w:delText>
        </w:r>
      </w:del>
      <w:del w:id="409" w:date="2017-09-18T11:05:26Z" w:author="Mads Hjorth">
        <w:r>
          <w:rPr>
            <w:rtl w:val="0"/>
            <w:lang w:val="da-DK"/>
          </w:rPr>
          <w:delText xml:space="preserve">rligt velegnede standarder. </w:delText>
        </w:r>
      </w:del>
    </w:p>
    <w:p>
      <w:pPr>
        <w:pStyle w:val="normal.0"/>
        <w:rPr>
          <w:del w:id="410" w:date="2017-05-05T17:26:20Z" w:author="Forfatter"/>
        </w:rPr>
      </w:pPr>
      <w:del w:id="411" w:date="2017-09-18T11:05:26Z" w:author="Mads Hjorth">
        <w:r>
          <w:rPr>
            <w:rtl w:val="0"/>
          </w:rPr>
          <w:delText>Denne referencearkitektur har overordnet til form</w:delText>
        </w:r>
      </w:del>
      <w:del w:id="412" w:date="2017-09-18T11:05:26Z" w:author="Mads Hjorth">
        <w:r>
          <w:rPr>
            <w:rtl w:val="0"/>
            <w:lang w:val="da-DK"/>
          </w:rPr>
          <w:delText>å</w:delText>
        </w:r>
      </w:del>
      <w:del w:id="413" w:date="2017-09-18T11:05:26Z" w:author="Mads Hjorth">
        <w:r>
          <w:rPr>
            <w:rtl w:val="0"/>
            <w:lang w:val="da-DK"/>
          </w:rPr>
          <w:delText>l at biddrage til en effektiv og sammenh</w:delText>
        </w:r>
      </w:del>
      <w:del w:id="414" w:date="2017-09-18T11:05:26Z" w:author="Mads Hjorth">
        <w:r>
          <w:rPr>
            <w:rtl w:val="0"/>
            <w:lang w:val="da-DK"/>
          </w:rPr>
          <w:delText>æ</w:delText>
        </w:r>
      </w:del>
      <w:del w:id="415" w:date="2017-09-18T11:05:26Z" w:author="Mads Hjorth">
        <w:r>
          <w:rPr>
            <w:rtl w:val="0"/>
            <w:lang w:val="da-DK"/>
          </w:rPr>
          <w:delText>ngende it-anvendelse i sundhedsv</w:delText>
        </w:r>
      </w:del>
      <w:del w:id="416" w:date="2017-09-18T11:05:26Z" w:author="Mads Hjorth">
        <w:r>
          <w:rPr>
            <w:rtl w:val="0"/>
            <w:lang w:val="da-DK"/>
          </w:rPr>
          <w:delText>æ</w:delText>
        </w:r>
      </w:del>
      <w:del w:id="417" w:date="2017-09-18T11:05:26Z" w:author="Mads Hjorth">
        <w:r>
          <w:rPr>
            <w:rtl w:val="0"/>
            <w:lang w:val="da-DK"/>
          </w:rPr>
          <w:delText>senet ved at s</w:delText>
        </w:r>
      </w:del>
      <w:del w:id="418" w:date="2017-09-18T11:05:26Z" w:author="Mads Hjorth">
        <w:r>
          <w:rPr>
            <w:rtl w:val="0"/>
            <w:lang w:val="da-DK"/>
          </w:rPr>
          <w:delText>æ</w:delText>
        </w:r>
      </w:del>
      <w:del w:id="419" w:date="2017-09-18T11:05:26Z" w:author="Mads Hjorth">
        <w:r>
          <w:rPr>
            <w:rtl w:val="0"/>
            <w:lang w:val="da-DK"/>
          </w:rPr>
          <w:delText>tte rammer for udviklingen af kommende indberetningssystemer og fungere som sigtepunkt for konsolideringen af nuv</w:delText>
        </w:r>
      </w:del>
      <w:del w:id="420" w:date="2017-09-18T11:05:26Z" w:author="Mads Hjorth">
        <w:r>
          <w:rPr>
            <w:rtl w:val="0"/>
            <w:lang w:val="da-DK"/>
          </w:rPr>
          <w:delText>æ</w:delText>
        </w:r>
      </w:del>
      <w:del w:id="421" w:date="2017-09-18T11:05:26Z" w:author="Mads Hjorth">
        <w:r>
          <w:rPr>
            <w:rtl w:val="0"/>
          </w:rPr>
          <w:delText>rende systemer</w:delText>
        </w:r>
      </w:del>
      <w:ins w:id="422" w:date="2017-05-05T17:26:20Z" w:author="Forfatter">
        <w:del w:id="423" w:date="2017-09-18T11:05:26Z" w:author="Mads Hjorth">
          <w:r>
            <w:rPr>
              <w:rtl w:val="0"/>
            </w:rPr>
            <w:delText xml:space="preserve">. </w:delText>
          </w:r>
        </w:del>
      </w:ins>
      <w:del w:id="424" w:date="2017-05-05T17:26:20Z" w:author="Forfatter">
        <w:r>
          <w:rPr>
            <w:rtl w:val="0"/>
          </w:rPr>
          <w:delText>.</w:delText>
        </w:r>
      </w:del>
    </w:p>
    <w:p>
      <w:pPr>
        <w:pStyle w:val="normal.0"/>
        <w:rPr>
          <w:del w:id="425" w:date="2017-09-18T11:05:26Z" w:author="Mads Hjorth"/>
        </w:rPr>
      </w:pPr>
      <w:del w:id="426" w:date="2017-09-18T11:05:26Z" w:author="Mads Hjorth">
        <w:r>
          <w:rPr>
            <w:rtl w:val="0"/>
            <w:lang w:val="da-DK"/>
          </w:rPr>
          <w:delText>Rammerne best</w:delText>
        </w:r>
      </w:del>
      <w:del w:id="427" w:date="2017-09-18T11:05:26Z" w:author="Mads Hjorth">
        <w:r>
          <w:rPr>
            <w:rtl w:val="0"/>
            <w:lang w:val="da-DK"/>
          </w:rPr>
          <w:delText>å</w:delText>
        </w:r>
      </w:del>
      <w:del w:id="428" w:date="2017-09-18T11:05:26Z" w:author="Mads Hjorth">
        <w:r>
          <w:rPr>
            <w:rtl w:val="0"/>
            <w:lang w:val="da-DK"/>
          </w:rPr>
          <w:delText xml:space="preserve">r af en beskrivelse af </w:delText>
        </w:r>
      </w:del>
      <w:del w:id="429" w:date="2017-05-05T17:26:20Z" w:author="Forfatter">
        <w:r>
          <w:rPr>
            <w:rtl w:val="0"/>
            <w:lang w:val="da-DK"/>
          </w:rPr>
          <w:delText xml:space="preserve">indholdet af forvaltningsopgaver, </w:delText>
        </w:r>
      </w:del>
      <w:del w:id="430" w:date="2017-09-18T11:05:26Z" w:author="Mads Hjorth">
        <w:r>
          <w:rPr>
            <w:rtl w:val="0"/>
            <w:lang w:val="da-DK"/>
          </w:rPr>
          <w:delText xml:space="preserve">principper for udformningen af indberetningssystemer samt udpegning af </w:delText>
        </w:r>
      </w:del>
      <w:del w:id="431" w:date="2017-05-05T17:26:20Z" w:author="Forfatter">
        <w:r>
          <w:rPr>
            <w:rtl w:val="0"/>
          </w:rPr>
          <w:delText>mulige standarder for strukturering og overf</w:delText>
        </w:r>
      </w:del>
      <w:del w:id="432" w:date="2017-05-05T17:26:20Z" w:author="Forfatter">
        <w:r>
          <w:rPr>
            <w:rtl w:val="0"/>
            <w:lang w:val="da-DK"/>
          </w:rPr>
          <w:delText>ø</w:delText>
        </w:r>
      </w:del>
      <w:del w:id="433" w:date="2017-05-05T17:26:20Z" w:author="Forfatter">
        <w:r>
          <w:rPr>
            <w:rtl w:val="0"/>
            <w:lang w:val="da-DK"/>
          </w:rPr>
          <w:delText>rsel af data</w:delText>
        </w:r>
      </w:del>
      <w:ins w:id="434" w:date="2017-05-05T17:26:20Z" w:author="Forfatter">
        <w:del w:id="435" w:date="2017-09-18T11:05:26Z" w:author="Mads Hjorth">
          <w:r>
            <w:rPr>
              <w:rtl w:val="0"/>
            </w:rPr>
            <w:delText>en r</w:delText>
          </w:r>
        </w:del>
      </w:ins>
      <w:ins w:id="436" w:date="2017-05-05T17:26:20Z" w:author="Forfatter">
        <w:del w:id="437" w:date="2017-09-18T11:05:26Z" w:author="Mads Hjorth">
          <w:r>
            <w:rPr>
              <w:rtl w:val="0"/>
              <w:lang w:val="da-DK"/>
            </w:rPr>
            <w:delText>æ</w:delText>
          </w:r>
        </w:del>
      </w:ins>
      <w:ins w:id="438" w:date="2017-05-05T17:26:20Z" w:author="Forfatter">
        <w:del w:id="439" w:date="2017-09-18T11:05:26Z" w:author="Mads Hjorth">
          <w:r>
            <w:rPr>
              <w:rtl w:val="0"/>
            </w:rPr>
            <w:delText>kke bagvedliggende tjenester</w:delText>
          </w:r>
        </w:del>
      </w:ins>
      <w:del w:id="440" w:date="2017-09-18T11:05:26Z" w:author="Mads Hjorth">
        <w:r>
          <w:rPr>
            <w:rtl w:val="0"/>
          </w:rPr>
          <w:delText>.</w:delText>
        </w:r>
      </w:del>
    </w:p>
    <w:p>
      <w:pPr>
        <w:pStyle w:val="normal.0"/>
        <w:rPr>
          <w:del w:id="441" w:date="2017-09-18T11:05:26Z" w:author="Mads Hjorth"/>
        </w:rPr>
      </w:pPr>
      <w:del w:id="442" w:date="2017-09-18T11:05:26Z" w:author="Mads Hjorth">
        <w:r>
          <w:rPr>
            <w:rtl w:val="0"/>
            <w:lang w:val="da-DK"/>
          </w:rPr>
          <w:delText>Samlet set udg</w:delText>
        </w:r>
      </w:del>
      <w:del w:id="443" w:date="2017-09-18T11:05:26Z" w:author="Mads Hjorth">
        <w:r>
          <w:rPr>
            <w:rtl w:val="0"/>
            <w:lang w:val="da-DK"/>
          </w:rPr>
          <w:delText>ø</w:delText>
        </w:r>
      </w:del>
      <w:del w:id="444" w:date="2017-09-18T11:05:26Z" w:author="Mads Hjorth">
        <w:r>
          <w:rPr>
            <w:rtl w:val="0"/>
          </w:rPr>
          <w:delText xml:space="preserve">r </w:delText>
        </w:r>
      </w:del>
      <w:del w:id="445" w:date="2017-05-05T17:26:20Z" w:author="Forfatter">
        <w:r>
          <w:rPr>
            <w:rtl w:val="0"/>
            <w:lang w:val="da-DK"/>
          </w:rPr>
          <w:delText xml:space="preserve">rammerne </w:delText>
        </w:r>
      </w:del>
      <w:ins w:id="446" w:date="2017-05-05T17:26:20Z" w:author="Forfatter">
        <w:del w:id="447" w:date="2017-09-18T11:05:26Z" w:author="Mads Hjorth">
          <w:r>
            <w:rPr>
              <w:rtl w:val="0"/>
            </w:rPr>
            <w:delText xml:space="preserve">referencearkitekturen </w:delText>
          </w:r>
        </w:del>
      </w:ins>
      <w:del w:id="448" w:date="2017-09-18T11:05:26Z" w:author="Mads Hjorth">
        <w:r>
          <w:rPr>
            <w:rtl w:val="0"/>
            <w:lang w:val="da-DK"/>
          </w:rPr>
          <w:delText>et bedste bud p</w:delText>
        </w:r>
      </w:del>
      <w:del w:id="449" w:date="2017-09-18T11:05:26Z" w:author="Mads Hjorth">
        <w:r>
          <w:rPr>
            <w:rtl w:val="0"/>
          </w:rPr>
          <w:delText xml:space="preserve">å </w:delText>
        </w:r>
      </w:del>
      <w:del w:id="450" w:date="2017-09-18T11:05:26Z" w:author="Mads Hjorth">
        <w:r>
          <w:rPr>
            <w:rtl w:val="0"/>
            <w:lang w:val="da-DK"/>
          </w:rPr>
          <w:delText>hvordan l</w:delText>
        </w:r>
      </w:del>
      <w:del w:id="451" w:date="2017-09-18T11:05:26Z" w:author="Mads Hjorth">
        <w:r>
          <w:rPr>
            <w:rtl w:val="0"/>
            <w:lang w:val="da-DK"/>
          </w:rPr>
          <w:delText>ø</w:delText>
        </w:r>
      </w:del>
      <w:del w:id="452" w:date="2017-09-18T11:05:26Z" w:author="Mads Hjorth">
        <w:r>
          <w:rPr>
            <w:rtl w:val="0"/>
            <w:lang w:val="da-DK"/>
          </w:rPr>
          <w:delText>sninger udformes, s</w:delText>
        </w:r>
      </w:del>
      <w:del w:id="453" w:date="2017-09-18T11:05:26Z" w:author="Mads Hjorth">
        <w:r>
          <w:rPr>
            <w:rtl w:val="0"/>
          </w:rPr>
          <w:delText xml:space="preserve">å </w:delText>
        </w:r>
      </w:del>
      <w:del w:id="454" w:date="2017-09-18T11:05:26Z" w:author="Mads Hjorth">
        <w:r>
          <w:rPr>
            <w:rtl w:val="0"/>
            <w:lang w:val="da-DK"/>
          </w:rPr>
          <w:delText xml:space="preserve">der er den </w:delText>
        </w:r>
      </w:del>
      <w:del w:id="455" w:date="2017-09-18T11:05:26Z" w:author="Mads Hjorth">
        <w:r>
          <w:rPr>
            <w:rtl w:val="0"/>
            <w:lang w:val="da-DK"/>
          </w:rPr>
          <w:delText>ø</w:delText>
        </w:r>
      </w:del>
      <w:del w:id="456" w:date="2017-09-18T11:05:26Z" w:author="Mads Hjorth">
        <w:r>
          <w:rPr>
            <w:rtl w:val="0"/>
            <w:lang w:val="da-DK"/>
          </w:rPr>
          <w:delText>nskelige balance mellem lokale og nationale behov med s</w:delText>
        </w:r>
      </w:del>
      <w:del w:id="457" w:date="2017-09-18T11:05:26Z" w:author="Mads Hjorth">
        <w:r>
          <w:rPr>
            <w:rtl w:val="0"/>
            <w:lang w:val="da-DK"/>
          </w:rPr>
          <w:delText>æ</w:delText>
        </w:r>
      </w:del>
      <w:del w:id="458" w:date="2017-09-18T11:05:26Z" w:author="Mads Hjorth">
        <w:r>
          <w:rPr>
            <w:rtl w:val="0"/>
            <w:lang w:val="da-DK"/>
          </w:rPr>
          <w:delText>rligt henblik p</w:delText>
        </w:r>
      </w:del>
      <w:del w:id="459" w:date="2017-09-18T11:05:26Z" w:author="Mads Hjorth">
        <w:r>
          <w:rPr>
            <w:rtl w:val="0"/>
          </w:rPr>
          <w:delText xml:space="preserve">å </w:delText>
        </w:r>
      </w:del>
      <w:del w:id="460" w:date="2017-09-18T11:05:26Z" w:author="Mads Hjorth">
        <w:r>
          <w:rPr>
            <w:rtl w:val="0"/>
            <w:lang w:val="da-DK"/>
          </w:rPr>
          <w:delText>langsigtede m</w:delText>
        </w:r>
      </w:del>
      <w:del w:id="461" w:date="2017-09-18T11:05:26Z" w:author="Mads Hjorth">
        <w:r>
          <w:rPr>
            <w:rtl w:val="0"/>
            <w:lang w:val="da-DK"/>
          </w:rPr>
          <w:delText>å</w:delText>
        </w:r>
      </w:del>
      <w:del w:id="462" w:date="2017-09-18T11:05:26Z" w:author="Mads Hjorth">
        <w:r>
          <w:rPr>
            <w:rtl w:val="0"/>
          </w:rPr>
          <w:delText>l om st</w:delText>
        </w:r>
      </w:del>
      <w:del w:id="463" w:date="2017-09-18T11:05:26Z" w:author="Mads Hjorth">
        <w:r>
          <w:rPr>
            <w:rtl w:val="0"/>
            <w:lang w:val="da-DK"/>
          </w:rPr>
          <w:delText>ø</w:delText>
        </w:r>
      </w:del>
      <w:del w:id="464" w:date="2017-09-18T11:05:26Z" w:author="Mads Hjorth">
        <w:r>
          <w:rPr>
            <w:rtl w:val="0"/>
          </w:rPr>
          <w:delText>rre sammenh</w:delText>
        </w:r>
      </w:del>
      <w:del w:id="465" w:date="2017-09-18T11:05:26Z" w:author="Mads Hjorth">
        <w:r>
          <w:rPr>
            <w:rtl w:val="0"/>
            <w:lang w:val="da-DK"/>
          </w:rPr>
          <w:delText>æ</w:delText>
        </w:r>
      </w:del>
      <w:del w:id="466" w:date="2017-09-18T11:05:26Z" w:author="Mads Hjorth">
        <w:r>
          <w:rPr>
            <w:rtl w:val="0"/>
            <w:lang w:val="da-DK"/>
          </w:rPr>
          <w:delText>ng mellem data p</w:delText>
        </w:r>
      </w:del>
      <w:del w:id="467" w:date="2017-09-18T11:05:26Z" w:author="Mads Hjorth">
        <w:r>
          <w:rPr>
            <w:rtl w:val="0"/>
          </w:rPr>
          <w:delText xml:space="preserve">å </w:delText>
        </w:r>
      </w:del>
      <w:del w:id="468" w:date="2017-09-18T11:05:26Z" w:author="Mads Hjorth">
        <w:r>
          <w:rPr>
            <w:rtl w:val="0"/>
          </w:rPr>
          <w:delText>tv</w:delText>
        </w:r>
      </w:del>
      <w:del w:id="469" w:date="2017-09-18T11:05:26Z" w:author="Mads Hjorth">
        <w:r>
          <w:rPr>
            <w:rtl w:val="0"/>
            <w:lang w:val="da-DK"/>
          </w:rPr>
          <w:delText>æ</w:delText>
        </w:r>
      </w:del>
      <w:del w:id="470" w:date="2017-09-18T11:05:26Z" w:author="Mads Hjorth">
        <w:r>
          <w:rPr>
            <w:rtl w:val="0"/>
            <w:lang w:val="da-DK"/>
          </w:rPr>
          <w:delText>rs af sundhedsv</w:delText>
        </w:r>
      </w:del>
      <w:del w:id="471" w:date="2017-09-18T11:05:26Z" w:author="Mads Hjorth">
        <w:r>
          <w:rPr>
            <w:rtl w:val="0"/>
            <w:lang w:val="da-DK"/>
          </w:rPr>
          <w:delText>æ</w:delText>
        </w:r>
      </w:del>
      <w:del w:id="472" w:date="2017-09-18T11:05:26Z" w:author="Mads Hjorth">
        <w:r>
          <w:rPr>
            <w:rtl w:val="0"/>
            <w:lang w:val="da-DK"/>
          </w:rPr>
          <w:delText>senet, effektiv it-drift og udvikling samt forsat forbedring af datagrundlaget for beslutninger i behandling og administration.</w:delText>
        </w:r>
      </w:del>
    </w:p>
    <w:p>
      <w:pPr>
        <w:pStyle w:val="normal.0"/>
        <w:rPr>
          <w:del w:id="473" w:date="2017-09-18T11:05:26Z" w:author="Mads Hjorth"/>
        </w:rPr>
      </w:pPr>
      <w:del w:id="474" w:date="2017-05-05T17:26:20Z" w:author="Forfatter">
        <w:r>
          <w:rPr>
            <w:rtl w:val="0"/>
            <w:lang w:val="da-DK"/>
          </w:rPr>
          <w:delText>Disse rammer udg</w:delText>
        </w:r>
      </w:del>
      <w:del w:id="475" w:date="2017-05-05T17:26:20Z" w:author="Forfatter">
        <w:r>
          <w:rPr>
            <w:rtl w:val="0"/>
            <w:lang w:val="da-DK"/>
          </w:rPr>
          <w:delText>ø</w:delText>
        </w:r>
      </w:del>
      <w:del w:id="476" w:date="2017-05-05T17:26:20Z" w:author="Forfatter">
        <w:r>
          <w:rPr>
            <w:rtl w:val="0"/>
          </w:rPr>
          <w:delText>r tilsammen</w:delText>
        </w:r>
      </w:del>
      <w:ins w:id="477" w:date="2017-05-05T17:26:20Z" w:author="Forfatter">
        <w:del w:id="478" w:date="2017-09-18T11:05:26Z" w:author="Mads Hjorth">
          <w:r>
            <w:rPr>
              <w:rtl w:val="0"/>
              <w:lang w:val="da-DK"/>
            </w:rPr>
            <w:delText xml:space="preserve">Referencearkitekturen </w:delText>
          </w:r>
        </w:del>
      </w:ins>
      <w:del w:id="479" w:date="2017-05-05T17:26:20Z" w:author="Forfatter">
        <w:r>
          <w:rPr>
            <w:rtl w:val="0"/>
            <w:lang w:val="da-DK"/>
          </w:rPr>
          <w:delText xml:space="preserve"> ogs</w:delText>
        </w:r>
      </w:del>
      <w:del w:id="480" w:date="2017-05-05T17:26:20Z" w:author="Forfatter">
        <w:r>
          <w:rPr>
            <w:rtl w:val="0"/>
          </w:rPr>
          <w:delText xml:space="preserve">å </w:delText>
        </w:r>
      </w:del>
      <w:del w:id="481" w:date="2017-05-05T17:26:20Z" w:author="Forfatter">
        <w:r>
          <w:rPr>
            <w:rtl w:val="0"/>
            <w:lang w:val="da-DK"/>
          </w:rPr>
          <w:delText xml:space="preserve">et sigtepunkt, der </w:delText>
        </w:r>
      </w:del>
      <w:del w:id="482" w:date="2017-09-18T11:05:26Z" w:author="Mads Hjorth">
        <w:r>
          <w:rPr>
            <w:rtl w:val="0"/>
            <w:lang w:val="da-DK"/>
          </w:rPr>
          <w:delText xml:space="preserve">kan anvendes ved </w:delText>
        </w:r>
      </w:del>
      <w:ins w:id="483" w:date="2017-05-05T17:26:20Z" w:author="Forfatter">
        <w:del w:id="484" w:date="2017-09-18T11:05:26Z" w:author="Mads Hjorth">
          <w:r>
            <w:rPr>
              <w:rtl w:val="0"/>
              <w:lang w:val="da-DK"/>
            </w:rPr>
            <w:delText xml:space="preserve">vurdering af </w:delText>
          </w:r>
        </w:del>
      </w:ins>
      <w:del w:id="485" w:date="2017-09-18T11:05:26Z" w:author="Mads Hjorth">
        <w:r>
          <w:rPr>
            <w:rtl w:val="0"/>
            <w:lang w:val="da-DK"/>
          </w:rPr>
          <w:delText>æ</w:delText>
        </w:r>
      </w:del>
      <w:del w:id="486" w:date="2017-09-18T11:05:26Z" w:author="Mads Hjorth">
        <w:r>
          <w:rPr>
            <w:rtl w:val="0"/>
            <w:lang w:val="da-DK"/>
          </w:rPr>
          <w:delText>ndringer af eksisterende systemer, s</w:delText>
        </w:r>
      </w:del>
      <w:del w:id="487" w:date="2017-09-18T11:05:26Z" w:author="Mads Hjorth">
        <w:r>
          <w:rPr>
            <w:rtl w:val="0"/>
          </w:rPr>
          <w:delText xml:space="preserve">å </w:delText>
        </w:r>
      </w:del>
      <w:del w:id="488" w:date="2017-09-18T11:05:26Z" w:author="Mads Hjorth">
        <w:r>
          <w:rPr>
            <w:rtl w:val="0"/>
            <w:lang w:val="da-DK"/>
          </w:rPr>
          <w:delText>det samlede systemlandskab gradvist bringes i bedre overensstemmelse med de langsigtede m</w:delText>
        </w:r>
      </w:del>
      <w:del w:id="489" w:date="2017-09-18T11:05:26Z" w:author="Mads Hjorth">
        <w:r>
          <w:rPr>
            <w:rtl w:val="0"/>
            <w:lang w:val="da-DK"/>
          </w:rPr>
          <w:delText>å</w:delText>
        </w:r>
      </w:del>
      <w:del w:id="490" w:date="2017-09-18T11:05:26Z" w:author="Mads Hjorth">
        <w:r>
          <w:rPr>
            <w:rtl w:val="0"/>
            <w:lang w:val="da-DK"/>
          </w:rPr>
          <w:delText>l for sundhedsv</w:delText>
        </w:r>
      </w:del>
      <w:del w:id="491" w:date="2017-09-18T11:05:26Z" w:author="Mads Hjorth">
        <w:r>
          <w:rPr>
            <w:rtl w:val="0"/>
            <w:lang w:val="da-DK"/>
          </w:rPr>
          <w:delText>æ</w:delText>
        </w:r>
      </w:del>
      <w:del w:id="492" w:date="2017-09-18T11:05:26Z" w:author="Mads Hjorth">
        <w:r>
          <w:rPr>
            <w:rtl w:val="0"/>
          </w:rPr>
          <w:delText>senet.</w:delText>
        </w:r>
      </w:del>
    </w:p>
    <w:p>
      <w:pPr>
        <w:pStyle w:val="heading 2"/>
        <w:numPr>
          <w:ilvl w:val="1"/>
          <w:numId w:val="4"/>
        </w:numPr>
        <w:rPr>
          <w:del w:id="493" w:date="2017-09-18T11:05:26Z" w:author="Mads Hjorth"/>
        </w:rPr>
      </w:pPr>
      <w:del w:id="494" w:date="2017-09-18T11:05:26Z" w:author="Mads Hjorth">
        <w:r>
          <w:rPr>
            <w:rtl w:val="0"/>
          </w:rPr>
          <w:delText>Definition og afgr</w:delText>
        </w:r>
      </w:del>
      <w:del w:id="495" w:date="2017-09-18T11:05:26Z" w:author="Mads Hjorth">
        <w:r>
          <w:rPr>
            <w:rtl w:val="0"/>
          </w:rPr>
          <w:delText>æ</w:delText>
        </w:r>
      </w:del>
      <w:del w:id="496" w:date="2017-09-18T11:05:26Z" w:author="Mads Hjorth">
        <w:r>
          <w:rPr>
            <w:rtl w:val="0"/>
          </w:rPr>
          <w:delText>nsning af virkefel</w:delText>
        </w:r>
      </w:del>
      <w:bookmarkEnd w:id="386"/>
      <w:del w:id="497" w:date="2017-09-18T11:05:26Z" w:author="Mads Hjorth">
        <w:r>
          <w:rPr>
            <w:rtl w:val="0"/>
          </w:rPr>
          <w:delText>t</w:delText>
        </w:r>
      </w:del>
    </w:p>
    <w:p>
      <w:pPr>
        <w:pStyle w:val="normal.0"/>
        <w:rPr>
          <w:del w:id="498" w:date="2017-09-18T11:05:26Z" w:author="Mads Hjorth"/>
        </w:rPr>
      </w:pPr>
      <w:bookmarkStart w:name="_Ref321827296" w:id="499"/>
      <w:del w:id="500" w:date="2017-09-18T11:05:26Z" w:author="Mads Hjorth">
        <w:r>
          <w:rPr>
            <w:rtl w:val="0"/>
          </w:rPr>
          <w:delText>O</w:delText>
        </w:r>
      </w:del>
      <w:bookmarkEnd w:id="499"/>
      <w:bookmarkStart w:name="_Ref321827303" w:id="501"/>
      <w:del w:id="502" w:date="2017-09-18T11:05:26Z" w:author="Mads Hjorth">
        <w:r>
          <w:rPr>
            <w:rtl w:val="0"/>
            <w:lang w:val="de-DE"/>
          </w:rPr>
          <w:delText>verordnet begr</w:delText>
        </w:r>
      </w:del>
      <w:del w:id="503" w:date="2017-09-18T11:05:26Z" w:author="Mads Hjorth">
        <w:r>
          <w:rPr>
            <w:rtl w:val="0"/>
            <w:lang w:val="da-DK"/>
          </w:rPr>
          <w:delText>æ</w:delText>
        </w:r>
      </w:del>
      <w:del w:id="504" w:date="2017-09-18T11:05:26Z" w:author="Mads Hjorth">
        <w:r>
          <w:rPr>
            <w:rtl w:val="0"/>
          </w:rPr>
          <w:delText>nses referencearkitekturen til at d</w:delText>
        </w:r>
      </w:del>
      <w:del w:id="505" w:date="2017-09-18T11:05:26Z" w:author="Mads Hjorth">
        <w:r>
          <w:rPr>
            <w:rtl w:val="0"/>
            <w:lang w:val="da-DK"/>
          </w:rPr>
          <w:delText>æ</w:delText>
        </w:r>
      </w:del>
      <w:del w:id="506" w:date="2017-09-18T11:05:26Z" w:author="Mads Hjorth">
        <w:r>
          <w:rPr>
            <w:rtl w:val="0"/>
            <w:lang w:val="da-DK"/>
          </w:rPr>
          <w:delText>kke opgaver der l</w:delText>
        </w:r>
      </w:del>
      <w:del w:id="507" w:date="2017-09-18T11:05:26Z" w:author="Mads Hjorth">
        <w:r>
          <w:rPr>
            <w:rtl w:val="0"/>
            <w:lang w:val="da-DK"/>
          </w:rPr>
          <w:delText>ø</w:delText>
        </w:r>
      </w:del>
      <w:del w:id="508" w:date="2017-09-18T11:05:26Z" w:author="Mads Hjorth">
        <w:r>
          <w:rPr>
            <w:rtl w:val="0"/>
            <w:lang w:val="da-DK"/>
          </w:rPr>
          <w:delText>ses under Sundhedsloven og har at g</w:delText>
        </w:r>
      </w:del>
      <w:del w:id="509" w:date="2017-09-18T11:05:26Z" w:author="Mads Hjorth">
        <w:r>
          <w:rPr>
            <w:rtl w:val="0"/>
            <w:lang w:val="da-DK"/>
          </w:rPr>
          <w:delText>ø</w:delText>
        </w:r>
      </w:del>
      <w:del w:id="510" w:date="2017-09-18T11:05:26Z" w:author="Mads Hjorth">
        <w:r>
          <w:rPr>
            <w:rtl w:val="0"/>
            <w:lang w:val="da-DK"/>
          </w:rPr>
          <w:delText>re med sammenstilling af patient- og aktivitetsoplysninger p</w:delText>
        </w:r>
      </w:del>
      <w:del w:id="511" w:date="2017-09-18T11:05:26Z" w:author="Mads Hjorth">
        <w:r>
          <w:rPr>
            <w:rtl w:val="0"/>
          </w:rPr>
          <w:delText xml:space="preserve">å </w:delText>
        </w:r>
      </w:del>
      <w:del w:id="512" w:date="2017-09-18T11:05:26Z" w:author="Mads Hjorth">
        <w:r>
          <w:rPr>
            <w:rtl w:val="0"/>
          </w:rPr>
          <w:delText xml:space="preserve">nationalt plan. </w:delText>
        </w:r>
      </w:del>
    </w:p>
    <w:p>
      <w:pPr>
        <w:pStyle w:val="normal.0"/>
        <w:rPr>
          <w:del w:id="513" w:date="2017-09-18T11:05:26Z" w:author="Mads Hjorth"/>
        </w:rPr>
      </w:pPr>
      <w:del w:id="514" w:date="2017-09-18T11:05:26Z" w:author="Mads Hjorth">
        <w:r>
          <w:rPr>
            <w:rtl w:val="0"/>
          </w:rPr>
          <w:delText>Det er s</w:delText>
        </w:r>
      </w:del>
      <w:del w:id="515" w:date="2017-09-18T11:05:26Z" w:author="Mads Hjorth">
        <w:r>
          <w:rPr>
            <w:rtl w:val="0"/>
            <w:lang w:val="da-DK"/>
          </w:rPr>
          <w:delText>æ</w:delText>
        </w:r>
      </w:del>
      <w:del w:id="516" w:date="2017-09-18T11:05:26Z" w:author="Mads Hjorth">
        <w:r>
          <w:rPr>
            <w:rtl w:val="0"/>
            <w:lang w:val="da-DK"/>
          </w:rPr>
          <w:delText xml:space="preserve">rligt sundhedslovens </w:delText>
        </w:r>
      </w:del>
      <w:del w:id="517" w:date="2017-09-18T11:05:26Z" w:author="Mads Hjorth">
        <w:r>
          <w:rPr>
            <w:rtl w:val="0"/>
          </w:rPr>
          <w:delText xml:space="preserve">§ </w:delText>
        </w:r>
      </w:del>
      <w:del w:id="518" w:date="2017-09-18T11:05:26Z" w:author="Mads Hjorth">
        <w:r>
          <w:rPr>
            <w:rtl w:val="0"/>
          </w:rPr>
          <w:delText>195, som p</w:delText>
        </w:r>
      </w:del>
      <w:del w:id="519" w:date="2017-09-18T11:05:26Z" w:author="Mads Hjorth">
        <w:r>
          <w:rPr>
            <w:rtl w:val="0"/>
            <w:lang w:val="da-DK"/>
          </w:rPr>
          <w:delText>å</w:delText>
        </w:r>
      </w:del>
      <w:del w:id="520" w:date="2017-09-18T11:05:26Z" w:author="Mads Hjorth">
        <w:r>
          <w:rPr>
            <w:rtl w:val="0"/>
          </w:rPr>
          <w:delText>l</w:delText>
        </w:r>
      </w:del>
      <w:del w:id="521" w:date="2017-09-18T11:05:26Z" w:author="Mads Hjorth">
        <w:r>
          <w:rPr>
            <w:rtl w:val="0"/>
            <w:lang w:val="da-DK"/>
          </w:rPr>
          <w:delText>æ</w:delText>
        </w:r>
      </w:del>
      <w:del w:id="522" w:date="2017-09-18T11:05:26Z" w:author="Mads Hjorth">
        <w:r>
          <w:rPr>
            <w:rtl w:val="0"/>
            <w:lang w:val="da-DK"/>
          </w:rPr>
          <w:delText>gger forskellige akt</w:delText>
        </w:r>
      </w:del>
      <w:del w:id="523" w:date="2017-09-18T11:05:26Z" w:author="Mads Hjorth">
        <w:r>
          <w:rPr>
            <w:rtl w:val="0"/>
            <w:lang w:val="da-DK"/>
          </w:rPr>
          <w:delText>ø</w:delText>
        </w:r>
      </w:del>
      <w:del w:id="524" w:date="2017-09-18T11:05:26Z" w:author="Mads Hjorth">
        <w:r>
          <w:rPr>
            <w:rtl w:val="0"/>
            <w:lang w:val="da-DK"/>
          </w:rPr>
          <w:delText xml:space="preserve">rer at give oplysninger om deres virksomhed til centrale sundhedsmyndigheder; </w:delText>
        </w:r>
      </w:del>
      <w:del w:id="525" w:date="2017-09-18T11:05:26Z" w:author="Mads Hjorth">
        <w:r>
          <w:rPr>
            <w:rtl w:val="0"/>
          </w:rPr>
          <w:delText xml:space="preserve">§ </w:delText>
        </w:r>
      </w:del>
      <w:del w:id="526" w:date="2017-09-18T11:05:26Z" w:author="Mads Hjorth">
        <w:r>
          <w:rPr>
            <w:rtl w:val="0"/>
            <w:lang w:val="da-DK"/>
          </w:rPr>
          <w:delText xml:space="preserve">196, som omtaler indberetning af oplysninger til kvalitetsudvikling og </w:delText>
        </w:r>
      </w:del>
      <w:del w:id="527" w:date="2017-09-18T11:05:26Z" w:author="Mads Hjorth">
        <w:r>
          <w:rPr>
            <w:rtl w:val="0"/>
          </w:rPr>
          <w:delText xml:space="preserve">§ </w:delText>
        </w:r>
      </w:del>
      <w:del w:id="528" w:date="2017-09-18T11:05:26Z" w:author="Mads Hjorth">
        <w:r>
          <w:rPr>
            <w:rtl w:val="0"/>
            <w:lang w:val="da-DK"/>
          </w:rPr>
          <w:delText>193a, der giver mulighed for at fasts</w:delText>
        </w:r>
      </w:del>
      <w:del w:id="529" w:date="2017-09-18T11:05:26Z" w:author="Mads Hjorth">
        <w:r>
          <w:rPr>
            <w:rtl w:val="0"/>
            <w:lang w:val="da-DK"/>
          </w:rPr>
          <w:delText>æ</w:delText>
        </w:r>
      </w:del>
      <w:del w:id="530" w:date="2017-09-18T11:05:26Z" w:author="Mads Hjorth">
        <w:r>
          <w:rPr>
            <w:rtl w:val="0"/>
            <w:lang w:val="da-DK"/>
          </w:rPr>
          <w:delText>tte krav til it-anvendelse i sundhedsv</w:delText>
        </w:r>
      </w:del>
      <w:del w:id="531" w:date="2017-09-18T11:05:26Z" w:author="Mads Hjorth">
        <w:r>
          <w:rPr>
            <w:rtl w:val="0"/>
            <w:lang w:val="da-DK"/>
          </w:rPr>
          <w:delText>æ</w:delText>
        </w:r>
      </w:del>
      <w:del w:id="532" w:date="2017-09-18T11:05:26Z" w:author="Mads Hjorth">
        <w:r>
          <w:rPr>
            <w:rtl w:val="0"/>
          </w:rPr>
          <w:delText>senet. Udover national lovgivning er der ogs</w:delText>
        </w:r>
      </w:del>
      <w:del w:id="533" w:date="2017-09-18T11:05:26Z" w:author="Mads Hjorth">
        <w:r>
          <w:rPr>
            <w:rtl w:val="0"/>
          </w:rPr>
          <w:delText xml:space="preserve">å </w:delText>
        </w:r>
      </w:del>
      <w:del w:id="534" w:date="2017-09-18T11:05:26Z" w:author="Mads Hjorth">
        <w:r>
          <w:rPr>
            <w:rtl w:val="0"/>
            <w:lang w:val="da-DK"/>
          </w:rPr>
          <w:delText>fastsat bestemmelser p</w:delText>
        </w:r>
      </w:del>
      <w:del w:id="535" w:date="2017-09-18T11:05:26Z" w:author="Mads Hjorth">
        <w:r>
          <w:rPr>
            <w:rtl w:val="0"/>
          </w:rPr>
          <w:delText xml:space="preserve">å </w:delText>
        </w:r>
      </w:del>
      <w:del w:id="536" w:date="2017-09-18T11:05:26Z" w:author="Mads Hjorth">
        <w:r>
          <w:rPr>
            <w:rtl w:val="0"/>
          </w:rPr>
          <w:delText>f</w:delText>
        </w:r>
      </w:del>
      <w:del w:id="537" w:date="2017-09-18T11:05:26Z" w:author="Mads Hjorth">
        <w:r>
          <w:rPr>
            <w:rtl w:val="0"/>
            <w:lang w:val="da-DK"/>
          </w:rPr>
          <w:delText>æ</w:delText>
        </w:r>
      </w:del>
      <w:del w:id="538" w:date="2017-09-18T11:05:26Z" w:author="Mads Hjorth">
        <w:r>
          <w:rPr>
            <w:rtl w:val="0"/>
            <w:lang w:val="fr-FR"/>
          </w:rPr>
          <w:delText>lles europ</w:delText>
        </w:r>
      </w:del>
      <w:del w:id="539" w:date="2017-09-18T11:05:26Z" w:author="Mads Hjorth">
        <w:r>
          <w:rPr>
            <w:rtl w:val="0"/>
            <w:lang w:val="da-DK"/>
          </w:rPr>
          <w:delText>æ</w:delText>
        </w:r>
      </w:del>
      <w:del w:id="540" w:date="2017-09-18T11:05:26Z" w:author="Mads Hjorth">
        <w:r>
          <w:rPr>
            <w:rtl w:val="0"/>
          </w:rPr>
          <w:delText>isk plan, som kan have betydning. S</w:delText>
        </w:r>
      </w:del>
      <w:del w:id="541" w:date="2017-09-18T11:05:26Z" w:author="Mads Hjorth">
        <w:r>
          <w:rPr>
            <w:rtl w:val="0"/>
            <w:lang w:val="da-DK"/>
          </w:rPr>
          <w:delText>æ</w:delText>
        </w:r>
      </w:del>
      <w:del w:id="542" w:date="2017-09-18T11:05:26Z" w:author="Mads Hjorth">
        <w:r>
          <w:rPr>
            <w:rtl w:val="0"/>
            <w:lang w:val="da-DK"/>
          </w:rPr>
          <w:delText xml:space="preserve">rligt </w:delText>
        </w:r>
      </w:del>
      <w:del w:id="543" w:date="2017-09-18T11:05:26Z" w:author="Mads Hjorth">
        <w:r>
          <w:rPr>
            <w:rtl w:val="0"/>
          </w:rPr>
          <w:delText>”</w:delText>
        </w:r>
      </w:del>
      <w:del w:id="544" w:date="2017-09-18T11:05:26Z" w:author="Mads Hjorth">
        <w:r>
          <w:rPr>
            <w:rFonts w:ascii="Calibri" w:cs="Calibri" w:hAnsi="Calibri" w:eastAsia="Calibri"/>
            <w:i w:val="1"/>
            <w:iCs w:val="1"/>
            <w:rtl w:val="0"/>
          </w:rPr>
          <w:delText>Forordning om f</w:delText>
        </w:r>
      </w:del>
      <w:del w:id="545" w:date="2017-09-18T11:05:26Z" w:author="Mads Hjorth">
        <w:r>
          <w:rPr>
            <w:rFonts w:ascii="Calibri" w:cs="Calibri" w:hAnsi="Calibri" w:eastAsia="Calibri"/>
            <w:i w:val="1"/>
            <w:iCs w:val="1"/>
            <w:rtl w:val="0"/>
            <w:lang w:val="da-DK"/>
          </w:rPr>
          <w:delText>æ</w:delText>
        </w:r>
      </w:del>
      <w:del w:id="546" w:date="2017-09-18T11:05:26Z" w:author="Mads Hjorth">
        <w:r>
          <w:rPr>
            <w:rFonts w:ascii="Calibri" w:cs="Calibri" w:hAnsi="Calibri" w:eastAsia="Calibri"/>
            <w:i w:val="1"/>
            <w:iCs w:val="1"/>
            <w:rtl w:val="0"/>
            <w:lang w:val="da-DK"/>
          </w:rPr>
          <w:delText>llesskabsstatistikker over folkesundhed og arbejdsmilj</w:delText>
        </w:r>
      </w:del>
      <w:del w:id="547" w:date="2017-09-18T11:05:26Z" w:author="Mads Hjorth">
        <w:r>
          <w:rPr>
            <w:rFonts w:ascii="Calibri" w:cs="Calibri" w:hAnsi="Calibri" w:eastAsia="Calibri"/>
            <w:i w:val="1"/>
            <w:iCs w:val="1"/>
            <w:rtl w:val="0"/>
          </w:rPr>
          <w:delText>ø”</w:delText>
        </w:r>
      </w:del>
      <w:del w:id="548" w:date="2017-09-18T11:05:26Z" w:author="Mads Hjorth">
        <w:r>
          <w:rPr>
            <w:rtl w:val="0"/>
            <w:lang w:val="it-IT"/>
          </w:rPr>
          <w:delText xml:space="preserve"> vedr</w:delText>
        </w:r>
      </w:del>
      <w:del w:id="549" w:date="2017-09-18T11:05:26Z" w:author="Mads Hjorth">
        <w:r>
          <w:rPr>
            <w:rtl w:val="0"/>
            <w:lang w:val="da-DK"/>
          </w:rPr>
          <w:delText>ø</w:delText>
        </w:r>
      </w:del>
      <w:del w:id="550" w:date="2017-09-18T11:05:26Z" w:author="Mads Hjorth">
        <w:r>
          <w:rPr>
            <w:rtl w:val="0"/>
          </w:rPr>
          <w:delText>rer denne referencearkitekturs omr</w:delText>
        </w:r>
      </w:del>
      <w:del w:id="551" w:date="2017-09-18T11:05:26Z" w:author="Mads Hjorth">
        <w:r>
          <w:rPr>
            <w:rtl w:val="0"/>
            <w:lang w:val="da-DK"/>
          </w:rPr>
          <w:delText>å</w:delText>
        </w:r>
      </w:del>
      <w:del w:id="552" w:date="2017-09-18T11:05:26Z" w:author="Mads Hjorth">
        <w:r>
          <w:rPr>
            <w:rtl w:val="0"/>
          </w:rPr>
          <w:delText>de.</w:delText>
        </w:r>
      </w:del>
    </w:p>
    <w:p>
      <w:pPr>
        <w:pStyle w:val="normal.0"/>
        <w:rPr>
          <w:del w:id="553" w:date="2017-09-18T11:05:26Z" w:author="Mads Hjorth"/>
        </w:rPr>
      </w:pPr>
      <w:del w:id="554" w:date="2017-09-18T11:05:26Z" w:author="Mads Hjorth">
        <w:r>
          <w:rPr>
            <w:rtl w:val="0"/>
            <w:lang w:val="nl-NL"/>
          </w:rPr>
          <w:delText>Mere specifikt d</w:delText>
        </w:r>
      </w:del>
      <w:del w:id="555" w:date="2017-09-18T11:05:26Z" w:author="Mads Hjorth">
        <w:r>
          <w:rPr>
            <w:rtl w:val="0"/>
            <w:lang w:val="da-DK"/>
          </w:rPr>
          <w:delText>æ</w:delText>
        </w:r>
      </w:del>
      <w:del w:id="556" w:date="2017-09-18T11:05:26Z" w:author="Mads Hjorth">
        <w:r>
          <w:rPr>
            <w:rtl w:val="0"/>
          </w:rPr>
          <w:delText>kker denne referencearkitektur:</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rPr>
          <w:del w:id="557" w:date="2017-09-18T11:05:26Z" w:author="Mads Hjorth"/>
          <w:rFonts w:ascii="Calibri" w:cs="Calibri" w:hAnsi="Calibri" w:eastAsia="Calibri"/>
          <w:i w:val="1"/>
          <w:iCs w:val="1"/>
        </w:rPr>
      </w:pPr>
      <w:del w:id="558" w:date="2017-09-18T11:05:26Z" w:author="Mads Hjorth">
        <w:r>
          <w:rPr>
            <w:rFonts w:ascii="Calibri" w:cs="Calibri" w:hAnsi="Calibri" w:eastAsia="Calibri"/>
            <w:i w:val="1"/>
            <w:iCs w:val="1"/>
            <w:rtl w:val="0"/>
          </w:rPr>
          <w:delText>Opgavel</w:delText>
        </w:r>
      </w:del>
      <w:del w:id="559" w:date="2017-09-18T11:05:26Z" w:author="Mads Hjorth">
        <w:r>
          <w:rPr>
            <w:rFonts w:ascii="Calibri" w:cs="Calibri" w:hAnsi="Calibri" w:eastAsia="Calibri"/>
            <w:i w:val="1"/>
            <w:iCs w:val="1"/>
            <w:rtl w:val="0"/>
            <w:lang w:val="da-DK"/>
          </w:rPr>
          <w:delText>ø</w:delText>
        </w:r>
      </w:del>
      <w:del w:id="560" w:date="2017-09-18T11:05:26Z" w:author="Mads Hjorth">
        <w:r>
          <w:rPr>
            <w:rFonts w:ascii="Calibri" w:cs="Calibri" w:hAnsi="Calibri" w:eastAsia="Calibri"/>
            <w:i w:val="1"/>
            <w:iCs w:val="1"/>
            <w:rtl w:val="0"/>
          </w:rPr>
          <w:delText>sning i forbindelse med overf</w:delText>
        </w:r>
      </w:del>
      <w:del w:id="561" w:date="2017-09-18T11:05:26Z" w:author="Mads Hjorth">
        <w:r>
          <w:rPr>
            <w:rFonts w:ascii="Calibri" w:cs="Calibri" w:hAnsi="Calibri" w:eastAsia="Calibri"/>
            <w:i w:val="1"/>
            <w:iCs w:val="1"/>
            <w:rtl w:val="0"/>
            <w:lang w:val="da-DK"/>
          </w:rPr>
          <w:delText>ø</w:delText>
        </w:r>
      </w:del>
      <w:del w:id="562" w:date="2017-09-18T11:05:26Z" w:author="Mads Hjorth">
        <w:r>
          <w:rPr>
            <w:rFonts w:ascii="Calibri" w:cs="Calibri" w:hAnsi="Calibri" w:eastAsia="Calibri"/>
            <w:i w:val="1"/>
            <w:iCs w:val="1"/>
            <w:rtl w:val="0"/>
            <w:lang w:val="da-DK"/>
          </w:rPr>
          <w:delText>rsel af oplysninger om personer og aktivitet opsamlet hos sundhedsproducenter til nationale sundhedsregistre med henblik p</w:delText>
        </w:r>
      </w:del>
      <w:del w:id="563" w:date="2017-09-18T11:05:26Z" w:author="Mads Hjorth">
        <w:r>
          <w:rPr>
            <w:rFonts w:ascii="Calibri" w:cs="Calibri" w:hAnsi="Calibri" w:eastAsia="Calibri"/>
            <w:i w:val="1"/>
            <w:iCs w:val="1"/>
            <w:rtl w:val="0"/>
          </w:rPr>
          <w:delText xml:space="preserve">å </w:delText>
        </w:r>
      </w:del>
      <w:del w:id="564" w:date="2017-09-18T11:05:26Z" w:author="Mads Hjorth">
        <w:r>
          <w:rPr>
            <w:rFonts w:ascii="Calibri" w:cs="Calibri" w:hAnsi="Calibri" w:eastAsia="Calibri"/>
            <w:i w:val="1"/>
            <w:iCs w:val="1"/>
            <w:rtl w:val="0"/>
          </w:rPr>
          <w:delText>sekund</w:delText>
        </w:r>
      </w:del>
      <w:del w:id="565" w:date="2017-09-18T11:05:26Z" w:author="Mads Hjorth">
        <w:r>
          <w:rPr>
            <w:rFonts w:ascii="Calibri" w:cs="Calibri" w:hAnsi="Calibri" w:eastAsia="Calibri"/>
            <w:i w:val="1"/>
            <w:iCs w:val="1"/>
            <w:rtl w:val="0"/>
            <w:lang w:val="da-DK"/>
          </w:rPr>
          <w:delText>æ</w:delText>
        </w:r>
      </w:del>
      <w:del w:id="566" w:date="2017-09-18T11:05:26Z" w:author="Mads Hjorth">
        <w:r>
          <w:rPr>
            <w:rFonts w:ascii="Calibri" w:cs="Calibri" w:hAnsi="Calibri" w:eastAsia="Calibri"/>
            <w:i w:val="1"/>
            <w:iCs w:val="1"/>
            <w:rtl w:val="0"/>
          </w:rPr>
          <w:delText>r anvendelse</w:delText>
        </w:r>
      </w:del>
    </w:p>
    <w:p>
      <w:pPr>
        <w:pStyle w:val="normal.0"/>
        <w:rPr>
          <w:del w:id="567" w:date="2017-09-18T11:05:26Z" w:author="Mads Hjorth"/>
        </w:rPr>
      </w:pPr>
      <w:del w:id="568" w:date="2017-09-18T11:05:26Z" w:author="Mads Hjorth">
        <w:r>
          <w:rPr>
            <w:rtl w:val="0"/>
          </w:rPr>
          <w:delText>N</w:delText>
        </w:r>
      </w:del>
      <w:del w:id="569" w:date="2017-09-18T11:05:26Z" w:author="Mads Hjorth">
        <w:r>
          <w:rPr>
            <w:rtl w:val="0"/>
            <w:lang w:val="da-DK"/>
          </w:rPr>
          <w:delText>å</w:delText>
        </w:r>
      </w:del>
      <w:del w:id="570" w:date="2017-09-18T11:05:26Z" w:author="Mads Hjorth">
        <w:r>
          <w:rPr>
            <w:rtl w:val="0"/>
          </w:rPr>
          <w:delText xml:space="preserve">r der benyttes den generelle betegnelse </w:delText>
        </w:r>
      </w:del>
      <w:del w:id="571" w:date="2017-09-18T11:05:26Z" w:author="Mads Hjorth">
        <w:r>
          <w:rPr>
            <w:rFonts w:ascii="Calibri" w:cs="Calibri" w:hAnsi="Calibri" w:eastAsia="Calibri"/>
            <w:i w:val="1"/>
            <w:iCs w:val="1"/>
            <w:rtl w:val="0"/>
          </w:rPr>
          <w:delText>overf</w:delText>
        </w:r>
      </w:del>
      <w:del w:id="572" w:date="2017-09-18T11:05:26Z" w:author="Mads Hjorth">
        <w:r>
          <w:rPr>
            <w:rFonts w:ascii="Calibri" w:cs="Calibri" w:hAnsi="Calibri" w:eastAsia="Calibri"/>
            <w:i w:val="1"/>
            <w:iCs w:val="1"/>
            <w:rtl w:val="0"/>
            <w:lang w:val="da-DK"/>
          </w:rPr>
          <w:delText>ø</w:delText>
        </w:r>
      </w:del>
      <w:del w:id="573" w:date="2017-09-18T11:05:26Z" w:author="Mads Hjorth">
        <w:r>
          <w:rPr>
            <w:rFonts w:ascii="Calibri" w:cs="Calibri" w:hAnsi="Calibri" w:eastAsia="Calibri"/>
            <w:i w:val="1"/>
            <w:iCs w:val="1"/>
            <w:rtl w:val="0"/>
            <w:lang w:val="en-US"/>
          </w:rPr>
          <w:delText>rsel</w:delText>
        </w:r>
      </w:del>
      <w:del w:id="574" w:date="2017-09-18T11:05:26Z" w:author="Mads Hjorth">
        <w:r>
          <w:rPr>
            <w:rtl w:val="0"/>
          </w:rPr>
          <w:delText xml:space="preserve"> er det for at tydeligg</w:delText>
        </w:r>
      </w:del>
      <w:del w:id="575" w:date="2017-09-18T11:05:26Z" w:author="Mads Hjorth">
        <w:r>
          <w:rPr>
            <w:rtl w:val="0"/>
            <w:lang w:val="da-DK"/>
          </w:rPr>
          <w:delText>ø</w:delText>
        </w:r>
      </w:del>
      <w:del w:id="576" w:date="2017-09-18T11:05:26Z" w:author="Mads Hjorth">
        <w:r>
          <w:rPr>
            <w:rtl w:val="0"/>
            <w:lang w:val="da-DK"/>
          </w:rPr>
          <w:delText>re, at omr</w:delText>
        </w:r>
      </w:del>
      <w:del w:id="577" w:date="2017-09-18T11:05:26Z" w:author="Mads Hjorth">
        <w:r>
          <w:rPr>
            <w:rtl w:val="0"/>
            <w:lang w:val="da-DK"/>
          </w:rPr>
          <w:delText>å</w:delText>
        </w:r>
      </w:del>
      <w:del w:id="578" w:date="2017-09-18T11:05:26Z" w:author="Mads Hjorth">
        <w:r>
          <w:rPr>
            <w:rtl w:val="0"/>
            <w:lang w:val="da-DK"/>
          </w:rPr>
          <w:delText>det ikke n</w:delText>
        </w:r>
      </w:del>
      <w:del w:id="579" w:date="2017-09-18T11:05:26Z" w:author="Mads Hjorth">
        <w:r>
          <w:rPr>
            <w:rtl w:val="0"/>
            <w:lang w:val="da-DK"/>
          </w:rPr>
          <w:delText>ø</w:delText>
        </w:r>
      </w:del>
      <w:del w:id="580" w:date="2017-09-18T11:05:26Z" w:author="Mads Hjorth">
        <w:r>
          <w:rPr>
            <w:rtl w:val="0"/>
            <w:lang w:val="da-DK"/>
          </w:rPr>
          <w:delText>dvendigvis afgr</w:delText>
        </w:r>
      </w:del>
      <w:del w:id="581" w:date="2017-09-18T11:05:26Z" w:author="Mads Hjorth">
        <w:r>
          <w:rPr>
            <w:rtl w:val="0"/>
            <w:lang w:val="da-DK"/>
          </w:rPr>
          <w:delText>æ</w:delText>
        </w:r>
      </w:del>
      <w:del w:id="582" w:date="2017-09-18T11:05:26Z" w:author="Mads Hjorth">
        <w:r>
          <w:rPr>
            <w:rtl w:val="0"/>
            <w:lang w:val="da-DK"/>
          </w:rPr>
          <w:delText xml:space="preserve">nser sig til </w:delText>
        </w:r>
      </w:del>
      <w:ins w:id="583" w:date="2017-05-05T17:26:20Z" w:author="Forfatter">
        <w:del w:id="584" w:date="2017-09-18T11:05:26Z" w:author="Mads Hjorth">
          <w:r>
            <w:rPr>
              <w:rtl w:val="0"/>
            </w:rPr>
            <w:delText>en</w:delText>
          </w:r>
        </w:del>
      </w:ins>
      <w:del w:id="585" w:date="2017-05-05T17:26:20Z" w:author="Forfatter">
        <w:r>
          <w:rPr>
            <w:rtl w:val="0"/>
            <w:lang w:val="fr-FR"/>
          </w:rPr>
          <w:delText>é</w:delText>
        </w:r>
      </w:del>
      <w:del w:id="586" w:date="2017-05-05T17:26:20Z" w:author="Forfatter">
        <w:r>
          <w:rPr>
            <w:rtl w:val="0"/>
          </w:rPr>
          <w:delText>t</w:delText>
        </w:r>
      </w:del>
      <w:del w:id="587" w:date="2017-09-18T11:05:26Z" w:author="Mads Hjorth">
        <w:r>
          <w:rPr>
            <w:rtl w:val="0"/>
            <w:lang w:val="da-DK"/>
          </w:rPr>
          <w:delText xml:space="preserve"> bestemt </w:delText>
        </w:r>
      </w:del>
      <w:del w:id="588" w:date="2017-05-05T17:26:20Z" w:author="Forfatter">
        <w:r>
          <w:rPr>
            <w:rtl w:val="0"/>
          </w:rPr>
          <w:delText>m</w:delText>
        </w:r>
      </w:del>
      <w:del w:id="589" w:date="2017-05-05T17:26:20Z" w:author="Forfatter">
        <w:r>
          <w:rPr>
            <w:rtl w:val="0"/>
            <w:lang w:val="da-DK"/>
          </w:rPr>
          <w:delText>ø</w:delText>
        </w:r>
      </w:del>
      <w:del w:id="590" w:date="2017-05-05T17:26:20Z" w:author="Forfatter">
        <w:r>
          <w:rPr>
            <w:rtl w:val="0"/>
            <w:lang w:val="de-DE"/>
          </w:rPr>
          <w:delText xml:space="preserve">nster </w:delText>
        </w:r>
      </w:del>
      <w:ins w:id="591" w:date="2017-05-05T17:26:20Z" w:author="Forfatter">
        <w:del w:id="592" w:date="2017-09-18T11:05:26Z" w:author="Mads Hjorth">
          <w:r>
            <w:rPr>
              <w:rtl w:val="0"/>
            </w:rPr>
            <w:delText xml:space="preserve">metode </w:delText>
          </w:r>
        </w:del>
      </w:ins>
      <w:del w:id="593" w:date="2017-09-18T11:05:26Z" w:author="Mads Hjorth">
        <w:r>
          <w:rPr>
            <w:rtl w:val="0"/>
          </w:rPr>
          <w:delText>for overf</w:delText>
        </w:r>
      </w:del>
      <w:del w:id="594" w:date="2017-09-18T11:05:26Z" w:author="Mads Hjorth">
        <w:r>
          <w:rPr>
            <w:rtl w:val="0"/>
            <w:lang w:val="da-DK"/>
          </w:rPr>
          <w:delText>ø</w:delText>
        </w:r>
      </w:del>
      <w:del w:id="595" w:date="2017-09-18T11:05:26Z" w:author="Mads Hjorth">
        <w:r>
          <w:rPr>
            <w:rtl w:val="0"/>
            <w:lang w:val="da-DK"/>
          </w:rPr>
          <w:delText xml:space="preserve">rsel (fx indberetning). </w:delText>
        </w:r>
      </w:del>
      <w:del w:id="596" w:date="2017-05-05T17:26:20Z" w:author="Forfatter">
        <w:r>
          <w:rPr>
            <w:rtl w:val="0"/>
          </w:rPr>
          <w:delText xml:space="preserve">Denne </w:delText>
        </w:r>
      </w:del>
      <w:ins w:id="597" w:date="2017-05-05T17:26:20Z" w:author="Forfatter">
        <w:del w:id="598" w:date="2017-09-18T11:05:26Z" w:author="Mads Hjorth">
          <w:r>
            <w:rPr>
              <w:rtl w:val="0"/>
              <w:lang w:val="fr-FR"/>
            </w:rPr>
            <w:delText>Nuv</w:delText>
          </w:r>
        </w:del>
      </w:ins>
      <w:ins w:id="599" w:date="2017-05-05T17:26:20Z" w:author="Forfatter">
        <w:del w:id="600" w:date="2017-09-18T11:05:26Z" w:author="Mads Hjorth">
          <w:r>
            <w:rPr>
              <w:rtl w:val="0"/>
              <w:lang w:val="da-DK"/>
            </w:rPr>
            <w:delText>æ</w:delText>
          </w:r>
        </w:del>
      </w:ins>
      <w:ins w:id="601" w:date="2017-05-05T17:26:20Z" w:author="Forfatter">
        <w:del w:id="602" w:date="2017-09-18T11:05:26Z" w:author="Mads Hjorth">
          <w:r>
            <w:rPr>
              <w:rtl w:val="0"/>
              <w:lang w:val="da-DK"/>
            </w:rPr>
            <w:delText xml:space="preserve">rende </w:delText>
          </w:r>
        </w:del>
      </w:ins>
      <w:del w:id="603" w:date="2017-09-18T11:05:26Z" w:author="Mads Hjorth">
        <w:r>
          <w:rPr>
            <w:rtl w:val="0"/>
            <w:lang w:val="da-DK"/>
          </w:rPr>
          <w:delText xml:space="preserve">udgave af referencearkitekturen </w:delText>
        </w:r>
      </w:del>
      <w:ins w:id="604" w:date="2017-05-05T17:26:20Z" w:author="Forfatter">
        <w:del w:id="605" w:date="2017-09-18T11:05:26Z" w:author="Mads Hjorth">
          <w:r>
            <w:rPr>
              <w:rtl w:val="0"/>
              <w:lang w:val="da-DK"/>
            </w:rPr>
            <w:delText xml:space="preserve">har dog </w:delText>
          </w:r>
        </w:del>
      </w:ins>
      <w:del w:id="606" w:date="2017-05-05T17:26:20Z" w:author="Forfatter">
        <w:r>
          <w:rPr>
            <w:rtl w:val="0"/>
            <w:lang w:val="da-DK"/>
          </w:rPr>
          <w:delText>vil dog prim</w:delText>
        </w:r>
      </w:del>
      <w:del w:id="607" w:date="2017-05-05T17:26:20Z" w:author="Forfatter">
        <w:r>
          <w:rPr>
            <w:rtl w:val="0"/>
            <w:lang w:val="da-DK"/>
          </w:rPr>
          <w:delText>æ</w:delText>
        </w:r>
      </w:del>
      <w:del w:id="608" w:date="2017-05-05T17:26:20Z" w:author="Forfatter">
        <w:r>
          <w:rPr>
            <w:rtl w:val="0"/>
          </w:rPr>
          <w:delText>rt besk</w:delText>
        </w:r>
      </w:del>
      <w:del w:id="609" w:date="2017-05-05T17:26:20Z" w:author="Forfatter">
        <w:r>
          <w:rPr>
            <w:rtl w:val="0"/>
            <w:lang w:val="da-DK"/>
          </w:rPr>
          <w:delText>æ</w:delText>
        </w:r>
      </w:del>
      <w:del w:id="610" w:date="2017-05-05T17:26:20Z" w:author="Forfatter">
        <w:r>
          <w:rPr>
            <w:rtl w:val="0"/>
            <w:lang w:val="da-DK"/>
          </w:rPr>
          <w:delText>ftige sig med indberetningsm</w:delText>
        </w:r>
      </w:del>
      <w:del w:id="611" w:date="2017-05-05T17:26:20Z" w:author="Forfatter">
        <w:r>
          <w:rPr>
            <w:rtl w:val="0"/>
            <w:lang w:val="da-DK"/>
          </w:rPr>
          <w:delText>ø</w:delText>
        </w:r>
      </w:del>
      <w:del w:id="612" w:date="2017-05-05T17:26:20Z" w:author="Forfatter">
        <w:r>
          <w:rPr>
            <w:rtl w:val="0"/>
            <w:lang w:val="da-DK"/>
          </w:rPr>
          <w:delText>nstret</w:delText>
        </w:r>
      </w:del>
      <w:ins w:id="613" w:date="2017-05-05T17:26:20Z" w:author="Forfatter">
        <w:del w:id="614" w:date="2017-09-18T11:05:26Z" w:author="Mads Hjorth">
          <w:r>
            <w:rPr>
              <w:rtl w:val="0"/>
            </w:rPr>
            <w:delText>alene fokus p</w:delText>
          </w:r>
        </w:del>
      </w:ins>
      <w:ins w:id="615" w:date="2017-05-05T17:26:20Z" w:author="Forfatter">
        <w:del w:id="616" w:date="2017-09-18T11:05:26Z" w:author="Mads Hjorth">
          <w:r>
            <w:rPr>
              <w:rtl w:val="0"/>
            </w:rPr>
            <w:delText xml:space="preserve">å </w:delText>
          </w:r>
        </w:del>
      </w:ins>
      <w:ins w:id="617" w:date="2017-05-05T17:26:20Z" w:author="Forfatter">
        <w:del w:id="618" w:date="2017-09-18T11:05:26Z" w:author="Mads Hjorth">
          <w:r>
            <w:rPr>
              <w:rtl w:val="0"/>
              <w:lang w:val="da-DK"/>
            </w:rPr>
            <w:delText>indberetning, men kommende udgaver forventes at omfatte flere metoder</w:delText>
          </w:r>
        </w:del>
      </w:ins>
      <w:del w:id="619" w:date="2017-09-18T11:05:26Z" w:author="Mads Hjorth">
        <w:r>
          <w:rPr>
            <w:rtl w:val="0"/>
          </w:rPr>
          <w:delText>.</w:delText>
        </w:r>
      </w:del>
    </w:p>
    <w:p>
      <w:pPr>
        <w:pStyle w:val="normal.0"/>
        <w:rPr>
          <w:del w:id="620" w:date="2017-09-18T11:05:26Z" w:author="Mads Hjorth"/>
        </w:rPr>
      </w:pPr>
      <w:del w:id="621" w:date="2017-09-18T11:05:26Z" w:author="Mads Hjorth">
        <w:r>
          <w:rPr>
            <w:rtl w:val="0"/>
            <w:lang w:val="da-DK"/>
          </w:rPr>
          <w:delText xml:space="preserve">Med </w:delText>
        </w:r>
      </w:del>
      <w:del w:id="622" w:date="2017-09-18T11:05:26Z" w:author="Mads Hjorth">
        <w:r>
          <w:rPr>
            <w:rFonts w:ascii="Calibri" w:cs="Calibri" w:hAnsi="Calibri" w:eastAsia="Calibri"/>
            <w:i w:val="1"/>
            <w:iCs w:val="1"/>
            <w:rtl w:val="0"/>
            <w:lang w:val="da-DK"/>
          </w:rPr>
          <w:delText xml:space="preserve">nationale sundhedsregistre </w:delText>
        </w:r>
      </w:del>
      <w:del w:id="623" w:date="2017-09-18T11:05:26Z" w:author="Mads Hjorth">
        <w:r>
          <w:rPr>
            <w:rtl w:val="0"/>
          </w:rPr>
          <w:delText>menes registre, der sammenstiller data fra flere sundhedsproducenter i henhold til nationale retningslinjer. Nationale registre omfatter b</w:delText>
        </w:r>
      </w:del>
      <w:del w:id="624" w:date="2017-09-18T11:05:26Z" w:author="Mads Hjorth">
        <w:r>
          <w:rPr>
            <w:rtl w:val="0"/>
            <w:lang w:val="da-DK"/>
          </w:rPr>
          <w:delText>å</w:delText>
        </w:r>
      </w:del>
      <w:del w:id="625" w:date="2017-09-18T11:05:26Z" w:author="Mads Hjorth">
        <w:r>
          <w:rPr>
            <w:rtl w:val="0"/>
            <w:lang w:val="da-DK"/>
          </w:rPr>
          <w:delText xml:space="preserve">de statsligt, regionalt og kommunalt ejede registre.   </w:delText>
        </w:r>
      </w:del>
    </w:p>
    <w:p>
      <w:pPr>
        <w:pStyle w:val="normal.0"/>
        <w:rPr>
          <w:del w:id="626" w:date="2017-09-18T11:05:26Z" w:author="Mads Hjorth"/>
        </w:rPr>
      </w:pPr>
      <w:del w:id="627" w:date="2017-09-18T11:05:26Z" w:author="Mads Hjorth">
        <w:r>
          <w:rPr>
            <w:rtl w:val="0"/>
            <w:lang w:val="da-DK"/>
          </w:rPr>
          <w:delText>Denne referencearkitektur omhandler udelukkende registre, hvis form</w:delText>
        </w:r>
      </w:del>
      <w:del w:id="628" w:date="2017-09-18T11:05:26Z" w:author="Mads Hjorth">
        <w:r>
          <w:rPr>
            <w:rtl w:val="0"/>
            <w:lang w:val="da-DK"/>
          </w:rPr>
          <w:delText>å</w:delText>
        </w:r>
      </w:del>
      <w:del w:id="629" w:date="2017-09-18T11:05:26Z" w:author="Mads Hjorth">
        <w:r>
          <w:rPr>
            <w:rtl w:val="0"/>
          </w:rPr>
          <w:delText xml:space="preserve">l er </w:delText>
        </w:r>
      </w:del>
      <w:del w:id="630" w:date="2017-09-18T11:05:26Z" w:author="Mads Hjorth">
        <w:r>
          <w:rPr>
            <w:rFonts w:ascii="Calibri" w:cs="Calibri" w:hAnsi="Calibri" w:eastAsia="Calibri"/>
            <w:i w:val="1"/>
            <w:iCs w:val="1"/>
            <w:rtl w:val="0"/>
          </w:rPr>
          <w:delText>sekund</w:delText>
        </w:r>
      </w:del>
      <w:del w:id="631" w:date="2017-09-18T11:05:26Z" w:author="Mads Hjorth">
        <w:r>
          <w:rPr>
            <w:rFonts w:ascii="Calibri" w:cs="Calibri" w:hAnsi="Calibri" w:eastAsia="Calibri"/>
            <w:i w:val="1"/>
            <w:iCs w:val="1"/>
            <w:rtl w:val="0"/>
            <w:lang w:val="da-DK"/>
          </w:rPr>
          <w:delText>æ</w:delText>
        </w:r>
      </w:del>
      <w:del w:id="632" w:date="2017-09-18T11:05:26Z" w:author="Mads Hjorth">
        <w:r>
          <w:rPr>
            <w:rFonts w:ascii="Calibri" w:cs="Calibri" w:hAnsi="Calibri" w:eastAsia="Calibri"/>
            <w:i w:val="1"/>
            <w:iCs w:val="1"/>
            <w:rtl w:val="0"/>
          </w:rPr>
          <w:delText>rt</w:delText>
        </w:r>
      </w:del>
      <w:del w:id="633" w:date="2017-09-18T11:05:26Z" w:author="Mads Hjorth">
        <w:r>
          <w:rPr>
            <w:rtl w:val="0"/>
            <w:lang w:val="da-DK"/>
          </w:rPr>
          <w:delText xml:space="preserve"> i forhold til udf</w:delText>
        </w:r>
      </w:del>
      <w:del w:id="634" w:date="2017-09-18T11:05:26Z" w:author="Mads Hjorth">
        <w:r>
          <w:rPr>
            <w:rtl w:val="0"/>
            <w:lang w:val="da-DK"/>
          </w:rPr>
          <w:delText>ø</w:delText>
        </w:r>
      </w:del>
      <w:del w:id="635" w:date="2017-09-18T11:05:26Z" w:author="Mads Hjorth">
        <w:r>
          <w:rPr>
            <w:rtl w:val="0"/>
          </w:rPr>
          <w:delText xml:space="preserve">relsen den enkelte aktuelle sundhedsaktivitet. Opsamlingen skal ske over en </w:delText>
        </w:r>
      </w:del>
      <w:del w:id="636" w:date="2017-09-18T11:05:26Z" w:author="Mads Hjorth">
        <w:r>
          <w:rPr>
            <w:rtl w:val="0"/>
            <w:lang w:val="da-DK"/>
          </w:rPr>
          <w:delText>å</w:delText>
        </w:r>
      </w:del>
      <w:del w:id="637" w:date="2017-09-18T11:05:26Z" w:author="Mads Hjorth">
        <w:r>
          <w:rPr>
            <w:rtl w:val="0"/>
          </w:rPr>
          <w:delText>rr</w:delText>
        </w:r>
      </w:del>
      <w:del w:id="638" w:date="2017-09-18T11:05:26Z" w:author="Mads Hjorth">
        <w:r>
          <w:rPr>
            <w:rtl w:val="0"/>
            <w:lang w:val="da-DK"/>
          </w:rPr>
          <w:delText>æ</w:delText>
        </w:r>
      </w:del>
      <w:del w:id="639" w:date="2017-09-18T11:05:26Z" w:author="Mads Hjorth">
        <w:r>
          <w:rPr>
            <w:rtl w:val="0"/>
            <w:lang w:val="da-DK"/>
          </w:rPr>
          <w:delText>kke til brug for l</w:delText>
        </w:r>
      </w:del>
      <w:del w:id="640" w:date="2017-09-18T11:05:26Z" w:author="Mads Hjorth">
        <w:r>
          <w:rPr>
            <w:rtl w:val="0"/>
            <w:lang w:val="da-DK"/>
          </w:rPr>
          <w:delText>ø</w:delText>
        </w:r>
      </w:del>
      <w:del w:id="641" w:date="2017-09-18T11:05:26Z" w:author="Mads Hjorth">
        <w:r>
          <w:rPr>
            <w:rtl w:val="0"/>
            <w:lang w:val="da-DK"/>
          </w:rPr>
          <w:delText>bende databehandling og beslutninger med konsekvenser for patienter, behandlere, sundhedsproducenter og politik p</w:delText>
        </w:r>
      </w:del>
      <w:del w:id="642" w:date="2017-09-18T11:05:26Z" w:author="Mads Hjorth">
        <w:r>
          <w:rPr>
            <w:rtl w:val="0"/>
          </w:rPr>
          <w:delText xml:space="preserve">å </w:delText>
        </w:r>
      </w:del>
      <w:del w:id="643" w:date="2017-09-18T11:05:26Z" w:author="Mads Hjorth">
        <w:r>
          <w:rPr>
            <w:rtl w:val="0"/>
          </w:rPr>
          <w:delText>omr</w:delText>
        </w:r>
      </w:del>
      <w:del w:id="644" w:date="2017-09-18T11:05:26Z" w:author="Mads Hjorth">
        <w:r>
          <w:rPr>
            <w:rtl w:val="0"/>
            <w:lang w:val="da-DK"/>
          </w:rPr>
          <w:delText>å</w:delText>
        </w:r>
      </w:del>
      <w:del w:id="645" w:date="2017-09-18T11:05:26Z" w:author="Mads Hjorth">
        <w:r>
          <w:rPr>
            <w:rtl w:val="0"/>
          </w:rPr>
          <w:delText xml:space="preserve">det. </w:delText>
        </w:r>
      </w:del>
    </w:p>
    <w:p>
      <w:pPr>
        <w:pStyle w:val="normal.0"/>
        <w:rPr>
          <w:del w:id="646" w:date="2017-09-18T11:05:26Z" w:author="Mads Hjorth"/>
        </w:rPr>
      </w:pPr>
      <w:del w:id="647" w:date="2017-09-18T11:05:26Z" w:author="Mads Hjorth">
        <w:r>
          <w:rPr>
            <w:rtl w:val="0"/>
            <w:lang w:val="da-DK"/>
          </w:rPr>
          <w:delText>Endelig vedr</w:delText>
        </w:r>
      </w:del>
      <w:del w:id="648" w:date="2017-09-18T11:05:26Z" w:author="Mads Hjorth">
        <w:r>
          <w:rPr>
            <w:rtl w:val="0"/>
            <w:lang w:val="da-DK"/>
          </w:rPr>
          <w:delText>ø</w:delText>
        </w:r>
      </w:del>
      <w:del w:id="649" w:date="2017-09-18T11:05:26Z" w:author="Mads Hjorth">
        <w:r>
          <w:rPr>
            <w:rtl w:val="0"/>
            <w:lang w:val="da-DK"/>
          </w:rPr>
          <w:delText>rer referencearkitekturen udelukkende opsamling af data hos</w:delText>
        </w:r>
      </w:del>
      <w:del w:id="650" w:date="2017-09-18T11:05:26Z" w:author="Mads Hjorth">
        <w:r>
          <w:rPr>
            <w:rFonts w:ascii="Calibri" w:cs="Calibri" w:hAnsi="Calibri" w:eastAsia="Calibri"/>
            <w:i w:val="1"/>
            <w:iCs w:val="1"/>
            <w:rtl w:val="0"/>
            <w:lang w:val="da-DK"/>
          </w:rPr>
          <w:delText xml:space="preserve"> sundhedsproducenter</w:delText>
        </w:r>
      </w:del>
      <w:del w:id="651" w:date="2017-09-18T11:05:26Z" w:author="Mads Hjorth">
        <w:r>
          <w:rPr>
            <w:rtl w:val="0"/>
            <w:lang w:val="da-DK"/>
          </w:rPr>
          <w:delText xml:space="preserve"> fx hospital, kommune og l</w:delText>
        </w:r>
      </w:del>
      <w:del w:id="652" w:date="2017-09-18T11:05:26Z" w:author="Mads Hjorth">
        <w:r>
          <w:rPr>
            <w:rtl w:val="0"/>
            <w:lang w:val="da-DK"/>
          </w:rPr>
          <w:delText>æ</w:delText>
        </w:r>
      </w:del>
      <w:del w:id="653" w:date="2017-09-18T11:05:26Z" w:author="Mads Hjorth">
        <w:r>
          <w:rPr>
            <w:rtl w:val="0"/>
          </w:rPr>
          <w:delText>gepraksis. Dermed d</w:delText>
        </w:r>
      </w:del>
      <w:del w:id="654" w:date="2017-09-18T11:05:26Z" w:author="Mads Hjorth">
        <w:r>
          <w:rPr>
            <w:rtl w:val="0"/>
            <w:lang w:val="da-DK"/>
          </w:rPr>
          <w:delText>æ</w:delText>
        </w:r>
      </w:del>
      <w:del w:id="655" w:date="2017-09-18T11:05:26Z" w:author="Mads Hjorth">
        <w:r>
          <w:rPr>
            <w:rtl w:val="0"/>
          </w:rPr>
          <w:delText>kker referencearkitekturen alts</w:delText>
        </w:r>
      </w:del>
      <w:del w:id="656" w:date="2017-09-18T11:05:26Z" w:author="Mads Hjorth">
        <w:r>
          <w:rPr>
            <w:rtl w:val="0"/>
          </w:rPr>
          <w:delText xml:space="preserve">å </w:delText>
        </w:r>
      </w:del>
      <w:del w:id="657" w:date="2017-09-18T11:05:26Z" w:author="Mads Hjorth">
        <w:r>
          <w:rPr>
            <w:rtl w:val="0"/>
            <w:lang w:val="da-DK"/>
          </w:rPr>
          <w:delText>ikke opsamling af data fra borgere eller selvbetjeningsl</w:delText>
        </w:r>
      </w:del>
      <w:del w:id="658" w:date="2017-09-18T11:05:26Z" w:author="Mads Hjorth">
        <w:r>
          <w:rPr>
            <w:rtl w:val="0"/>
            <w:lang w:val="da-DK"/>
          </w:rPr>
          <w:delText>ø</w:delText>
        </w:r>
      </w:del>
      <w:del w:id="659" w:date="2017-09-18T11:05:26Z" w:author="Mads Hjorth">
        <w:r>
          <w:rPr>
            <w:rtl w:val="0"/>
          </w:rPr>
          <w:delText xml:space="preserve">sninger. </w:delText>
        </w:r>
      </w:del>
    </w:p>
    <w:p>
      <w:pPr>
        <w:pStyle w:val="normal.0"/>
        <w:rPr>
          <w:del w:id="660" w:date="2017-09-18T11:05:26Z" w:author="Mads Hjorth"/>
        </w:rPr>
      </w:pPr>
      <w:del w:id="661" w:date="2017-09-18T11:05:26Z" w:author="Mads Hjorth">
        <w:r>
          <w:rPr>
            <w:rtl w:val="0"/>
          </w:rPr>
          <w:delText>Et konkret eksempel p</w:delText>
        </w:r>
      </w:del>
      <w:del w:id="662" w:date="2017-09-18T11:05:26Z" w:author="Mads Hjorth">
        <w:r>
          <w:rPr>
            <w:rtl w:val="0"/>
          </w:rPr>
          <w:delText xml:space="preserve">å </w:delText>
        </w:r>
      </w:del>
      <w:del w:id="663" w:date="2017-09-18T11:05:26Z" w:author="Mads Hjorth">
        <w:r>
          <w:rPr>
            <w:rtl w:val="0"/>
            <w:lang w:val="nl-NL"/>
          </w:rPr>
          <w:delText>en opgavel</w:delText>
        </w:r>
      </w:del>
      <w:del w:id="664" w:date="2017-09-18T11:05:26Z" w:author="Mads Hjorth">
        <w:r>
          <w:rPr>
            <w:rtl w:val="0"/>
            <w:lang w:val="da-DK"/>
          </w:rPr>
          <w:delText>ø</w:delText>
        </w:r>
      </w:del>
      <w:del w:id="665" w:date="2017-09-18T11:05:26Z" w:author="Mads Hjorth">
        <w:r>
          <w:rPr>
            <w:rtl w:val="0"/>
            <w:lang w:val="da-DK"/>
          </w:rPr>
          <w:delText>sning der ligger indenfor det afgr</w:delText>
        </w:r>
      </w:del>
      <w:del w:id="666" w:date="2017-09-18T11:05:26Z" w:author="Mads Hjorth">
        <w:r>
          <w:rPr>
            <w:rtl w:val="0"/>
            <w:lang w:val="da-DK"/>
          </w:rPr>
          <w:delText>æ</w:delText>
        </w:r>
      </w:del>
      <w:del w:id="667" w:date="2017-09-18T11:05:26Z" w:author="Mads Hjorth">
        <w:r>
          <w:rPr>
            <w:rtl w:val="0"/>
            <w:lang w:val="da-DK"/>
          </w:rPr>
          <w:delText>nsede omr</w:delText>
        </w:r>
      </w:del>
      <w:del w:id="668" w:date="2017-09-18T11:05:26Z" w:author="Mads Hjorth">
        <w:r>
          <w:rPr>
            <w:rtl w:val="0"/>
            <w:lang w:val="da-DK"/>
          </w:rPr>
          <w:delText>å</w:delText>
        </w:r>
      </w:del>
      <w:del w:id="669" w:date="2017-09-18T11:05:26Z" w:author="Mads Hjorth">
        <w:r>
          <w:rPr>
            <w:rtl w:val="0"/>
            <w:lang w:val="da-DK"/>
          </w:rPr>
          <w:delText>de er opsamling af data om behandling af hoftebrud. Data om blandt andet patienters funktionsevne og frekvensen af re-operationer opsamles hos alle sundhedsproducenter, der er involveret i behandling og genoptr</w:delText>
        </w:r>
      </w:del>
      <w:del w:id="670" w:date="2017-09-18T11:05:26Z" w:author="Mads Hjorth">
        <w:r>
          <w:rPr>
            <w:rtl w:val="0"/>
            <w:lang w:val="da-DK"/>
          </w:rPr>
          <w:delText>æ</w:delText>
        </w:r>
      </w:del>
      <w:del w:id="671" w:date="2017-09-18T11:05:26Z" w:author="Mads Hjorth">
        <w:r>
          <w:rPr>
            <w:rtl w:val="0"/>
            <w:lang w:val="da-DK"/>
          </w:rPr>
          <w:delText>ning af patienter. Data overf</w:delText>
        </w:r>
      </w:del>
      <w:del w:id="672" w:date="2017-09-18T11:05:26Z" w:author="Mads Hjorth">
        <w:r>
          <w:rPr>
            <w:rtl w:val="0"/>
            <w:lang w:val="da-DK"/>
          </w:rPr>
          <w:delText>ø</w:delText>
        </w:r>
      </w:del>
      <w:del w:id="673" w:date="2017-09-18T11:05:26Z" w:author="Mads Hjorth">
        <w:r>
          <w:rPr>
            <w:rtl w:val="0"/>
            <w:lang w:val="fr-FR"/>
          </w:rPr>
          <w:delText>res l</w:delText>
        </w:r>
      </w:del>
      <w:del w:id="674" w:date="2017-09-18T11:05:26Z" w:author="Mads Hjorth">
        <w:r>
          <w:rPr>
            <w:rtl w:val="0"/>
            <w:lang w:val="da-DK"/>
          </w:rPr>
          <w:delText>ø</w:delText>
        </w:r>
      </w:del>
      <w:del w:id="675" w:date="2017-09-18T11:05:26Z" w:author="Mads Hjorth">
        <w:r>
          <w:rPr>
            <w:rtl w:val="0"/>
            <w:lang w:val="da-DK"/>
          </w:rPr>
          <w:delText>bende til Dansk Tv</w:delText>
        </w:r>
      </w:del>
      <w:del w:id="676" w:date="2017-09-18T11:05:26Z" w:author="Mads Hjorth">
        <w:r>
          <w:rPr>
            <w:rtl w:val="0"/>
            <w:lang w:val="da-DK"/>
          </w:rPr>
          <w:delText>æ</w:delText>
        </w:r>
      </w:del>
      <w:del w:id="677" w:date="2017-09-18T11:05:26Z" w:author="Mads Hjorth">
        <w:r>
          <w:rPr>
            <w:rtl w:val="0"/>
            <w:lang w:val="da-DK"/>
          </w:rPr>
          <w:delText>rfagligt Register for Hoften</w:delText>
        </w:r>
      </w:del>
      <w:del w:id="678" w:date="2017-09-18T11:05:26Z" w:author="Mads Hjorth">
        <w:r>
          <w:rPr>
            <w:rtl w:val="0"/>
            <w:lang w:val="da-DK"/>
          </w:rPr>
          <w:delText>æ</w:delText>
        </w:r>
      </w:del>
      <w:del w:id="679" w:date="2017-09-18T11:05:26Z" w:author="Mads Hjorth">
        <w:r>
          <w:rPr>
            <w:rtl w:val="0"/>
            <w:lang w:val="fr-FR"/>
          </w:rPr>
          <w:delText>re L</w:delText>
        </w:r>
      </w:del>
      <w:del w:id="680" w:date="2017-09-18T11:05:26Z" w:author="Mads Hjorth">
        <w:r>
          <w:rPr>
            <w:rtl w:val="0"/>
            <w:lang w:val="da-DK"/>
          </w:rPr>
          <w:delText>å</w:delText>
        </w:r>
      </w:del>
      <w:del w:id="681" w:date="2017-09-18T11:05:26Z" w:author="Mads Hjorth">
        <w:r>
          <w:rPr>
            <w:rtl w:val="0"/>
            <w:lang w:val="da-DK"/>
          </w:rPr>
          <w:delText xml:space="preserve">rbensbrud, der </w:delText>
        </w:r>
      </w:del>
      <w:del w:id="682" w:date="2017-09-18T11:05:26Z" w:author="Mads Hjorth">
        <w:r>
          <w:rPr>
            <w:rtl w:val="0"/>
            <w:lang w:val="da-DK"/>
          </w:rPr>
          <w:delText>å</w:delText>
        </w:r>
      </w:del>
      <w:del w:id="683" w:date="2017-09-18T11:05:26Z" w:author="Mads Hjorth">
        <w:r>
          <w:rPr>
            <w:rtl w:val="0"/>
            <w:lang w:val="da-DK"/>
          </w:rPr>
          <w:delText>rligt publicerer rapporter til borgere og sundhedsfagligt personale med blandt andet kvalitetsindikatorer fordelt p</w:delText>
        </w:r>
      </w:del>
      <w:del w:id="684" w:date="2017-09-18T11:05:26Z" w:author="Mads Hjorth">
        <w:r>
          <w:rPr>
            <w:rtl w:val="0"/>
          </w:rPr>
          <w:delText xml:space="preserve">å </w:delText>
        </w:r>
      </w:del>
      <w:del w:id="685" w:date="2017-09-18T11:05:26Z" w:author="Mads Hjorth">
        <w:r>
          <w:rPr>
            <w:rtl w:val="0"/>
            <w:lang w:val="da-DK"/>
          </w:rPr>
          <w:delText>de enkelte behandlingssteder. Rapporterne anvendes blandt andet af faglige eksperter til at udforme nationale retningslinjer og er dermed styrende for hvordan behandlingsforl</w:delText>
        </w:r>
      </w:del>
      <w:del w:id="686" w:date="2017-09-18T11:05:26Z" w:author="Mads Hjorth">
        <w:r>
          <w:rPr>
            <w:rtl w:val="0"/>
            <w:lang w:val="da-DK"/>
          </w:rPr>
          <w:delText>ø</w:delText>
        </w:r>
      </w:del>
      <w:del w:id="687" w:date="2017-09-18T11:05:26Z" w:author="Mads Hjorth">
        <w:r>
          <w:rPr>
            <w:rtl w:val="0"/>
          </w:rPr>
          <w:delText>b tilrettel</w:delText>
        </w:r>
      </w:del>
      <w:del w:id="688" w:date="2017-09-18T11:05:26Z" w:author="Mads Hjorth">
        <w:r>
          <w:rPr>
            <w:rtl w:val="0"/>
            <w:lang w:val="da-DK"/>
          </w:rPr>
          <w:delText>æ</w:delText>
        </w:r>
      </w:del>
      <w:del w:id="689" w:date="2017-09-18T11:05:26Z" w:author="Mads Hjorth">
        <w:r>
          <w:rPr>
            <w:rtl w:val="0"/>
            <w:lang w:val="da-DK"/>
          </w:rPr>
          <w:delText>gges. Tilsvarende er opsamlingen af data til alle andre kliniske kvalitetsdatabaser omfattet. Opsamling af data til Landspatientregisteret, D</w:delText>
        </w:r>
      </w:del>
      <w:del w:id="690" w:date="2017-09-18T11:05:26Z" w:author="Mads Hjorth">
        <w:r>
          <w:rPr>
            <w:rtl w:val="0"/>
            <w:lang w:val="da-DK"/>
          </w:rPr>
          <w:delText>ø</w:delText>
        </w:r>
      </w:del>
      <w:del w:id="691" w:date="2017-09-18T11:05:26Z" w:author="Mads Hjorth">
        <w:r>
          <w:rPr>
            <w:rtl w:val="0"/>
          </w:rPr>
          <w:delText>ds</w:delText>
        </w:r>
      </w:del>
      <w:del w:id="692" w:date="2017-09-18T11:05:26Z" w:author="Mads Hjorth">
        <w:r>
          <w:rPr>
            <w:rtl w:val="0"/>
            <w:lang w:val="da-DK"/>
          </w:rPr>
          <w:delText>å</w:delText>
        </w:r>
      </w:del>
      <w:del w:id="693" w:date="2017-09-18T11:05:26Z" w:author="Mads Hjorth">
        <w:r>
          <w:rPr>
            <w:rtl w:val="0"/>
            <w:lang w:val="da-DK"/>
          </w:rPr>
          <w:delText>rsagsregisteret og Cancerregistreret er ogs</w:delText>
        </w:r>
      </w:del>
      <w:del w:id="694" w:date="2017-09-18T11:05:26Z" w:author="Mads Hjorth">
        <w:r>
          <w:rPr>
            <w:rtl w:val="0"/>
          </w:rPr>
          <w:delText xml:space="preserve">å </w:delText>
        </w:r>
      </w:del>
      <w:del w:id="695" w:date="2017-09-18T11:05:26Z" w:author="Mads Hjorth">
        <w:r>
          <w:rPr>
            <w:rtl w:val="0"/>
          </w:rPr>
          <w:delText>eksempler p</w:delText>
        </w:r>
      </w:del>
      <w:del w:id="696" w:date="2017-09-18T11:05:26Z" w:author="Mads Hjorth">
        <w:r>
          <w:rPr>
            <w:rtl w:val="0"/>
          </w:rPr>
          <w:delText xml:space="preserve">å </w:delText>
        </w:r>
      </w:del>
      <w:del w:id="697" w:date="2017-09-18T11:05:26Z" w:author="Mads Hjorth">
        <w:r>
          <w:rPr>
            <w:rtl w:val="0"/>
          </w:rPr>
          <w:delText xml:space="preserve">omfattede forvaltningsopgaver. </w:delText>
        </w:r>
      </w:del>
    </w:p>
    <w:p>
      <w:pPr>
        <w:pStyle w:val="normal.0"/>
        <w:rPr>
          <w:del w:id="698" w:date="2017-09-18T11:05:26Z" w:author="Mads Hjorth"/>
        </w:rPr>
      </w:pPr>
      <w:del w:id="699" w:date="2017-09-18T11:05:26Z" w:author="Mads Hjorth">
        <w:r>
          <w:rPr>
            <w:rtl w:val="0"/>
            <w:lang w:val="da-DK"/>
          </w:rPr>
          <w:delText>Et konkret eksempel der ligger uden for omr</w:delText>
        </w:r>
      </w:del>
      <w:del w:id="700" w:date="2017-09-18T11:05:26Z" w:author="Mads Hjorth">
        <w:r>
          <w:rPr>
            <w:rtl w:val="0"/>
            <w:lang w:val="da-DK"/>
          </w:rPr>
          <w:delText>å</w:delText>
        </w:r>
      </w:del>
      <w:del w:id="701" w:date="2017-09-18T11:05:26Z" w:author="Mads Hjorth">
        <w:r>
          <w:rPr>
            <w:rtl w:val="0"/>
          </w:rPr>
          <w:delText>det er Receptserveren. Det er et landsd</w:delText>
        </w:r>
      </w:del>
      <w:del w:id="702" w:date="2017-09-18T11:05:26Z" w:author="Mads Hjorth">
        <w:r>
          <w:rPr>
            <w:rtl w:val="0"/>
            <w:lang w:val="da-DK"/>
          </w:rPr>
          <w:delText>æ</w:delText>
        </w:r>
      </w:del>
      <w:del w:id="703" w:date="2017-09-18T11:05:26Z" w:author="Mads Hjorth">
        <w:r>
          <w:rPr>
            <w:rtl w:val="0"/>
          </w:rPr>
          <w:delText>kkende it-system med det prim</w:delText>
        </w:r>
      </w:del>
      <w:del w:id="704" w:date="2017-09-18T11:05:26Z" w:author="Mads Hjorth">
        <w:r>
          <w:rPr>
            <w:rtl w:val="0"/>
            <w:lang w:val="da-DK"/>
          </w:rPr>
          <w:delText>æ</w:delText>
        </w:r>
      </w:del>
      <w:del w:id="705" w:date="2017-09-18T11:05:26Z" w:author="Mads Hjorth">
        <w:r>
          <w:rPr>
            <w:rtl w:val="0"/>
          </w:rPr>
          <w:delText>re form</w:delText>
        </w:r>
      </w:del>
      <w:del w:id="706" w:date="2017-09-18T11:05:26Z" w:author="Mads Hjorth">
        <w:r>
          <w:rPr>
            <w:rtl w:val="0"/>
            <w:lang w:val="da-DK"/>
          </w:rPr>
          <w:delText>å</w:delText>
        </w:r>
      </w:del>
      <w:del w:id="707" w:date="2017-09-18T11:05:26Z" w:author="Mads Hjorth">
        <w:r>
          <w:rPr>
            <w:rtl w:val="0"/>
            <w:lang w:val="da-DK"/>
          </w:rPr>
          <w:delText>l at overf</w:delText>
        </w:r>
      </w:del>
      <w:del w:id="708" w:date="2017-09-18T11:05:26Z" w:author="Mads Hjorth">
        <w:r>
          <w:rPr>
            <w:rtl w:val="0"/>
            <w:lang w:val="da-DK"/>
          </w:rPr>
          <w:delText>ø</w:delText>
        </w:r>
      </w:del>
      <w:del w:id="709" w:date="2017-09-18T11:05:26Z" w:author="Mads Hjorth">
        <w:r>
          <w:rPr>
            <w:rtl w:val="0"/>
            <w:lang w:val="da-DK"/>
          </w:rPr>
          <w:delText>rer recepter fra l</w:delText>
        </w:r>
      </w:del>
      <w:del w:id="710" w:date="2017-09-18T11:05:26Z" w:author="Mads Hjorth">
        <w:r>
          <w:rPr>
            <w:rtl w:val="0"/>
            <w:lang w:val="da-DK"/>
          </w:rPr>
          <w:delText>æ</w:delText>
        </w:r>
      </w:del>
      <w:del w:id="711" w:date="2017-09-18T11:05:26Z" w:author="Mads Hjorth">
        <w:r>
          <w:rPr>
            <w:rtl w:val="0"/>
            <w:lang w:val="da-DK"/>
          </w:rPr>
          <w:delText>ger til apoteker. Der er ikke tale om en egentlig opsamling af data og form</w:delText>
        </w:r>
      </w:del>
      <w:del w:id="712" w:date="2017-09-18T11:05:26Z" w:author="Mads Hjorth">
        <w:r>
          <w:rPr>
            <w:rtl w:val="0"/>
            <w:lang w:val="da-DK"/>
          </w:rPr>
          <w:delText>å</w:delText>
        </w:r>
      </w:del>
      <w:del w:id="713" w:date="2017-09-18T11:05:26Z" w:author="Mads Hjorth">
        <w:r>
          <w:rPr>
            <w:rtl w:val="0"/>
            <w:lang w:val="da-DK"/>
          </w:rPr>
          <w:delText>let er ikke styring. Derimod ville et system der sammenstiller data om receptudstedelser med henblik p</w:delText>
        </w:r>
      </w:del>
      <w:del w:id="714" w:date="2017-09-18T11:05:26Z" w:author="Mads Hjorth">
        <w:r>
          <w:rPr>
            <w:rtl w:val="0"/>
          </w:rPr>
          <w:delText xml:space="preserve">å </w:delText>
        </w:r>
      </w:del>
      <w:del w:id="715" w:date="2017-09-18T11:05:26Z" w:author="Mads Hjorth">
        <w:r>
          <w:rPr>
            <w:rtl w:val="0"/>
            <w:lang w:val="nl-NL"/>
          </w:rPr>
          <w:delText>overv</w:delText>
        </w:r>
      </w:del>
      <w:del w:id="716" w:date="2017-09-18T11:05:26Z" w:author="Mads Hjorth">
        <w:r>
          <w:rPr>
            <w:rtl w:val="0"/>
            <w:lang w:val="da-DK"/>
          </w:rPr>
          <w:delText>å</w:delText>
        </w:r>
      </w:del>
      <w:del w:id="717" w:date="2017-09-18T11:05:26Z" w:author="Mads Hjorth">
        <w:r>
          <w:rPr>
            <w:rtl w:val="0"/>
            <w:lang w:val="da-DK"/>
          </w:rPr>
          <w:delText>gning af danskernes medicinforbrug v</w:delText>
        </w:r>
      </w:del>
      <w:del w:id="718" w:date="2017-09-18T11:05:26Z" w:author="Mads Hjorth">
        <w:r>
          <w:rPr>
            <w:rtl w:val="0"/>
            <w:lang w:val="da-DK"/>
          </w:rPr>
          <w:delText>æ</w:delText>
        </w:r>
      </w:del>
      <w:del w:id="719" w:date="2017-09-18T11:05:26Z" w:author="Mads Hjorth">
        <w:r>
          <w:rPr>
            <w:rtl w:val="0"/>
          </w:rPr>
          <w:delText xml:space="preserve">re omfattet. </w:delText>
        </w:r>
      </w:del>
    </w:p>
    <w:p>
      <w:pPr>
        <w:pStyle w:val="normal.0"/>
        <w:rPr>
          <w:del w:id="720" w:date="2017-09-18T11:05:26Z" w:author="Mads Hjorth"/>
        </w:rPr>
      </w:pPr>
      <w:del w:id="721" w:date="2017-09-18T11:05:26Z" w:author="Mads Hjorth">
        <w:r>
          <w:rPr>
            <w:rtl w:val="0"/>
            <w:lang w:val="da-DK"/>
          </w:rPr>
          <w:delText>Det er ikke alle funktioner af it-systemer der ligger indenfor omr</w:delText>
        </w:r>
      </w:del>
      <w:del w:id="722" w:date="2017-09-18T11:05:26Z" w:author="Mads Hjorth">
        <w:r>
          <w:rPr>
            <w:rtl w:val="0"/>
            <w:lang w:val="da-DK"/>
          </w:rPr>
          <w:delText>å</w:delText>
        </w:r>
      </w:del>
      <w:del w:id="723" w:date="2017-09-18T11:05:26Z" w:author="Mads Hjorth">
        <w:r>
          <w:rPr>
            <w:rtl w:val="0"/>
            <w:lang w:val="da-DK"/>
          </w:rPr>
          <w:delText>det. Hvis et register fx stiller indberettede oplysninger til r</w:delText>
        </w:r>
      </w:del>
      <w:del w:id="724" w:date="2017-09-18T11:05:26Z" w:author="Mads Hjorth">
        <w:r>
          <w:rPr>
            <w:rtl w:val="0"/>
            <w:lang w:val="da-DK"/>
          </w:rPr>
          <w:delText>å</w:delText>
        </w:r>
      </w:del>
      <w:del w:id="725" w:date="2017-09-18T11:05:26Z" w:author="Mads Hjorth">
        <w:r>
          <w:rPr>
            <w:rtl w:val="0"/>
            <w:lang w:val="da-DK"/>
          </w:rPr>
          <w:delText>dighed for indberetteren, vil denne funktion ikke v</w:delText>
        </w:r>
      </w:del>
      <w:del w:id="726" w:date="2017-09-18T11:05:26Z" w:author="Mads Hjorth">
        <w:r>
          <w:rPr>
            <w:rtl w:val="0"/>
            <w:lang w:val="da-DK"/>
          </w:rPr>
          <w:delText>æ</w:delText>
        </w:r>
      </w:del>
      <w:del w:id="727" w:date="2017-09-18T11:05:26Z" w:author="Mads Hjorth">
        <w:r>
          <w:rPr>
            <w:rtl w:val="0"/>
          </w:rPr>
          <w:delText>re beskrevet i denne referencearkitektur.</w:delText>
        </w:r>
      </w:del>
    </w:p>
    <w:p>
      <w:pPr>
        <w:pStyle w:val="normal.0"/>
        <w:rPr>
          <w:del w:id="728" w:date="2017-09-18T11:05:26Z" w:author="Mads Hjorth"/>
          <w:rFonts w:ascii="Calibri" w:cs="Calibri" w:hAnsi="Calibri" w:eastAsia="Calibri"/>
          <w:i w:val="1"/>
          <w:iCs w:val="1"/>
        </w:rPr>
      </w:pPr>
      <w:del w:id="729" w:date="2017-09-18T11:05:26Z" w:author="Mads Hjorth">
        <w:r>
          <w:rPr>
            <w:rtl w:val="0"/>
          </w:rPr>
          <w:delText>Referencearkitekturen fastl</w:delText>
        </w:r>
      </w:del>
      <w:del w:id="730" w:date="2017-09-18T11:05:26Z" w:author="Mads Hjorth">
        <w:r>
          <w:rPr>
            <w:rtl w:val="0"/>
            <w:lang w:val="da-DK"/>
          </w:rPr>
          <w:delText>æ</w:delText>
        </w:r>
      </w:del>
      <w:del w:id="731" w:date="2017-09-18T11:05:26Z" w:author="Mads Hjorth">
        <w:r>
          <w:rPr>
            <w:rtl w:val="0"/>
            <w:lang w:val="da-DK"/>
          </w:rPr>
          <w:delText xml:space="preserve">gger ikke lokale arbejdsgange hos sundhedsproducenter. </w:delText>
        </w:r>
      </w:del>
      <w:del w:id="732" w:date="2017-05-05T17:26:20Z" w:author="Forfatter">
        <w:r>
          <w:rPr>
            <w:rtl w:val="0"/>
          </w:rPr>
          <w:delText>Dette er i overensstemmelse med overordnede arkitekturprincipper p</w:delText>
        </w:r>
      </w:del>
      <w:del w:id="733" w:date="2017-05-05T17:26:20Z" w:author="Forfatter">
        <w:r>
          <w:rPr>
            <w:rtl w:val="0"/>
          </w:rPr>
          <w:delText xml:space="preserve">å </w:delText>
        </w:r>
      </w:del>
      <w:del w:id="734" w:date="2017-05-05T17:26:20Z" w:author="Forfatter">
        <w:r>
          <w:rPr>
            <w:rtl w:val="0"/>
            <w:lang w:val="da-DK"/>
          </w:rPr>
          <w:delText>sundhedsomr</w:delText>
        </w:r>
      </w:del>
      <w:del w:id="735" w:date="2017-05-05T17:26:20Z" w:author="Forfatter">
        <w:r>
          <w:rPr>
            <w:rtl w:val="0"/>
            <w:lang w:val="da-DK"/>
          </w:rPr>
          <w:delText>å</w:delText>
        </w:r>
      </w:del>
      <w:del w:id="736" w:date="2017-05-05T17:26:20Z" w:author="Forfatter">
        <w:r>
          <w:rPr>
            <w:rtl w:val="0"/>
            <w:lang w:val="da-DK"/>
          </w:rPr>
          <w:delText>det, fx Princip F1:</w:delText>
        </w:r>
      </w:del>
      <w:del w:id="737" w:date="2017-05-05T17:26:20Z" w:author="Forfatter">
        <w:r>
          <w:rPr>
            <w:rFonts w:ascii="Calibri" w:cs="Calibri" w:hAnsi="Calibri" w:eastAsia="Calibri"/>
            <w:i w:val="1"/>
            <w:iCs w:val="1"/>
            <w:rtl w:val="0"/>
          </w:rPr>
          <w:delText xml:space="preserve"> Tv</w:delText>
        </w:r>
      </w:del>
      <w:del w:id="738" w:date="2017-05-05T17:26:20Z" w:author="Forfatter">
        <w:r>
          <w:rPr>
            <w:rFonts w:ascii="Calibri" w:cs="Calibri" w:hAnsi="Calibri" w:eastAsia="Calibri"/>
            <w:i w:val="1"/>
            <w:iCs w:val="1"/>
            <w:rtl w:val="0"/>
            <w:lang w:val="da-DK"/>
          </w:rPr>
          <w:delText>æ</w:delText>
        </w:r>
      </w:del>
      <w:del w:id="739" w:date="2017-05-05T17:26:20Z" w:author="Forfatter">
        <w:r>
          <w:rPr>
            <w:rFonts w:ascii="Calibri" w:cs="Calibri" w:hAnsi="Calibri" w:eastAsia="Calibri"/>
            <w:i w:val="1"/>
            <w:iCs w:val="1"/>
            <w:rtl w:val="0"/>
          </w:rPr>
          <w:delText>rg</w:delText>
        </w:r>
      </w:del>
      <w:del w:id="740" w:date="2017-05-05T17:26:20Z" w:author="Forfatter">
        <w:r>
          <w:rPr>
            <w:rFonts w:ascii="Calibri" w:cs="Calibri" w:hAnsi="Calibri" w:eastAsia="Calibri"/>
            <w:i w:val="1"/>
            <w:iCs w:val="1"/>
            <w:rtl w:val="0"/>
            <w:lang w:val="da-DK"/>
          </w:rPr>
          <w:delText>å</w:delText>
        </w:r>
      </w:del>
      <w:del w:id="741" w:date="2017-05-05T17:26:20Z" w:author="Forfatter">
        <w:r>
          <w:rPr>
            <w:rFonts w:ascii="Calibri" w:cs="Calibri" w:hAnsi="Calibri" w:eastAsia="Calibri"/>
            <w:i w:val="1"/>
            <w:iCs w:val="1"/>
            <w:rtl w:val="0"/>
            <w:lang w:val="da-DK"/>
          </w:rPr>
          <w:delText xml:space="preserve">ende arbejdsprocesser ejes nationalt og skal spille sammen med decentralt ejede, lokale arbejdsprocesser, </w:delText>
        </w:r>
      </w:del>
      <w:del w:id="742" w:date="2017-05-05T17:26:20Z" w:author="Forfatter">
        <w:r>
          <w:rPr>
            <w:rtl w:val="0"/>
          </w:rPr>
          <w:delText>og princip F3 (n</w:delText>
        </w:r>
      </w:del>
      <w:del w:id="743" w:date="2017-05-05T17:26:20Z" w:author="Forfatter">
        <w:r>
          <w:rPr>
            <w:rtl w:val="0"/>
            <w:lang w:val="da-DK"/>
          </w:rPr>
          <w:delText>æ</w:delText>
        </w:r>
      </w:del>
      <w:del w:id="744" w:date="2017-05-05T17:26:20Z" w:author="Forfatter">
        <w:r>
          <w:rPr>
            <w:rtl w:val="0"/>
            <w:lang w:val="da-DK"/>
          </w:rPr>
          <w:delText xml:space="preserve">rhedsprincippet): </w:delText>
        </w:r>
      </w:del>
      <w:del w:id="745" w:date="2017-05-05T17:26:20Z" w:author="Forfatter">
        <w:r>
          <w:rPr>
            <w:rFonts w:ascii="Calibri" w:cs="Calibri" w:hAnsi="Calibri" w:eastAsia="Calibri"/>
            <w:i w:val="1"/>
            <w:iCs w:val="1"/>
            <w:rtl w:val="0"/>
            <w:lang w:val="da-DK"/>
          </w:rPr>
          <w:delText>Lokale frihedsgrader i opgavevaretagelsen respekteres</w:delText>
        </w:r>
      </w:del>
      <w:del w:id="746" w:date="2017-05-05T17:26:20Z" w:author="Forfatter">
        <w:r>
          <w:rPr>
            <w:rtl w:val="0"/>
            <w:lang w:val="da-DK"/>
          </w:rPr>
          <w:delText xml:space="preserve"> med det afledte princip F3-1: </w:delText>
        </w:r>
      </w:del>
      <w:del w:id="747" w:date="2017-05-05T17:26:20Z" w:author="Forfatter">
        <w:r>
          <w:rPr>
            <w:rFonts w:ascii="Calibri" w:cs="Calibri" w:hAnsi="Calibri" w:eastAsia="Calibri"/>
            <w:i w:val="1"/>
            <w:iCs w:val="1"/>
            <w:rtl w:val="0"/>
            <w:lang w:val="da-DK"/>
          </w:rPr>
          <w:delText>Lokale arbejdsgange designes og ejes bedst lokalt</w:delText>
        </w:r>
      </w:del>
      <w:del w:id="748" w:date="2017-05-05T17:26:20Z" w:author="Forfatter">
        <w:r>
          <w:rPr>
            <w:rtl w:val="0"/>
            <w:lang w:val="da-DK"/>
          </w:rPr>
          <w:delText>. (Digital Sundhed 2009).</w:delText>
        </w:r>
      </w:del>
    </w:p>
    <w:p>
      <w:pPr>
        <w:pStyle w:val="normal.0"/>
        <w:rPr>
          <w:del w:id="749" w:date="2017-09-18T11:05:26Z" w:author="Mads Hjorth"/>
        </w:rPr>
      </w:pPr>
      <w:del w:id="750" w:date="2017-09-18T11:05:26Z" w:author="Mads Hjorth">
        <w:r>
          <w:rPr>
            <w:rtl w:val="0"/>
            <w:lang w:val="da-DK"/>
          </w:rPr>
          <w:delText>Konkret betyder det, at denne arkitektur skal s</w:delText>
        </w:r>
      </w:del>
      <w:del w:id="751" w:date="2017-09-18T11:05:26Z" w:author="Mads Hjorth">
        <w:r>
          <w:rPr>
            <w:rtl w:val="0"/>
            <w:lang w:val="da-DK"/>
          </w:rPr>
          <w:delText>æ</w:delText>
        </w:r>
      </w:del>
      <w:del w:id="752" w:date="2017-09-18T11:05:26Z" w:author="Mads Hjorth">
        <w:r>
          <w:rPr>
            <w:rtl w:val="0"/>
          </w:rPr>
          <w:delText>tte rammer for en lang r</w:delText>
        </w:r>
      </w:del>
      <w:del w:id="753" w:date="2017-09-18T11:05:26Z" w:author="Mads Hjorth">
        <w:r>
          <w:rPr>
            <w:rtl w:val="0"/>
            <w:lang w:val="da-DK"/>
          </w:rPr>
          <w:delText>æ</w:delText>
        </w:r>
      </w:del>
      <w:del w:id="754" w:date="2017-09-18T11:05:26Z" w:author="Mads Hjorth">
        <w:r>
          <w:rPr>
            <w:rtl w:val="0"/>
          </w:rPr>
          <w:delText xml:space="preserve">kke it-systemer </w:delText>
        </w:r>
      </w:del>
      <w:del w:id="755" w:date="2017-05-05T17:26:20Z" w:author="Forfatter">
        <w:r>
          <w:rPr>
            <w:rtl w:val="0"/>
          </w:rPr>
          <w:delText>med respekt for</w:delText>
        </w:r>
      </w:del>
      <w:ins w:id="756" w:date="2017-05-05T17:26:20Z" w:author="Forfatter">
        <w:del w:id="757" w:date="2017-09-18T11:05:26Z" w:author="Mads Hjorth">
          <w:r>
            <w:rPr>
              <w:rtl w:val="0"/>
              <w:lang w:val="da-DK"/>
            </w:rPr>
            <w:delText>under hensyntagen til</w:delText>
          </w:r>
        </w:del>
      </w:ins>
      <w:del w:id="758" w:date="2017-09-18T11:05:26Z" w:author="Mads Hjorth">
        <w:r>
          <w:rPr>
            <w:rtl w:val="0"/>
            <w:lang w:val="da-DK"/>
          </w:rPr>
          <w:delText xml:space="preserve"> eksisterende lokale variationer i arbejdsgange og systemer, og med henblik p</w:delText>
        </w:r>
      </w:del>
      <w:del w:id="759" w:date="2017-09-18T11:05:26Z" w:author="Mads Hjorth">
        <w:r>
          <w:rPr>
            <w:rtl w:val="0"/>
          </w:rPr>
          <w:delText xml:space="preserve">å </w:delText>
        </w:r>
      </w:del>
      <w:del w:id="760" w:date="2017-09-18T11:05:26Z" w:author="Mads Hjorth">
        <w:r>
          <w:rPr>
            <w:rtl w:val="0"/>
            <w:lang w:val="da-DK"/>
          </w:rPr>
          <w:delText>ikke at begr</w:delText>
        </w:r>
      </w:del>
      <w:del w:id="761" w:date="2017-09-18T11:05:26Z" w:author="Mads Hjorth">
        <w:r>
          <w:rPr>
            <w:rtl w:val="0"/>
            <w:lang w:val="da-DK"/>
          </w:rPr>
          <w:delText>æ</w:delText>
        </w:r>
      </w:del>
      <w:del w:id="762" w:date="2017-09-18T11:05:26Z" w:author="Mads Hjorth">
        <w:r>
          <w:rPr>
            <w:rtl w:val="0"/>
            <w:lang w:val="da-DK"/>
          </w:rPr>
          <w:delText xml:space="preserve">nse mulighederne for at udskifte eller udvikle lokale arbejdsgange og systemer.   </w:delText>
        </w:r>
      </w:del>
    </w:p>
    <w:p>
      <w:pPr>
        <w:pStyle w:val="normal.0"/>
        <w:rPr>
          <w:del w:id="763" w:date="2017-09-18T11:05:26Z" w:author="Mads Hjorth"/>
        </w:rPr>
      </w:pPr>
      <w:del w:id="764" w:date="2017-09-18T11:05:26Z" w:author="Mads Hjorth">
        <w:r>
          <w:rPr>
            <w:rtl w:val="0"/>
            <w:lang w:val="da-DK"/>
          </w:rPr>
          <w:delText>Denne referencearkitektur omhandler ikke alle aspekter omkring it-systemer til indberetning til nationale registre, men suppleres efterh</w:delText>
        </w:r>
      </w:del>
      <w:del w:id="765" w:date="2017-09-18T11:05:26Z" w:author="Mads Hjorth">
        <w:r>
          <w:rPr>
            <w:rtl w:val="0"/>
            <w:lang w:val="da-DK"/>
          </w:rPr>
          <w:delText>å</w:delText>
        </w:r>
      </w:del>
      <w:del w:id="766" w:date="2017-09-18T11:05:26Z" w:author="Mads Hjorth">
        <w:r>
          <w:rPr>
            <w:rtl w:val="0"/>
            <w:lang w:val="da-DK"/>
          </w:rPr>
          <w:delText>nden af andre mere grundl</w:delText>
        </w:r>
      </w:del>
      <w:del w:id="767" w:date="2017-09-18T11:05:26Z" w:author="Mads Hjorth">
        <w:r>
          <w:rPr>
            <w:rtl w:val="0"/>
            <w:lang w:val="da-DK"/>
          </w:rPr>
          <w:delText>æ</w:delText>
        </w:r>
      </w:del>
      <w:del w:id="768" w:date="2017-09-18T11:05:26Z" w:author="Mads Hjorth">
        <w:r>
          <w:rPr>
            <w:rtl w:val="0"/>
            <w:lang w:val="da-DK"/>
          </w:rPr>
          <w:delText>ggende eller teknologisk orienterede referencearkitekturer fra National Sundheds-it. Eksempelvis vil informationssikkerhed og strukturering af kliniske data beskrives i s</w:delText>
        </w:r>
      </w:del>
      <w:del w:id="769" w:date="2017-09-18T11:05:26Z" w:author="Mads Hjorth">
        <w:r>
          <w:rPr>
            <w:rtl w:val="0"/>
            <w:lang w:val="da-DK"/>
          </w:rPr>
          <w:delText>æ</w:delText>
        </w:r>
      </w:del>
      <w:del w:id="770" w:date="2017-09-18T11:05:26Z" w:author="Mads Hjorth">
        <w:r>
          <w:rPr>
            <w:rtl w:val="0"/>
            <w:lang w:val="da-DK"/>
          </w:rPr>
          <w:delText>rskilte referencearkitekturer og ikke blive beskrevet i denne. Grunden til, at disse emner beskrives i separate referencearkitekturer er, at de skal d</w:delText>
        </w:r>
      </w:del>
      <w:del w:id="771" w:date="2017-09-18T11:05:26Z" w:author="Mads Hjorth">
        <w:r>
          <w:rPr>
            <w:rtl w:val="0"/>
            <w:lang w:val="da-DK"/>
          </w:rPr>
          <w:delText>æ</w:delText>
        </w:r>
      </w:del>
      <w:del w:id="772" w:date="2017-09-18T11:05:26Z" w:author="Mads Hjorth">
        <w:r>
          <w:rPr>
            <w:rtl w:val="0"/>
          </w:rPr>
          <w:delText>kke it-l</w:delText>
        </w:r>
      </w:del>
      <w:del w:id="773" w:date="2017-09-18T11:05:26Z" w:author="Mads Hjorth">
        <w:r>
          <w:rPr>
            <w:rtl w:val="0"/>
            <w:lang w:val="da-DK"/>
          </w:rPr>
          <w:delText>ø</w:delText>
        </w:r>
      </w:del>
      <w:del w:id="774" w:date="2017-09-18T11:05:26Z" w:author="Mads Hjorth">
        <w:r>
          <w:rPr>
            <w:rtl w:val="0"/>
          </w:rPr>
          <w:delText>sninger bredt p</w:delText>
        </w:r>
      </w:del>
      <w:del w:id="775" w:date="2017-09-18T11:05:26Z" w:author="Mads Hjorth">
        <w:r>
          <w:rPr>
            <w:rtl w:val="0"/>
          </w:rPr>
          <w:delText xml:space="preserve">å </w:delText>
        </w:r>
      </w:del>
      <w:del w:id="776" w:date="2017-09-18T11:05:26Z" w:author="Mads Hjorth">
        <w:r>
          <w:rPr>
            <w:rtl w:val="0"/>
            <w:lang w:val="da-DK"/>
          </w:rPr>
          <w:delText>sundhedsomr</w:delText>
        </w:r>
      </w:del>
      <w:del w:id="777" w:date="2017-09-18T11:05:26Z" w:author="Mads Hjorth">
        <w:r>
          <w:rPr>
            <w:rtl w:val="0"/>
            <w:lang w:val="da-DK"/>
          </w:rPr>
          <w:delText>å</w:delText>
        </w:r>
      </w:del>
      <w:del w:id="778" w:date="2017-09-18T11:05:26Z" w:author="Mads Hjorth">
        <w:r>
          <w:rPr>
            <w:rtl w:val="0"/>
            <w:lang w:val="da-DK"/>
          </w:rPr>
          <w:delText>det og alts</w:delText>
        </w:r>
      </w:del>
      <w:del w:id="779" w:date="2017-09-18T11:05:26Z" w:author="Mads Hjorth">
        <w:r>
          <w:rPr>
            <w:rtl w:val="0"/>
          </w:rPr>
          <w:delText xml:space="preserve">å </w:delText>
        </w:r>
      </w:del>
      <w:del w:id="780" w:date="2017-09-18T11:05:26Z" w:author="Mads Hjorth">
        <w:r>
          <w:rPr>
            <w:rtl w:val="0"/>
          </w:rPr>
          <w:delText>ikke bare d</w:delText>
        </w:r>
      </w:del>
      <w:del w:id="781" w:date="2017-09-18T11:05:26Z" w:author="Mads Hjorth">
        <w:r>
          <w:rPr>
            <w:rtl w:val="0"/>
            <w:lang w:val="da-DK"/>
          </w:rPr>
          <w:delText>æ</w:delText>
        </w:r>
      </w:del>
      <w:del w:id="782" w:date="2017-09-18T11:05:26Z" w:author="Mads Hjorth">
        <w:r>
          <w:rPr>
            <w:rtl w:val="0"/>
          </w:rPr>
          <w:delText>kke l</w:delText>
        </w:r>
      </w:del>
      <w:del w:id="783" w:date="2017-09-18T11:05:26Z" w:author="Mads Hjorth">
        <w:r>
          <w:rPr>
            <w:rtl w:val="0"/>
            <w:lang w:val="da-DK"/>
          </w:rPr>
          <w:delText>ø</w:delText>
        </w:r>
      </w:del>
      <w:del w:id="784" w:date="2017-09-18T11:05:26Z" w:author="Mads Hjorth">
        <w:r>
          <w:rPr>
            <w:rtl w:val="0"/>
            <w:lang w:val="da-DK"/>
          </w:rPr>
          <w:delText>sninger der har til form</w:delText>
        </w:r>
      </w:del>
      <w:del w:id="785" w:date="2017-09-18T11:05:26Z" w:author="Mads Hjorth">
        <w:r>
          <w:rPr>
            <w:rtl w:val="0"/>
            <w:lang w:val="da-DK"/>
          </w:rPr>
          <w:delText>å</w:delText>
        </w:r>
      </w:del>
      <w:del w:id="786" w:date="2017-09-18T11:05:26Z" w:author="Mads Hjorth">
        <w:r>
          <w:rPr>
            <w:rtl w:val="0"/>
            <w:lang w:val="da-DK"/>
          </w:rPr>
          <w:delText>l at sammenstille data ud fra sekund</w:delText>
        </w:r>
      </w:del>
      <w:del w:id="787" w:date="2017-09-18T11:05:26Z" w:author="Mads Hjorth">
        <w:r>
          <w:rPr>
            <w:rtl w:val="0"/>
            <w:lang w:val="da-DK"/>
          </w:rPr>
          <w:delText>æ</w:delText>
        </w:r>
      </w:del>
      <w:del w:id="788" w:date="2017-09-18T11:05:26Z" w:author="Mads Hjorth">
        <w:r>
          <w:rPr>
            <w:rtl w:val="0"/>
          </w:rPr>
          <w:delText>re anvendelsesform</w:delText>
        </w:r>
      </w:del>
      <w:del w:id="789" w:date="2017-09-18T11:05:26Z" w:author="Mads Hjorth">
        <w:r>
          <w:rPr>
            <w:rtl w:val="0"/>
            <w:lang w:val="da-DK"/>
          </w:rPr>
          <w:delText>å</w:delText>
        </w:r>
      </w:del>
      <w:del w:id="790" w:date="2017-09-18T11:05:26Z" w:author="Mads Hjorth">
        <w:r>
          <w:rPr>
            <w:rtl w:val="0"/>
            <w:lang w:val="pt-PT"/>
          </w:rPr>
          <w:delText xml:space="preserve">l. </w:delText>
        </w:r>
      </w:del>
    </w:p>
    <w:p>
      <w:pPr>
        <w:pStyle w:val="heading 2"/>
        <w:numPr>
          <w:ilvl w:val="1"/>
          <w:numId w:val="4"/>
        </w:numPr>
        <w:rPr>
          <w:del w:id="791" w:date="2017-09-18T11:05:26Z" w:author="Mads Hjorth"/>
        </w:rPr>
      </w:pPr>
      <w:del w:id="792" w:date="2017-09-18T11:05:26Z" w:author="Mads Hjorth">
        <w:r>
          <w:rPr>
            <w:rtl w:val="0"/>
          </w:rPr>
          <w:delText>Centrale begreber</w:delText>
        </w:r>
      </w:del>
    </w:p>
    <w:p>
      <w:pPr>
        <w:pStyle w:val="normal.0"/>
        <w:spacing w:after="0"/>
        <w:jc w:val="left"/>
        <w:rPr>
          <w:del w:id="793" w:date="2017-09-18T11:05:26Z" w:author="Mads Hjorth"/>
        </w:rPr>
      </w:pPr>
      <w:del w:id="794" w:date="2017-09-18T11:05:26Z" w:author="Mads Hjorth">
        <w:r>
          <w:rPr>
            <w:rtl w:val="0"/>
          </w:rPr>
          <w:delText>Det er n</w:delText>
        </w:r>
      </w:del>
      <w:del w:id="795" w:date="2017-09-18T11:05:26Z" w:author="Mads Hjorth">
        <w:r>
          <w:rPr>
            <w:rtl w:val="0"/>
            <w:lang w:val="da-DK"/>
          </w:rPr>
          <w:delText>ø</w:delText>
        </w:r>
      </w:del>
      <w:del w:id="796" w:date="2017-09-18T11:05:26Z" w:author="Mads Hjorth">
        <w:r>
          <w:rPr>
            <w:rtl w:val="0"/>
            <w:lang w:val="da-DK"/>
          </w:rPr>
          <w:delText>dvendigt allerede indledningsvist at beskrive nogle centrale begreber i denne referencearkitektur. Det f</w:delText>
        </w:r>
      </w:del>
      <w:del w:id="797" w:date="2017-09-18T11:05:26Z" w:author="Mads Hjorth">
        <w:r>
          <w:rPr>
            <w:rtl w:val="0"/>
            <w:lang w:val="da-DK"/>
          </w:rPr>
          <w:delText>ø</w:delText>
        </w:r>
      </w:del>
      <w:del w:id="798" w:date="2017-09-18T11:05:26Z" w:author="Mads Hjorth">
        <w:r>
          <w:rPr>
            <w:rtl w:val="0"/>
            <w:lang w:val="da-DK"/>
          </w:rPr>
          <w:delText>lgende er afklaringer, der beskriver sprogbrugen i denne referencearkitektur, uden n</w:delText>
        </w:r>
      </w:del>
      <w:del w:id="799" w:date="2017-09-18T11:05:26Z" w:author="Mads Hjorth">
        <w:r>
          <w:rPr>
            <w:rtl w:val="0"/>
            <w:lang w:val="da-DK"/>
          </w:rPr>
          <w:delText>ø</w:delText>
        </w:r>
      </w:del>
      <w:del w:id="800" w:date="2017-09-18T11:05:26Z" w:author="Mads Hjorth">
        <w:r>
          <w:rPr>
            <w:rtl w:val="0"/>
            <w:lang w:val="da-DK"/>
          </w:rPr>
          <w:delText>dvendigvis at v</w:delText>
        </w:r>
      </w:del>
      <w:del w:id="801" w:date="2017-09-18T11:05:26Z" w:author="Mads Hjorth">
        <w:r>
          <w:rPr>
            <w:rtl w:val="0"/>
            <w:lang w:val="da-DK"/>
          </w:rPr>
          <w:delText>æ</w:delText>
        </w:r>
      </w:del>
      <w:del w:id="802" w:date="2017-09-18T11:05:26Z" w:author="Mads Hjorth">
        <w:r>
          <w:rPr>
            <w:rtl w:val="0"/>
            <w:lang w:val="fr-FR"/>
          </w:rPr>
          <w:delText>re d</w:delText>
        </w:r>
      </w:del>
      <w:del w:id="803" w:date="2017-09-18T11:05:26Z" w:author="Mads Hjorth">
        <w:r>
          <w:rPr>
            <w:rtl w:val="0"/>
            <w:lang w:val="da-DK"/>
          </w:rPr>
          <w:delText>æ</w:delText>
        </w:r>
      </w:del>
      <w:del w:id="804" w:date="2017-09-18T11:05:26Z" w:author="Mads Hjorth">
        <w:r>
          <w:rPr>
            <w:rtl w:val="0"/>
          </w:rPr>
          <w:delText>kkende i andre sammenh</w:delText>
        </w:r>
      </w:del>
      <w:del w:id="805" w:date="2017-09-18T11:05:26Z" w:author="Mads Hjorth">
        <w:r>
          <w:rPr>
            <w:rtl w:val="0"/>
            <w:lang w:val="da-DK"/>
          </w:rPr>
          <w:delText>æ</w:delText>
        </w:r>
      </w:del>
      <w:del w:id="806" w:date="2017-09-18T11:05:26Z" w:author="Mads Hjorth">
        <w:r>
          <w:rPr>
            <w:rtl w:val="0"/>
          </w:rPr>
          <w:delText xml:space="preserve">nge. </w:delText>
        </w:r>
      </w:del>
    </w:p>
    <w:p>
      <w:pPr>
        <w:pStyle w:val="Definition"/>
        <w:spacing w:before="120"/>
        <w:rPr>
          <w:del w:id="807" w:date="2017-09-18T11:05:26Z" w:author="Mads Hjorth"/>
        </w:rPr>
      </w:pPr>
      <w:del w:id="808" w:date="2017-09-18T11:05:26Z" w:author="Mads Hjorth">
        <w:r>
          <w:rPr>
            <w:rFonts w:ascii="Calibri" w:cs="Calibri" w:hAnsi="Calibri" w:eastAsia="Calibri"/>
            <w:i w:val="1"/>
            <w:iCs w:val="1"/>
            <w:rtl w:val="0"/>
            <w:lang w:val="da-DK"/>
          </w:rPr>
          <w:delText xml:space="preserve">Oplysninger </w:delText>
        </w:r>
      </w:del>
      <w:del w:id="809" w:date="2017-09-18T11:05:26Z" w:author="Mads Hjorth">
        <w:r>
          <w:rPr>
            <w:rtl w:val="0"/>
            <w:lang w:val="da-DK"/>
          </w:rPr>
          <w:delText>—</w:delText>
        </w:r>
      </w:del>
      <w:del w:id="810" w:date="2017-09-18T11:05:26Z" w:author="Mads Hjorth">
        <w:r>
          <w:rPr>
            <w:rFonts w:ascii="Calibri" w:cs="Calibri" w:hAnsi="Calibri" w:eastAsia="Calibri"/>
            <w:i w:val="1"/>
            <w:iCs w:val="1"/>
            <w:rtl w:val="0"/>
            <w:lang w:val="da-DK"/>
          </w:rPr>
          <w:delText xml:space="preserve"> </w:delText>
        </w:r>
      </w:del>
      <w:del w:id="811" w:date="2017-09-18T11:05:26Z" w:author="Mads Hjorth">
        <w:r>
          <w:rPr>
            <w:rtl w:val="0"/>
            <w:lang w:val="da-DK"/>
          </w:rPr>
          <w:delText>anvendes som en generel betegnelse, da anvendelsen af begreber som information og data kan have en mere begr</w:delText>
        </w:r>
      </w:del>
      <w:del w:id="812" w:date="2017-09-18T11:05:26Z" w:author="Mads Hjorth">
        <w:r>
          <w:rPr>
            <w:rtl w:val="0"/>
            <w:lang w:val="da-DK"/>
          </w:rPr>
          <w:delText>æ</w:delText>
        </w:r>
      </w:del>
      <w:del w:id="813" w:date="2017-09-18T11:05:26Z" w:author="Mads Hjorth">
        <w:r>
          <w:rPr>
            <w:rtl w:val="0"/>
            <w:lang w:val="da-DK"/>
          </w:rPr>
          <w:delText xml:space="preserve">nsende betydning. Med brugen af begrebet oplysninger, </w:delText>
        </w:r>
      </w:del>
      <w:del w:id="814" w:date="2017-09-18T11:05:26Z" w:author="Mads Hjorth">
        <w:r>
          <w:rPr>
            <w:rtl w:val="0"/>
            <w:lang w:val="da-DK"/>
          </w:rPr>
          <w:delText>ø</w:delText>
        </w:r>
      </w:del>
      <w:del w:id="815" w:date="2017-09-18T11:05:26Z" w:author="Mads Hjorth">
        <w:r>
          <w:rPr>
            <w:rtl w:val="0"/>
            <w:lang w:val="da-DK"/>
          </w:rPr>
          <w:delText>nsker vi at understrege v</w:delText>
        </w:r>
      </w:del>
      <w:del w:id="816" w:date="2017-09-18T11:05:26Z" w:author="Mads Hjorth">
        <w:r>
          <w:rPr>
            <w:rtl w:val="0"/>
            <w:lang w:val="da-DK"/>
          </w:rPr>
          <w:delText>æ</w:delText>
        </w:r>
      </w:del>
      <w:del w:id="817" w:date="2017-09-18T11:05:26Z" w:author="Mads Hjorth">
        <w:r>
          <w:rPr>
            <w:rtl w:val="0"/>
            <w:lang w:val="da-DK"/>
          </w:rPr>
          <w:delText>rdien af viden om hvordan informationen er tilvejebragt og hvad data repr</w:delText>
        </w:r>
      </w:del>
      <w:del w:id="818" w:date="2017-09-18T11:05:26Z" w:author="Mads Hjorth">
        <w:r>
          <w:rPr>
            <w:rtl w:val="0"/>
            <w:lang w:val="da-DK"/>
          </w:rPr>
          <w:delText>æ</w:delText>
        </w:r>
      </w:del>
      <w:del w:id="819" w:date="2017-09-18T11:05:26Z" w:author="Mads Hjorth">
        <w:r>
          <w:rPr>
            <w:rtl w:val="0"/>
            <w:lang w:val="da-DK"/>
          </w:rPr>
          <w:delText>senterer ikke m</w:delText>
        </w:r>
      </w:del>
      <w:del w:id="820" w:date="2017-09-18T11:05:26Z" w:author="Mads Hjorth">
        <w:r>
          <w:rPr>
            <w:rtl w:val="0"/>
            <w:lang w:val="da-DK"/>
          </w:rPr>
          <w:delText xml:space="preserve">å </w:delText>
        </w:r>
      </w:del>
      <w:del w:id="821" w:date="2017-09-18T11:05:26Z" w:author="Mads Hjorth">
        <w:r>
          <w:rPr>
            <w:rtl w:val="0"/>
            <w:lang w:val="da-DK"/>
          </w:rPr>
          <w:delText>udelades i de forretningsm</w:delText>
        </w:r>
      </w:del>
      <w:del w:id="822" w:date="2017-09-18T11:05:26Z" w:author="Mads Hjorth">
        <w:r>
          <w:rPr>
            <w:rtl w:val="0"/>
            <w:lang w:val="da-DK"/>
          </w:rPr>
          <w:delText>æ</w:delText>
        </w:r>
      </w:del>
      <w:del w:id="823" w:date="2017-09-18T11:05:26Z" w:author="Mads Hjorth">
        <w:r>
          <w:rPr>
            <w:rtl w:val="0"/>
            <w:lang w:val="da-DK"/>
          </w:rPr>
          <w:delText xml:space="preserve">ssige og teknologiske overvejelser. </w:delText>
        </w:r>
      </w:del>
    </w:p>
    <w:p>
      <w:pPr>
        <w:pStyle w:val="Definition"/>
        <w:spacing w:before="120"/>
        <w:rPr>
          <w:del w:id="824" w:date="2017-09-18T11:05:26Z" w:author="Mads Hjorth"/>
          <w:rFonts w:ascii="Calibri" w:cs="Calibri" w:hAnsi="Calibri" w:eastAsia="Calibri"/>
          <w:i w:val="1"/>
          <w:iCs w:val="1"/>
        </w:rPr>
      </w:pPr>
      <w:del w:id="825" w:date="2017-09-18T11:05:26Z" w:author="Mads Hjorth">
        <w:r>
          <w:rPr>
            <w:rFonts w:ascii="Calibri" w:cs="Calibri" w:hAnsi="Calibri" w:eastAsia="Calibri"/>
            <w:i w:val="1"/>
            <w:iCs w:val="1"/>
            <w:rtl w:val="0"/>
            <w:lang w:val="da-DK"/>
          </w:rPr>
          <w:delText xml:space="preserve">Opsamling </w:delText>
        </w:r>
      </w:del>
      <w:del w:id="826" w:date="2017-09-18T11:05:26Z" w:author="Mads Hjorth">
        <w:r>
          <w:rPr>
            <w:rtl w:val="0"/>
            <w:lang w:val="da-DK"/>
          </w:rPr>
          <w:delText xml:space="preserve">— </w:delText>
        </w:r>
      </w:del>
      <w:del w:id="827" w:date="2017-09-18T11:05:26Z" w:author="Mads Hjorth">
        <w:r>
          <w:rPr>
            <w:rtl w:val="0"/>
            <w:lang w:val="da-DK"/>
          </w:rPr>
          <w:delText>anvendes til at beskrive den proces, hvor oplysninger indf</w:delText>
        </w:r>
      </w:del>
      <w:del w:id="828" w:date="2017-09-18T11:05:26Z" w:author="Mads Hjorth">
        <w:r>
          <w:rPr>
            <w:rtl w:val="0"/>
            <w:lang w:val="da-DK"/>
          </w:rPr>
          <w:delText>ø</w:delText>
        </w:r>
      </w:del>
      <w:del w:id="829" w:date="2017-09-18T11:05:26Z" w:author="Mads Hjorth">
        <w:r>
          <w:rPr>
            <w:rtl w:val="0"/>
            <w:lang w:val="da-DK"/>
          </w:rPr>
          <w:delText>res i et it-system. Opsamlingen kan enten ske automatisk (eksempelvis fra m</w:delText>
        </w:r>
      </w:del>
      <w:del w:id="830" w:date="2017-09-18T11:05:26Z" w:author="Mads Hjorth">
        <w:r>
          <w:rPr>
            <w:rtl w:val="0"/>
            <w:lang w:val="da-DK"/>
          </w:rPr>
          <w:delText>å</w:delText>
        </w:r>
      </w:del>
      <w:del w:id="831" w:date="2017-09-18T11:05:26Z" w:author="Mads Hjorth">
        <w:r>
          <w:rPr>
            <w:rtl w:val="0"/>
            <w:lang w:val="da-DK"/>
          </w:rPr>
          <w:delText>leudstyr eller analyseautomater) eller en manuel proces, hvor en person registrerer data i et it-system gennem en brugergr</w:delText>
        </w:r>
      </w:del>
      <w:del w:id="832" w:date="2017-09-18T11:05:26Z" w:author="Mads Hjorth">
        <w:r>
          <w:rPr>
            <w:rtl w:val="0"/>
            <w:lang w:val="da-DK"/>
          </w:rPr>
          <w:delText>æ</w:delText>
        </w:r>
      </w:del>
      <w:del w:id="833" w:date="2017-09-18T11:05:26Z" w:author="Mads Hjorth">
        <w:r>
          <w:rPr>
            <w:rtl w:val="0"/>
            <w:lang w:val="da-DK"/>
          </w:rPr>
          <w:delText xml:space="preserve">nseflade (se </w:delText>
        </w:r>
      </w:del>
      <w:del w:id="834" w:date="2017-09-18T11:05:26Z" w:author="Mads Hjorth">
        <w:r>
          <w:rPr>
            <w:rFonts w:ascii="Calibri" w:cs="Calibri" w:hAnsi="Calibri" w:eastAsia="Calibri"/>
            <w:i w:val="1"/>
            <w:iCs w:val="1"/>
            <w:rtl w:val="0"/>
            <w:lang w:val="da-DK"/>
          </w:rPr>
          <w:delText>registrering</w:delText>
        </w:r>
      </w:del>
      <w:del w:id="835" w:date="2017-09-18T11:05:26Z" w:author="Mads Hjorth">
        <w:r>
          <w:rPr>
            <w:rtl w:val="0"/>
            <w:lang w:val="da-DK"/>
          </w:rPr>
          <w:delText xml:space="preserve"> nedenfor).</w:delText>
        </w:r>
      </w:del>
    </w:p>
    <w:p>
      <w:pPr>
        <w:pStyle w:val="Definition"/>
        <w:spacing w:before="120"/>
        <w:rPr>
          <w:del w:id="836" w:date="2017-09-18T11:05:26Z" w:author="Mads Hjorth"/>
          <w:rFonts w:ascii="Calibri" w:cs="Calibri" w:hAnsi="Calibri" w:eastAsia="Calibri"/>
          <w:i w:val="1"/>
          <w:iCs w:val="1"/>
        </w:rPr>
      </w:pPr>
      <w:del w:id="837" w:date="2017-09-18T11:05:26Z" w:author="Mads Hjorth">
        <w:r>
          <w:rPr>
            <w:rFonts w:ascii="Calibri" w:cs="Calibri" w:hAnsi="Calibri" w:eastAsia="Calibri"/>
            <w:i w:val="1"/>
            <w:iCs w:val="1"/>
            <w:rtl w:val="0"/>
            <w:lang w:val="da-DK"/>
          </w:rPr>
          <w:delText xml:space="preserve">Registrering </w:delText>
        </w:r>
      </w:del>
      <w:del w:id="838" w:date="2017-09-18T11:05:26Z" w:author="Mads Hjorth">
        <w:r>
          <w:rPr>
            <w:rtl w:val="0"/>
            <w:lang w:val="da-DK"/>
          </w:rPr>
          <w:delText xml:space="preserve">— </w:delText>
        </w:r>
      </w:del>
      <w:del w:id="839" w:date="2017-09-18T11:05:26Z" w:author="Mads Hjorth">
        <w:r>
          <w:rPr>
            <w:rtl w:val="0"/>
            <w:lang w:val="da-DK"/>
          </w:rPr>
          <w:delText>anvendes specifikt om den aktivitet hvor en person indf</w:delText>
        </w:r>
      </w:del>
      <w:del w:id="840" w:date="2017-09-18T11:05:26Z" w:author="Mads Hjorth">
        <w:r>
          <w:rPr>
            <w:rtl w:val="0"/>
            <w:lang w:val="da-DK"/>
          </w:rPr>
          <w:delText>ø</w:delText>
        </w:r>
      </w:del>
      <w:del w:id="841" w:date="2017-09-18T11:05:26Z" w:author="Mads Hjorth">
        <w:r>
          <w:rPr>
            <w:rtl w:val="0"/>
            <w:lang w:val="da-DK"/>
          </w:rPr>
          <w:delText>rer oplysninger i et it-system gennem en brugergr</w:delText>
        </w:r>
      </w:del>
      <w:del w:id="842" w:date="2017-09-18T11:05:26Z" w:author="Mads Hjorth">
        <w:r>
          <w:rPr>
            <w:rtl w:val="0"/>
            <w:lang w:val="da-DK"/>
          </w:rPr>
          <w:delText>æ</w:delText>
        </w:r>
      </w:del>
      <w:del w:id="843" w:date="2017-09-18T11:05:26Z" w:author="Mads Hjorth">
        <w:r>
          <w:rPr>
            <w:rtl w:val="0"/>
            <w:lang w:val="da-DK"/>
          </w:rPr>
          <w:delText>nseflade. Begrebet indtastning er fravalgt for at understrege, at der ved registrering foreg</w:delText>
        </w:r>
      </w:del>
      <w:del w:id="844" w:date="2017-09-18T11:05:26Z" w:author="Mads Hjorth">
        <w:r>
          <w:rPr>
            <w:rtl w:val="0"/>
            <w:lang w:val="da-DK"/>
          </w:rPr>
          <w:delText>å</w:delText>
        </w:r>
      </w:del>
      <w:del w:id="845" w:date="2017-09-18T11:05:26Z" w:author="Mads Hjorth">
        <w:r>
          <w:rPr>
            <w:rtl w:val="0"/>
            <w:lang w:val="da-DK"/>
          </w:rPr>
          <w:delText>r en bevidst stillingtagen til hvilke oplysninger der skal nedf</w:delText>
        </w:r>
      </w:del>
      <w:del w:id="846" w:date="2017-09-18T11:05:26Z" w:author="Mads Hjorth">
        <w:r>
          <w:rPr>
            <w:rtl w:val="0"/>
            <w:lang w:val="da-DK"/>
          </w:rPr>
          <w:delText>æ</w:delText>
        </w:r>
      </w:del>
      <w:del w:id="847" w:date="2017-09-18T11:05:26Z" w:author="Mads Hjorth">
        <w:r>
          <w:rPr>
            <w:rtl w:val="0"/>
            <w:lang w:val="da-DK"/>
          </w:rPr>
          <w:delText>ldes, i hvilken form og eventuelt ved anvendelse af klassifikationer eller et begr</w:delText>
        </w:r>
      </w:del>
      <w:del w:id="848" w:date="2017-09-18T11:05:26Z" w:author="Mads Hjorth">
        <w:r>
          <w:rPr>
            <w:rtl w:val="0"/>
            <w:lang w:val="da-DK"/>
          </w:rPr>
          <w:delText>æ</w:delText>
        </w:r>
      </w:del>
      <w:del w:id="849" w:date="2017-09-18T11:05:26Z" w:author="Mads Hjorth">
        <w:r>
          <w:rPr>
            <w:rtl w:val="0"/>
            <w:lang w:val="da-DK"/>
          </w:rPr>
          <w:delText>nset s</w:delText>
        </w:r>
      </w:del>
      <w:del w:id="850" w:date="2017-09-18T11:05:26Z" w:author="Mads Hjorth">
        <w:r>
          <w:rPr>
            <w:rtl w:val="0"/>
            <w:lang w:val="da-DK"/>
          </w:rPr>
          <w:delText>æ</w:delText>
        </w:r>
      </w:del>
      <w:del w:id="851" w:date="2017-09-18T11:05:26Z" w:author="Mads Hjorth">
        <w:r>
          <w:rPr>
            <w:rtl w:val="0"/>
            <w:lang w:val="da-DK"/>
          </w:rPr>
          <w:delText xml:space="preserve">t af begreber. </w:delText>
        </w:r>
      </w:del>
    </w:p>
    <w:p>
      <w:pPr>
        <w:pStyle w:val="Definition"/>
        <w:spacing w:before="120"/>
        <w:rPr>
          <w:del w:id="852" w:date="2017-09-18T11:05:26Z" w:author="Mads Hjorth"/>
        </w:rPr>
      </w:pPr>
      <w:del w:id="853" w:date="2017-09-18T11:05:26Z" w:author="Mads Hjorth">
        <w:r>
          <w:rPr>
            <w:rFonts w:ascii="Calibri" w:cs="Calibri" w:hAnsi="Calibri" w:eastAsia="Calibri"/>
            <w:i w:val="1"/>
            <w:iCs w:val="1"/>
            <w:rtl w:val="0"/>
            <w:lang w:val="da-DK"/>
          </w:rPr>
          <w:delText>Indberetning</w:delText>
        </w:r>
      </w:del>
      <w:del w:id="854" w:date="2017-09-18T11:05:26Z" w:author="Mads Hjorth">
        <w:r>
          <w:rPr>
            <w:rtl w:val="0"/>
            <w:lang w:val="da-DK"/>
          </w:rPr>
          <w:delText xml:space="preserve"> — </w:delText>
        </w:r>
      </w:del>
      <w:del w:id="855" w:date="2017-09-18T11:05:26Z" w:author="Mads Hjorth">
        <w:r>
          <w:rPr>
            <w:rtl w:val="0"/>
            <w:lang w:val="da-DK"/>
          </w:rPr>
          <w:delText>anvendes om en generisk metode til overf</w:delText>
        </w:r>
      </w:del>
      <w:del w:id="856" w:date="2017-09-18T11:05:26Z" w:author="Mads Hjorth">
        <w:r>
          <w:rPr>
            <w:rtl w:val="0"/>
            <w:lang w:val="da-DK"/>
          </w:rPr>
          <w:delText>ø</w:delText>
        </w:r>
      </w:del>
      <w:del w:id="857" w:date="2017-09-18T11:05:26Z" w:author="Mads Hjorth">
        <w:r>
          <w:rPr>
            <w:rtl w:val="0"/>
            <w:lang w:val="da-DK"/>
          </w:rPr>
          <w:delText>rsel af oplysninger fra sundhedsproducenter til nationale registre. Ordet indberetning anvendes imidlertid ogs</w:delText>
        </w:r>
      </w:del>
      <w:del w:id="858" w:date="2017-09-18T11:05:26Z" w:author="Mads Hjorth">
        <w:r>
          <w:rPr>
            <w:rtl w:val="0"/>
            <w:lang w:val="da-DK"/>
          </w:rPr>
          <w:delText xml:space="preserve">å </w:delText>
        </w:r>
      </w:del>
      <w:del w:id="859" w:date="2017-09-18T11:05:26Z" w:author="Mads Hjorth">
        <w:r>
          <w:rPr>
            <w:rtl w:val="0"/>
            <w:lang w:val="da-DK"/>
          </w:rPr>
          <w:delText>i en anden betydning, nemlig som betegnelse for et konkret samling af oplysninger, der overf</w:delText>
        </w:r>
      </w:del>
      <w:del w:id="860" w:date="2017-09-18T11:05:26Z" w:author="Mads Hjorth">
        <w:r>
          <w:rPr>
            <w:rtl w:val="0"/>
            <w:lang w:val="da-DK"/>
          </w:rPr>
          <w:delText>ø</w:delText>
        </w:r>
      </w:del>
      <w:del w:id="861" w:date="2017-09-18T11:05:26Z" w:author="Mads Hjorth">
        <w:r>
          <w:rPr>
            <w:rtl w:val="0"/>
            <w:lang w:val="da-DK"/>
          </w:rPr>
          <w:delText xml:space="preserve">res fra en sundhedsproducent til et register ved denne metode. </w:delText>
        </w:r>
      </w:del>
    </w:p>
    <w:p>
      <w:pPr>
        <w:pStyle w:val="Definition"/>
        <w:rPr>
          <w:del w:id="862" w:date="2017-09-18T11:05:26Z" w:author="Mads Hjorth"/>
          <w:rFonts w:ascii="Calibri" w:cs="Calibri" w:hAnsi="Calibri" w:eastAsia="Calibri"/>
          <w:i w:val="1"/>
          <w:iCs w:val="1"/>
        </w:rPr>
      </w:pPr>
      <w:del w:id="863" w:date="2017-09-18T11:05:26Z" w:author="Mads Hjorth">
        <w:r>
          <w:rPr>
            <w:rFonts w:ascii="Calibri" w:cs="Calibri" w:hAnsi="Calibri" w:eastAsia="Calibri"/>
            <w:i w:val="1"/>
            <w:iCs w:val="1"/>
            <w:rtl w:val="0"/>
            <w:lang w:val="da-DK"/>
          </w:rPr>
          <w:delText xml:space="preserve">Indhentning </w:delText>
        </w:r>
      </w:del>
      <w:del w:id="864" w:date="2017-09-18T11:05:26Z" w:author="Mads Hjorth">
        <w:r>
          <w:rPr>
            <w:rtl w:val="0"/>
          </w:rPr>
          <w:delText xml:space="preserve">— </w:delText>
        </w:r>
      </w:del>
      <w:del w:id="865" w:date="2017-09-18T11:05:26Z" w:author="Mads Hjorth">
        <w:r>
          <w:rPr>
            <w:rtl w:val="0"/>
          </w:rPr>
          <w:delText>anvendes om en anden generisk metode til overf</w:delText>
        </w:r>
      </w:del>
      <w:del w:id="866" w:date="2017-09-18T11:05:26Z" w:author="Mads Hjorth">
        <w:r>
          <w:rPr>
            <w:rtl w:val="0"/>
          </w:rPr>
          <w:delText>ø</w:delText>
        </w:r>
      </w:del>
      <w:del w:id="867" w:date="2017-09-18T11:05:26Z" w:author="Mads Hjorth">
        <w:r>
          <w:rPr>
            <w:rtl w:val="0"/>
          </w:rPr>
          <w:delText>rsel af oplysninger fra systemer til registre. Metoden adskiller sig prim</w:delText>
        </w:r>
      </w:del>
      <w:del w:id="868" w:date="2017-09-18T11:05:26Z" w:author="Mads Hjorth">
        <w:r>
          <w:rPr>
            <w:rtl w:val="0"/>
          </w:rPr>
          <w:delText>æ</w:delText>
        </w:r>
      </w:del>
      <w:del w:id="869" w:date="2017-09-18T11:05:26Z" w:author="Mads Hjorth">
        <w:r>
          <w:rPr>
            <w:rtl w:val="0"/>
          </w:rPr>
          <w:delText>rt fra indberetning ved en anderledes placering af ansvar og aktiviteter i forbindelse med overf</w:delText>
        </w:r>
      </w:del>
      <w:del w:id="870" w:date="2017-09-18T11:05:26Z" w:author="Mads Hjorth">
        <w:r>
          <w:rPr>
            <w:rtl w:val="0"/>
          </w:rPr>
          <w:delText>ø</w:delText>
        </w:r>
      </w:del>
      <w:del w:id="871" w:date="2017-09-18T11:05:26Z" w:author="Mads Hjorth">
        <w:r>
          <w:rPr>
            <w:rtl w:val="0"/>
          </w:rPr>
          <w:delText>rsel og sammenstilling af data.</w:delText>
        </w:r>
      </w:del>
    </w:p>
    <w:p>
      <w:pPr>
        <w:pStyle w:val="Definition"/>
        <w:rPr>
          <w:del w:id="872" w:date="2017-09-18T11:05:26Z" w:author="Mads Hjorth"/>
        </w:rPr>
      </w:pPr>
      <w:del w:id="873" w:date="2017-09-18T11:05:26Z" w:author="Mads Hjorth">
        <w:r>
          <w:rPr>
            <w:rFonts w:ascii="Calibri" w:cs="Calibri" w:hAnsi="Calibri" w:eastAsia="Calibri"/>
            <w:i w:val="1"/>
            <w:iCs w:val="1"/>
            <w:rtl w:val="0"/>
            <w:lang w:val="da-DK"/>
          </w:rPr>
          <w:delText>Sekund</w:delText>
        </w:r>
      </w:del>
      <w:del w:id="874" w:date="2017-09-18T11:05:26Z" w:author="Mads Hjorth">
        <w:r>
          <w:rPr>
            <w:rFonts w:ascii="Calibri" w:cs="Calibri" w:hAnsi="Calibri" w:eastAsia="Calibri"/>
            <w:i w:val="1"/>
            <w:iCs w:val="1"/>
            <w:rtl w:val="0"/>
            <w:lang w:val="da-DK"/>
          </w:rPr>
          <w:delText>æ</w:delText>
        </w:r>
      </w:del>
      <w:del w:id="875" w:date="2017-09-18T11:05:26Z" w:author="Mads Hjorth">
        <w:r>
          <w:rPr>
            <w:rFonts w:ascii="Calibri" w:cs="Calibri" w:hAnsi="Calibri" w:eastAsia="Calibri"/>
            <w:i w:val="1"/>
            <w:iCs w:val="1"/>
            <w:rtl w:val="0"/>
            <w:lang w:val="da-DK"/>
          </w:rPr>
          <w:delText>re form</w:delText>
        </w:r>
      </w:del>
      <w:del w:id="876" w:date="2017-09-18T11:05:26Z" w:author="Mads Hjorth">
        <w:r>
          <w:rPr>
            <w:rFonts w:ascii="Calibri" w:cs="Calibri" w:hAnsi="Calibri" w:eastAsia="Calibri"/>
            <w:i w:val="1"/>
            <w:iCs w:val="1"/>
            <w:rtl w:val="0"/>
            <w:lang w:val="da-DK"/>
          </w:rPr>
          <w:delText>å</w:delText>
        </w:r>
      </w:del>
      <w:del w:id="877" w:date="2017-09-18T11:05:26Z" w:author="Mads Hjorth">
        <w:r>
          <w:rPr>
            <w:rFonts w:ascii="Calibri" w:cs="Calibri" w:hAnsi="Calibri" w:eastAsia="Calibri"/>
            <w:i w:val="1"/>
            <w:iCs w:val="1"/>
            <w:rtl w:val="0"/>
            <w:lang w:val="da-DK"/>
          </w:rPr>
          <w:delText xml:space="preserve">l </w:delText>
        </w:r>
      </w:del>
      <w:del w:id="878" w:date="2017-09-18T11:05:26Z" w:author="Mads Hjorth">
        <w:r>
          <w:rPr>
            <w:rtl w:val="0"/>
          </w:rPr>
          <w:delText xml:space="preserve">— </w:delText>
        </w:r>
      </w:del>
      <w:del w:id="879" w:date="2017-09-18T11:05:26Z" w:author="Mads Hjorth">
        <w:r>
          <w:rPr>
            <w:rtl w:val="0"/>
          </w:rPr>
          <w:delText>anvendes for at beskrive at oplysninger om patienter og sundhedsaktiviteter kan anvendes til flere form</w:delText>
        </w:r>
      </w:del>
      <w:del w:id="880" w:date="2017-09-18T11:05:26Z" w:author="Mads Hjorth">
        <w:r>
          <w:rPr>
            <w:rtl w:val="0"/>
          </w:rPr>
          <w:delText>å</w:delText>
        </w:r>
      </w:del>
      <w:del w:id="881" w:date="2017-09-18T11:05:26Z" w:author="Mads Hjorth">
        <w:r>
          <w:rPr>
            <w:rtl w:val="0"/>
          </w:rPr>
          <w:delText xml:space="preserve">l. I denne referencearkitektur og for </w:delText>
        </w:r>
      </w:del>
      <w:del w:id="882" w:date="2017-09-18T11:05:26Z" w:author="Mads Hjorth">
        <w:r>
          <w:rPr>
            <w:rtl w:val="0"/>
          </w:rPr>
          <w:delText>ø</w:delText>
        </w:r>
      </w:del>
      <w:del w:id="883" w:date="2017-09-18T11:05:26Z" w:author="Mads Hjorth">
        <w:r>
          <w:rPr>
            <w:rtl w:val="0"/>
          </w:rPr>
          <w:delText>vrigt ogs</w:delText>
        </w:r>
      </w:del>
      <w:del w:id="884" w:date="2017-09-18T11:05:26Z" w:author="Mads Hjorth">
        <w:r>
          <w:rPr>
            <w:rtl w:val="0"/>
          </w:rPr>
          <w:delText xml:space="preserve">å </w:delText>
        </w:r>
      </w:del>
      <w:del w:id="885" w:date="2017-09-18T11:05:26Z" w:author="Mads Hjorth">
        <w:r>
          <w:rPr>
            <w:rtl w:val="0"/>
          </w:rPr>
          <w:delText>i sundhedsv</w:delText>
        </w:r>
      </w:del>
      <w:del w:id="886" w:date="2017-09-18T11:05:26Z" w:author="Mads Hjorth">
        <w:r>
          <w:rPr>
            <w:rtl w:val="0"/>
          </w:rPr>
          <w:delText>æ</w:delText>
        </w:r>
      </w:del>
      <w:del w:id="887" w:date="2017-09-18T11:05:26Z" w:author="Mads Hjorth">
        <w:r>
          <w:rPr>
            <w:rtl w:val="0"/>
          </w:rPr>
          <w:delText>senet er det prim</w:delText>
        </w:r>
      </w:del>
      <w:del w:id="888" w:date="2017-09-18T11:05:26Z" w:author="Mads Hjorth">
        <w:r>
          <w:rPr>
            <w:rtl w:val="0"/>
          </w:rPr>
          <w:delText>æ</w:delText>
        </w:r>
      </w:del>
      <w:del w:id="889" w:date="2017-09-18T11:05:26Z" w:author="Mads Hjorth">
        <w:r>
          <w:rPr>
            <w:rtl w:val="0"/>
          </w:rPr>
          <w:delText>re form</w:delText>
        </w:r>
      </w:del>
      <w:del w:id="890" w:date="2017-09-18T11:05:26Z" w:author="Mads Hjorth">
        <w:r>
          <w:rPr>
            <w:rtl w:val="0"/>
          </w:rPr>
          <w:delText>å</w:delText>
        </w:r>
      </w:del>
      <w:del w:id="891" w:date="2017-09-18T11:05:26Z" w:author="Mads Hjorth">
        <w:r>
          <w:rPr>
            <w:rtl w:val="0"/>
          </w:rPr>
          <w:delText>l aktiviteter rettet mod den enkelte patient eller borger. Oplysninger om patienter og aktiviteter kan ogs</w:delText>
        </w:r>
      </w:del>
      <w:del w:id="892" w:date="2017-09-18T11:05:26Z" w:author="Mads Hjorth">
        <w:r>
          <w:rPr>
            <w:rtl w:val="0"/>
          </w:rPr>
          <w:delText xml:space="preserve">å </w:delText>
        </w:r>
      </w:del>
      <w:del w:id="893" w:date="2017-09-18T11:05:26Z" w:author="Mads Hjorth">
        <w:r>
          <w:rPr>
            <w:rtl w:val="0"/>
          </w:rPr>
          <w:delText>anvendes til fx afregning, planl</w:delText>
        </w:r>
      </w:del>
      <w:del w:id="894" w:date="2017-09-18T11:05:26Z" w:author="Mads Hjorth">
        <w:r>
          <w:rPr>
            <w:rtl w:val="0"/>
          </w:rPr>
          <w:delText>æ</w:delText>
        </w:r>
      </w:del>
      <w:del w:id="895" w:date="2017-09-18T11:05:26Z" w:author="Mads Hjorth">
        <w:r>
          <w:rPr>
            <w:rtl w:val="0"/>
          </w:rPr>
          <w:delText>gning, kvalitetsstyring eller forskning. Alle disse form</w:delText>
        </w:r>
      </w:del>
      <w:del w:id="896" w:date="2017-09-18T11:05:26Z" w:author="Mads Hjorth">
        <w:r>
          <w:rPr>
            <w:rtl w:val="0"/>
          </w:rPr>
          <w:delText>å</w:delText>
        </w:r>
      </w:del>
      <w:del w:id="897" w:date="2017-09-18T11:05:26Z" w:author="Mads Hjorth">
        <w:r>
          <w:rPr>
            <w:rtl w:val="0"/>
          </w:rPr>
          <w:delText>l er sekund</w:delText>
        </w:r>
      </w:del>
      <w:del w:id="898" w:date="2017-09-18T11:05:26Z" w:author="Mads Hjorth">
        <w:r>
          <w:rPr>
            <w:rtl w:val="0"/>
          </w:rPr>
          <w:delText>æ</w:delText>
        </w:r>
      </w:del>
      <w:del w:id="899" w:date="2017-09-18T11:05:26Z" w:author="Mads Hjorth">
        <w:r>
          <w:rPr>
            <w:rtl w:val="0"/>
          </w:rPr>
          <w:delText>re.</w:delText>
        </w:r>
      </w:del>
    </w:p>
    <w:p>
      <w:pPr>
        <w:pStyle w:val="Definition"/>
        <w:rPr>
          <w:del w:id="900" w:date="2017-09-18T11:05:26Z" w:author="Mads Hjorth"/>
        </w:rPr>
      </w:pPr>
      <w:del w:id="901" w:date="2017-09-18T11:05:26Z" w:author="Mads Hjorth">
        <w:r>
          <w:rPr>
            <w:rFonts w:ascii="Calibri" w:cs="Calibri" w:hAnsi="Calibri" w:eastAsia="Calibri"/>
            <w:i w:val="1"/>
            <w:iCs w:val="1"/>
            <w:rtl w:val="0"/>
            <w:lang w:val="da-DK"/>
          </w:rPr>
          <w:delText>Myndighed</w:delText>
        </w:r>
      </w:del>
      <w:del w:id="902" w:date="2017-09-18T11:05:26Z" w:author="Mads Hjorth">
        <w:r>
          <w:rPr>
            <w:rtl w:val="0"/>
          </w:rPr>
          <w:delText xml:space="preserve"> — </w:delText>
        </w:r>
      </w:del>
      <w:del w:id="903" w:date="2017-09-18T11:05:26Z" w:author="Mads Hjorth">
        <w:r>
          <w:rPr>
            <w:rtl w:val="0"/>
          </w:rPr>
          <w:delText>anvendes om et organ med ret til at ud</w:delText>
        </w:r>
      </w:del>
      <w:del w:id="904" w:date="2017-09-18T11:05:26Z" w:author="Mads Hjorth">
        <w:r>
          <w:rPr>
            <w:rtl w:val="0"/>
          </w:rPr>
          <w:delText>ø</w:delText>
        </w:r>
      </w:del>
      <w:del w:id="905" w:date="2017-09-18T11:05:26Z" w:author="Mads Hjorth">
        <w:r>
          <w:rPr>
            <w:rtl w:val="0"/>
          </w:rPr>
          <w:delText>ve magt p</w:delText>
        </w:r>
      </w:del>
      <w:del w:id="906" w:date="2017-09-18T11:05:26Z" w:author="Mads Hjorth">
        <w:r>
          <w:rPr>
            <w:rtl w:val="0"/>
          </w:rPr>
          <w:delText xml:space="preserve">å </w:delText>
        </w:r>
      </w:del>
      <w:del w:id="907" w:date="2017-09-18T11:05:26Z" w:author="Mads Hjorth">
        <w:r>
          <w:rPr>
            <w:rtl w:val="0"/>
          </w:rPr>
          <w:delText>et bestemt omr</w:delText>
        </w:r>
      </w:del>
      <w:del w:id="908" w:date="2017-09-18T11:05:26Z" w:author="Mads Hjorth">
        <w:r>
          <w:rPr>
            <w:rtl w:val="0"/>
          </w:rPr>
          <w:delText>å</w:delText>
        </w:r>
      </w:del>
      <w:del w:id="909" w:date="2017-09-18T11:05:26Z" w:author="Mads Hjorth">
        <w:r>
          <w:rPr>
            <w:rtl w:val="0"/>
          </w:rPr>
          <w:delText>de. Fx en offentlig myndighed, styrelse eller ministerium. Myndigheder kan fx godkende registre, fastl</w:delText>
        </w:r>
      </w:del>
      <w:del w:id="910" w:date="2017-09-18T11:05:26Z" w:author="Mads Hjorth">
        <w:r>
          <w:rPr>
            <w:rtl w:val="0"/>
          </w:rPr>
          <w:delText>æ</w:delText>
        </w:r>
      </w:del>
      <w:del w:id="911" w:date="2017-09-18T11:05:26Z" w:author="Mads Hjorth">
        <w:r>
          <w:rPr>
            <w:rtl w:val="0"/>
          </w:rPr>
          <w:delText>gge standarder for it-anvendelse eller p</w:delText>
        </w:r>
      </w:del>
      <w:del w:id="912" w:date="2017-09-18T11:05:26Z" w:author="Mads Hjorth">
        <w:r>
          <w:rPr>
            <w:rtl w:val="0"/>
          </w:rPr>
          <w:delText>å</w:delText>
        </w:r>
      </w:del>
      <w:del w:id="913" w:date="2017-09-18T11:05:26Z" w:author="Mads Hjorth">
        <w:r>
          <w:rPr>
            <w:rtl w:val="0"/>
          </w:rPr>
          <w:delText>l</w:delText>
        </w:r>
      </w:del>
      <w:del w:id="914" w:date="2017-09-18T11:05:26Z" w:author="Mads Hjorth">
        <w:r>
          <w:rPr>
            <w:rtl w:val="0"/>
          </w:rPr>
          <w:delText>æ</w:delText>
        </w:r>
      </w:del>
      <w:del w:id="915" w:date="2017-09-18T11:05:26Z" w:author="Mads Hjorth">
        <w:r>
          <w:rPr>
            <w:rtl w:val="0"/>
          </w:rPr>
          <w:delText xml:space="preserve">gge sundhedsproducenter pligter i forbindelse med registrering og indberetning af oplysninger </w:delText>
        </w:r>
      </w:del>
    </w:p>
    <w:p>
      <w:pPr>
        <w:pStyle w:val="Definition"/>
        <w:rPr>
          <w:del w:id="916" w:date="2017-09-18T11:05:26Z" w:author="Mads Hjorth"/>
        </w:rPr>
      </w:pPr>
      <w:del w:id="917" w:date="2017-09-18T11:05:26Z" w:author="Mads Hjorth">
        <w:r>
          <w:rPr>
            <w:rFonts w:ascii="Calibri" w:cs="Calibri" w:hAnsi="Calibri" w:eastAsia="Calibri"/>
            <w:i w:val="1"/>
            <w:iCs w:val="1"/>
            <w:rtl w:val="0"/>
            <w:lang w:val="da-DK"/>
          </w:rPr>
          <w:delText>Registerejer</w:delText>
        </w:r>
      </w:del>
      <w:del w:id="918" w:date="2017-09-18T11:05:26Z" w:author="Mads Hjorth">
        <w:r>
          <w:rPr>
            <w:rtl w:val="0"/>
          </w:rPr>
          <w:delText xml:space="preserve"> — </w:delText>
        </w:r>
      </w:del>
      <w:del w:id="919" w:date="2017-09-18T11:05:26Z" w:author="Mads Hjorth">
        <w:r>
          <w:rPr>
            <w:rtl w:val="0"/>
          </w:rPr>
          <w:delText>anvendes om den organisation der har r</w:delText>
        </w:r>
      </w:del>
      <w:del w:id="920" w:date="2017-09-18T11:05:26Z" w:author="Mads Hjorth">
        <w:r>
          <w:rPr>
            <w:rtl w:val="0"/>
          </w:rPr>
          <w:delText>å</w:delText>
        </w:r>
      </w:del>
      <w:del w:id="921" w:date="2017-09-18T11:05:26Z" w:author="Mads Hjorth">
        <w:r>
          <w:rPr>
            <w:rtl w:val="0"/>
          </w:rPr>
          <w:delText>deret over et register. Registerejeren fastl</w:delText>
        </w:r>
      </w:del>
      <w:del w:id="922" w:date="2017-09-18T11:05:26Z" w:author="Mads Hjorth">
        <w:r>
          <w:rPr>
            <w:rtl w:val="0"/>
          </w:rPr>
          <w:delText>æ</w:delText>
        </w:r>
      </w:del>
      <w:del w:id="923" w:date="2017-09-18T11:05:26Z" w:author="Mads Hjorth">
        <w:r>
          <w:rPr>
            <w:rtl w:val="0"/>
          </w:rPr>
          <w:delText>gger indholdet af registeret og er ansvarlig for at overholde g</w:delText>
        </w:r>
      </w:del>
      <w:del w:id="924" w:date="2017-09-18T11:05:26Z" w:author="Mads Hjorth">
        <w:r>
          <w:rPr>
            <w:rtl w:val="0"/>
          </w:rPr>
          <w:delText>æ</w:delText>
        </w:r>
      </w:del>
      <w:del w:id="925" w:date="2017-09-18T11:05:26Z" w:author="Mads Hjorth">
        <w:r>
          <w:rPr>
            <w:rtl w:val="0"/>
          </w:rPr>
          <w:delText>ldende lovgivning p</w:delText>
        </w:r>
      </w:del>
      <w:del w:id="926" w:date="2017-09-18T11:05:26Z" w:author="Mads Hjorth">
        <w:r>
          <w:rPr>
            <w:rtl w:val="0"/>
          </w:rPr>
          <w:delText xml:space="preserve">å </w:delText>
        </w:r>
      </w:del>
      <w:del w:id="927" w:date="2017-09-18T11:05:26Z" w:author="Mads Hjorth">
        <w:r>
          <w:rPr>
            <w:rtl w:val="0"/>
          </w:rPr>
          <w:delText>omr</w:delText>
        </w:r>
      </w:del>
      <w:del w:id="928" w:date="2017-09-18T11:05:26Z" w:author="Mads Hjorth">
        <w:r>
          <w:rPr>
            <w:rtl w:val="0"/>
          </w:rPr>
          <w:delText>å</w:delText>
        </w:r>
      </w:del>
      <w:del w:id="929" w:date="2017-09-18T11:05:26Z" w:author="Mads Hjorth">
        <w:r>
          <w:rPr>
            <w:rtl w:val="0"/>
          </w:rPr>
          <w:delText xml:space="preserve">det.  </w:delText>
        </w:r>
      </w:del>
    </w:p>
    <w:p>
      <w:pPr>
        <w:pStyle w:val="Definition"/>
        <w:rPr>
          <w:del w:id="930" w:date="2017-09-18T11:05:26Z" w:author="Mads Hjorth"/>
        </w:rPr>
      </w:pPr>
      <w:del w:id="931" w:date="2017-09-18T11:05:26Z" w:author="Mads Hjorth">
        <w:r>
          <w:rPr>
            <w:rFonts w:ascii="Calibri" w:cs="Calibri" w:hAnsi="Calibri" w:eastAsia="Calibri"/>
            <w:i w:val="1"/>
            <w:iCs w:val="1"/>
            <w:rtl w:val="0"/>
            <w:lang w:val="da-DK"/>
          </w:rPr>
          <w:delText>Standard</w:delText>
        </w:r>
      </w:del>
      <w:del w:id="932" w:date="2017-09-18T11:05:26Z" w:author="Mads Hjorth">
        <w:r>
          <w:rPr>
            <w:rtl w:val="0"/>
          </w:rPr>
          <w:delText xml:space="preserve"> — </w:delText>
        </w:r>
      </w:del>
      <w:del w:id="933" w:date="2017-09-18T11:05:26Z" w:author="Mads Hjorth">
        <w:r>
          <w:rPr>
            <w:rtl w:val="0"/>
          </w:rPr>
          <w:delText>anvendes om et s</w:delText>
        </w:r>
      </w:del>
      <w:del w:id="934" w:date="2017-09-18T11:05:26Z" w:author="Mads Hjorth">
        <w:r>
          <w:rPr>
            <w:rtl w:val="0"/>
          </w:rPr>
          <w:delText>æ</w:delText>
        </w:r>
      </w:del>
      <w:del w:id="935" w:date="2017-09-18T11:05:26Z" w:author="Mads Hjorth">
        <w:r>
          <w:rPr>
            <w:rtl w:val="0"/>
          </w:rPr>
          <w:delText xml:space="preserve">t af vedtagne regler eller principper. Fx sygdomsklassifikationer, datastrukturer eller kodesystemer. </w:delText>
        </w:r>
      </w:del>
    </w:p>
    <w:p>
      <w:pPr>
        <w:pStyle w:val="normal.0"/>
        <w:spacing w:before="240"/>
        <w:rPr>
          <w:del w:id="936" w:date="2017-09-18T11:05:26Z" w:author="Mads Hjorth"/>
        </w:rPr>
      </w:pPr>
      <w:del w:id="937" w:date="2017-09-18T11:05:26Z" w:author="Mads Hjorth">
        <w:r>
          <w:rPr>
            <w:rtl w:val="0"/>
            <w:lang w:val="da-DK"/>
          </w:rPr>
          <w:delText>Herudover anvendes en r</w:delText>
        </w:r>
      </w:del>
      <w:del w:id="938" w:date="2017-09-18T11:05:26Z" w:author="Mads Hjorth">
        <w:r>
          <w:rPr>
            <w:rtl w:val="0"/>
            <w:lang w:val="da-DK"/>
          </w:rPr>
          <w:delText>æ</w:delText>
        </w:r>
      </w:del>
      <w:del w:id="939" w:date="2017-09-18T11:05:26Z" w:author="Mads Hjorth">
        <w:r>
          <w:rPr>
            <w:rtl w:val="0"/>
            <w:lang w:val="da-DK"/>
          </w:rPr>
          <w:delText>kke begreber som er defineret i det nationale begrebsarbejde p</w:delText>
        </w:r>
      </w:del>
      <w:del w:id="940" w:date="2017-09-18T11:05:26Z" w:author="Mads Hjorth">
        <w:r>
          <w:rPr>
            <w:rtl w:val="0"/>
          </w:rPr>
          <w:delText xml:space="preserve">å </w:delText>
        </w:r>
      </w:del>
      <w:del w:id="941" w:date="2017-09-18T11:05:26Z" w:author="Mads Hjorth">
        <w:r>
          <w:rPr>
            <w:rtl w:val="0"/>
            <w:lang w:val="da-DK"/>
          </w:rPr>
          <w:delText>sundhedsomr</w:delText>
        </w:r>
      </w:del>
      <w:del w:id="942" w:date="2017-09-18T11:05:26Z" w:author="Mads Hjorth">
        <w:r>
          <w:rPr>
            <w:rtl w:val="0"/>
            <w:lang w:val="da-DK"/>
          </w:rPr>
          <w:delText>å</w:delText>
        </w:r>
      </w:del>
      <w:del w:id="943" w:date="2017-09-18T11:05:26Z" w:author="Mads Hjorth">
        <w:r>
          <w:rPr>
            <w:rtl w:val="0"/>
            <w:lang w:val="da-DK"/>
          </w:rPr>
          <w:delText xml:space="preserve">det </w:delText>
        </w:r>
      </w:del>
      <w:del w:id="944" w:date="2017-09-18T11:05:26Z" w:author="Mads Hjorth">
        <w:r>
          <w:rPr/>
          <w:fldChar w:fldCharType="begin" w:fldLock="0"/>
        </w:r>
      </w:del>
      <w:del w:id="945" w:date="2017-09-18T11:05:26Z" w:author="Mads Hjorth">
        <w:r>
          <w:rPr/>
          <w:delInstrText xml:space="preserve"> ADDIN EN.CITE &lt;EndNote&gt;&lt;Cite ExcludeAuth="1" ExcludeYear="1"&gt;&lt;Author&gt;&lt;/Author&gt;&lt;Year&gt;&lt;/Year&gt;&lt;Prefix&gt;&lt;/Prefix&gt;&lt;Suffix&gt;&lt;/Suffix&gt;&lt;Pages&gt;&lt;/Pages&gt;&lt;DisplayText&gt;(Nationale Begrebsarbejde for Sundhedsvæsenet u.d.)&lt;/DisplayText&gt;&lt;record&gt;&lt;contributors&gt;&lt;authors/&gt;&lt;/contributors&gt;&lt;titles/&gt;&lt;periodical/&gt;&lt;dates&gt;&lt;year&gt;&lt;/year&gt;&lt;pub-dates/&gt;&lt;/dates&gt;&lt;/record&gt;&lt;/Cite&gt;&lt;/EndNote&gt;</w:delInstrText>
        </w:r>
      </w:del>
      <w:del w:id="946" w:date="2017-09-18T11:05:26Z" w:author="Mads Hjorth">
        <w:r>
          <w:rPr/>
          <w:fldChar w:fldCharType="separate" w:fldLock="0"/>
        </w:r>
      </w:del>
      <w:del w:id="947" w:date="2017-09-18T11:05:26Z" w:author="Mads Hjorth">
        <w:r>
          <w:rPr>
            <w:rtl w:val="0"/>
            <w:lang w:val="da-DK"/>
          </w:rPr>
          <w:delText>(Nationale Begrebsarbejde for Sundhedsvæsenet u.d.)</w:delText>
        </w:r>
      </w:del>
      <w:del w:id="948" w:date="2017-09-18T11:05:26Z" w:author="Mads Hjorth">
        <w:r>
          <w:rPr/>
          <w:fldChar w:fldCharType="end" w:fldLock="0"/>
        </w:r>
      </w:del>
    </w:p>
    <w:p>
      <w:pPr>
        <w:pStyle w:val="Definition"/>
        <w:rPr>
          <w:del w:id="949" w:date="2017-09-18T11:05:26Z" w:author="Mads Hjorth"/>
        </w:rPr>
      </w:pPr>
      <w:del w:id="950" w:date="2017-09-18T11:05:26Z" w:author="Mads Hjorth">
        <w:r>
          <w:rPr>
            <w:rFonts w:ascii="Calibri" w:cs="Calibri" w:hAnsi="Calibri" w:eastAsia="Calibri"/>
            <w:i w:val="1"/>
            <w:iCs w:val="1"/>
            <w:rtl w:val="0"/>
            <w:lang w:val="da-DK"/>
          </w:rPr>
          <w:delText>Sundhedsaktivitet</w:delText>
        </w:r>
      </w:del>
      <w:del w:id="951" w:date="2017-09-18T11:05:26Z" w:author="Mads Hjorth">
        <w:r>
          <w:rPr>
            <w:rtl w:val="0"/>
          </w:rPr>
          <w:delText xml:space="preserve"> — </w:delText>
        </w:r>
      </w:del>
      <w:del w:id="952" w:date="2017-09-18T11:05:26Z" w:author="Mads Hjorth">
        <w:r>
          <w:rPr>
            <w:rtl w:val="0"/>
          </w:rPr>
          <w:delText xml:space="preserve">en sundhedsrelateret aktivitet der er rettet mod </w:delText>
        </w:r>
      </w:del>
      <w:del w:id="953" w:date="2017-09-18T11:05:26Z" w:author="Mads Hjorth">
        <w:r>
          <w:rPr>
            <w:rtl w:val="0"/>
          </w:rPr>
          <w:delText>é</w:delText>
        </w:r>
      </w:del>
      <w:del w:id="954" w:date="2017-09-18T11:05:26Z" w:author="Mads Hjorth">
        <w:r>
          <w:rPr>
            <w:rtl w:val="0"/>
          </w:rPr>
          <w:delText>n patient. Fx behandling af et br</w:delText>
        </w:r>
      </w:del>
      <w:del w:id="955" w:date="2017-09-18T11:05:26Z" w:author="Mads Hjorth">
        <w:r>
          <w:rPr>
            <w:rtl w:val="0"/>
          </w:rPr>
          <w:delText>æ</w:delText>
        </w:r>
      </w:del>
      <w:del w:id="956" w:date="2017-09-18T11:05:26Z" w:author="Mads Hjorth">
        <w:r>
          <w:rPr>
            <w:rtl w:val="0"/>
          </w:rPr>
          <w:delText>kket ben, en diagnose af m</w:delText>
        </w:r>
      </w:del>
      <w:del w:id="957" w:date="2017-09-18T11:05:26Z" w:author="Mads Hjorth">
        <w:r>
          <w:rPr>
            <w:rtl w:val="0"/>
          </w:rPr>
          <w:delText>æ</w:delText>
        </w:r>
      </w:del>
      <w:del w:id="958" w:date="2017-09-18T11:05:26Z" w:author="Mads Hjorth">
        <w:r>
          <w:rPr>
            <w:rtl w:val="0"/>
          </w:rPr>
          <w:delText>slinger eller en unders</w:delText>
        </w:r>
      </w:del>
      <w:del w:id="959" w:date="2017-09-18T11:05:26Z" w:author="Mads Hjorth">
        <w:r>
          <w:rPr>
            <w:rtl w:val="0"/>
          </w:rPr>
          <w:delText>ø</w:delText>
        </w:r>
      </w:del>
      <w:del w:id="960" w:date="2017-09-18T11:05:26Z" w:author="Mads Hjorth">
        <w:r>
          <w:rPr>
            <w:rtl w:val="0"/>
          </w:rPr>
          <w:delText>gelse af lungekapacitet. En forbindelse med en sundhedsaktivitet registreres oplysninger hos sundhedsproducenten, hvoraf nogle oplysninger overf</w:delText>
        </w:r>
      </w:del>
      <w:del w:id="961" w:date="2017-09-18T11:05:26Z" w:author="Mads Hjorth">
        <w:r>
          <w:rPr>
            <w:rtl w:val="0"/>
          </w:rPr>
          <w:delText>ø</w:delText>
        </w:r>
      </w:del>
      <w:del w:id="962" w:date="2017-09-18T11:05:26Z" w:author="Mads Hjorth">
        <w:r>
          <w:rPr>
            <w:rtl w:val="0"/>
          </w:rPr>
          <w:delText>res til nationale registre med sekund</w:delText>
        </w:r>
      </w:del>
      <w:del w:id="963" w:date="2017-09-18T11:05:26Z" w:author="Mads Hjorth">
        <w:r>
          <w:rPr>
            <w:rtl w:val="0"/>
          </w:rPr>
          <w:delText>æ</w:delText>
        </w:r>
      </w:del>
      <w:del w:id="964" w:date="2017-09-18T11:05:26Z" w:author="Mads Hjorth">
        <w:r>
          <w:rPr>
            <w:rtl w:val="0"/>
          </w:rPr>
          <w:delText>re form</w:delText>
        </w:r>
      </w:del>
      <w:del w:id="965" w:date="2017-09-18T11:05:26Z" w:author="Mads Hjorth">
        <w:r>
          <w:rPr>
            <w:rtl w:val="0"/>
          </w:rPr>
          <w:delText>å</w:delText>
        </w:r>
      </w:del>
      <w:del w:id="966" w:date="2017-09-18T11:05:26Z" w:author="Mads Hjorth">
        <w:r>
          <w:rPr>
            <w:rtl w:val="0"/>
          </w:rPr>
          <w:delText xml:space="preserve">l.   </w:delText>
        </w:r>
      </w:del>
    </w:p>
    <w:p>
      <w:pPr>
        <w:pStyle w:val="Definition"/>
        <w:rPr>
          <w:del w:id="967" w:date="2017-09-18T11:05:26Z" w:author="Mads Hjorth"/>
        </w:rPr>
      </w:pPr>
      <w:del w:id="968" w:date="2017-09-18T11:05:26Z" w:author="Mads Hjorth">
        <w:r>
          <w:rPr>
            <w:rFonts w:ascii="Calibri" w:cs="Calibri" w:hAnsi="Calibri" w:eastAsia="Calibri"/>
            <w:i w:val="1"/>
            <w:iCs w:val="1"/>
            <w:rtl w:val="0"/>
            <w:lang w:val="da-DK"/>
          </w:rPr>
          <w:delText>Sundhedsproducent</w:delText>
        </w:r>
      </w:del>
      <w:del w:id="969" w:date="2017-09-18T11:05:26Z" w:author="Mads Hjorth">
        <w:r>
          <w:rPr>
            <w:rtl w:val="0"/>
          </w:rPr>
          <w:delText xml:space="preserve"> — </w:delText>
        </w:r>
      </w:del>
      <w:del w:id="970" w:date="2017-09-18T11:05:26Z" w:author="Mads Hjorth">
        <w:r>
          <w:rPr>
            <w:rtl w:val="0"/>
          </w:rPr>
          <w:delText>sundhedsakt</w:delText>
        </w:r>
      </w:del>
      <w:del w:id="971" w:date="2017-09-18T11:05:26Z" w:author="Mads Hjorth">
        <w:r>
          <w:rPr>
            <w:rtl w:val="0"/>
          </w:rPr>
          <w:delText>ø</w:delText>
        </w:r>
      </w:del>
      <w:del w:id="972" w:date="2017-09-18T11:05:26Z" w:author="Mads Hjorth">
        <w:r>
          <w:rPr>
            <w:rtl w:val="0"/>
          </w:rPr>
          <w:delText>r der udf</w:delText>
        </w:r>
      </w:del>
      <w:del w:id="973" w:date="2017-09-18T11:05:26Z" w:author="Mads Hjorth">
        <w:r>
          <w:rPr>
            <w:rtl w:val="0"/>
          </w:rPr>
          <w:delText>ø</w:delText>
        </w:r>
      </w:del>
      <w:del w:id="974" w:date="2017-09-18T11:05:26Z" w:author="Mads Hjorth">
        <w:r>
          <w:rPr>
            <w:rtl w:val="0"/>
          </w:rPr>
          <w:delText>rer sundhedsaktivitet. Fx et privat-hospital, en region, en l</w:delText>
        </w:r>
      </w:del>
      <w:del w:id="975" w:date="2017-09-18T11:05:26Z" w:author="Mads Hjorth">
        <w:r>
          <w:rPr>
            <w:rtl w:val="0"/>
          </w:rPr>
          <w:delText>æ</w:delText>
        </w:r>
      </w:del>
      <w:del w:id="976" w:date="2017-09-18T11:05:26Z" w:author="Mads Hjorth">
        <w:r>
          <w:rPr>
            <w:rtl w:val="0"/>
          </w:rPr>
          <w:delText>gepraksis eller en kommune. En sundhedsproducent er forpligtiget til at indberette visse oplysninger vedr</w:delText>
        </w:r>
      </w:del>
      <w:del w:id="977" w:date="2017-09-18T11:05:26Z" w:author="Mads Hjorth">
        <w:r>
          <w:rPr>
            <w:rtl w:val="0"/>
          </w:rPr>
          <w:delText>ø</w:delText>
        </w:r>
      </w:del>
      <w:del w:id="978" w:date="2017-09-18T11:05:26Z" w:author="Mads Hjorth">
        <w:r>
          <w:rPr>
            <w:rtl w:val="0"/>
          </w:rPr>
          <w:delText>rende udf</w:delText>
        </w:r>
      </w:del>
      <w:del w:id="979" w:date="2017-09-18T11:05:26Z" w:author="Mads Hjorth">
        <w:r>
          <w:rPr>
            <w:rtl w:val="0"/>
          </w:rPr>
          <w:delText>ø</w:delText>
        </w:r>
      </w:del>
      <w:del w:id="980" w:date="2017-09-18T11:05:26Z" w:author="Mads Hjorth">
        <w:r>
          <w:rPr>
            <w:rtl w:val="0"/>
          </w:rPr>
          <w:delText xml:space="preserve">relsen af sundhedsaktiviteter.  </w:delText>
        </w:r>
      </w:del>
    </w:p>
    <w:p>
      <w:pPr>
        <w:pStyle w:val="normal.0"/>
        <w:rPr>
          <w:del w:id="981" w:date="2017-09-18T11:05:26Z" w:author="Mads Hjorth"/>
        </w:rPr>
      </w:pPr>
      <w:del w:id="982" w:date="2017-09-18T11:05:26Z" w:author="Mads Hjorth">
        <w:r>
          <w:rPr>
            <w:rtl w:val="0"/>
          </w:rPr>
          <w:delText>Der planl</w:delText>
        </w:r>
      </w:del>
      <w:del w:id="983" w:date="2017-09-18T11:05:26Z" w:author="Mads Hjorth">
        <w:r>
          <w:rPr>
            <w:rtl w:val="0"/>
            <w:lang w:val="da-DK"/>
          </w:rPr>
          <w:delText>æ</w:delText>
        </w:r>
      </w:del>
      <w:del w:id="984" w:date="2017-09-18T11:05:26Z" w:author="Mads Hjorth">
        <w:r>
          <w:rPr>
            <w:rtl w:val="0"/>
            <w:lang w:val="da-DK"/>
          </w:rPr>
          <w:delText>gges at udf</w:delText>
        </w:r>
      </w:del>
      <w:del w:id="985" w:date="2017-09-18T11:05:26Z" w:author="Mads Hjorth">
        <w:r>
          <w:rPr>
            <w:rtl w:val="0"/>
            <w:lang w:val="da-DK"/>
          </w:rPr>
          <w:delText>æ</w:delText>
        </w:r>
      </w:del>
      <w:del w:id="986" w:date="2017-09-18T11:05:26Z" w:author="Mads Hjorth">
        <w:r>
          <w:rPr>
            <w:rtl w:val="0"/>
            <w:lang w:val="da-DK"/>
          </w:rPr>
          <w:delText>rdige egentlige begrebsmodeller for indberetningsomr</w:delText>
        </w:r>
      </w:del>
      <w:del w:id="987" w:date="2017-09-18T11:05:26Z" w:author="Mads Hjorth">
        <w:r>
          <w:rPr>
            <w:rtl w:val="0"/>
            <w:lang w:val="da-DK"/>
          </w:rPr>
          <w:delText>å</w:delText>
        </w:r>
      </w:del>
      <w:del w:id="988" w:date="2017-09-18T11:05:26Z" w:author="Mads Hjorth">
        <w:r>
          <w:rPr>
            <w:rtl w:val="0"/>
            <w:lang w:val="da-DK"/>
          </w:rPr>
          <w:delText>det i forbindelse med fremtidige versioner af denne referencearkitektur.</w:delText>
        </w:r>
      </w:del>
    </w:p>
    <w:p>
      <w:pPr>
        <w:pStyle w:val="heading 2"/>
        <w:numPr>
          <w:ilvl w:val="1"/>
          <w:numId w:val="4"/>
        </w:numPr>
        <w:rPr>
          <w:del w:id="989" w:date="2017-09-18T11:05:26Z" w:author="Mads Hjorth"/>
        </w:rPr>
      </w:pPr>
      <w:del w:id="990" w:date="2017-09-18T11:05:26Z" w:author="Mads Hjorth">
        <w:r>
          <w:rPr>
            <w:rtl w:val="0"/>
          </w:rPr>
          <w:delText>Metoderamm</w:delText>
        </w:r>
      </w:del>
      <w:bookmarkEnd w:id="501"/>
      <w:del w:id="991" w:date="2017-09-18T11:05:26Z" w:author="Mads Hjorth">
        <w:r>
          <w:rPr>
            <w:rtl w:val="0"/>
          </w:rPr>
          <w:delText>e</w:delText>
        </w:r>
      </w:del>
    </w:p>
    <w:p>
      <w:pPr>
        <w:pStyle w:val="normal.0"/>
        <w:rPr>
          <w:del w:id="992" w:date="2017-09-18T11:05:26Z" w:author="Mads Hjorth"/>
        </w:rPr>
      </w:pPr>
      <w:del w:id="993" w:date="2017-09-18T11:05:26Z" w:author="Mads Hjorth">
        <w:r>
          <w:rPr>
            <w:rtl w:val="0"/>
            <w:lang w:val="da-DK"/>
          </w:rPr>
          <w:delText>Udarbejdelse af denne referencearkitektur f</w:delText>
        </w:r>
      </w:del>
      <w:del w:id="994" w:date="2017-09-18T11:05:26Z" w:author="Mads Hjorth">
        <w:r>
          <w:rPr>
            <w:rtl w:val="0"/>
            <w:lang w:val="da-DK"/>
          </w:rPr>
          <w:delText>ø</w:delText>
        </w:r>
      </w:del>
      <w:del w:id="995" w:date="2017-09-18T11:05:26Z" w:author="Mads Hjorth">
        <w:r>
          <w:rPr>
            <w:rtl w:val="0"/>
          </w:rPr>
          <w:delText>lger anbefalingerne fra det tv</w:delText>
        </w:r>
      </w:del>
      <w:del w:id="996" w:date="2017-09-18T11:05:26Z" w:author="Mads Hjorth">
        <w:r>
          <w:rPr>
            <w:rtl w:val="0"/>
            <w:lang w:val="da-DK"/>
          </w:rPr>
          <w:delText>æ</w:delText>
        </w:r>
      </w:del>
      <w:del w:id="997" w:date="2017-09-18T11:05:26Z" w:author="Mads Hjorth">
        <w:r>
          <w:rPr>
            <w:rtl w:val="0"/>
            <w:lang w:val="da-DK"/>
          </w:rPr>
          <w:delText>roffentlige OIO samarbejde</w:delText>
        </w:r>
      </w:del>
      <w:ins w:id="998" w:date="2017-05-05T17:26:20Z" w:author="Forfatter">
        <w:del w:id="999" w:date="2017-09-18T11:05:26Z" w:author="Mads Hjorth">
          <w:r>
            <w:rPr>
              <w:rtl w:val="0"/>
            </w:rPr>
            <w:delText xml:space="preserve"> </w:delText>
          </w:r>
        </w:del>
      </w:ins>
      <w:ins w:id="1000" w:date="2017-05-05T17:26:20Z" w:author="Forfatter">
        <w:del w:id="1001" w:date="2017-09-18T11:05:26Z" w:author="Mads Hjorth">
          <w:r>
            <w:rPr/>
            <w:fldChar w:fldCharType="begin" w:fldLock="0"/>
          </w:r>
        </w:del>
      </w:ins>
      <w:ins w:id="1002" w:date="2017-05-05T17:26:20Z" w:author="Forfatter">
        <w:del w:id="1003" w:date="2017-09-18T11:05:26Z" w:author="Mads Hjorth">
          <w:r>
            <w:rPr/>
            <w:delInstrText xml:space="preserve"> ADDIN EN.CITE &lt;EndNote&gt;&lt;Cite ExcludeAuth="1" ExcludeYear="1"&gt;&lt;Author&gt;&lt;/Author&gt;&lt;Year&gt;&lt;/Year&gt;&lt;Prefix&gt;&lt;/Prefix&gt;&lt;Suffix&gt;&lt;/Suffix&gt;&lt;Pages&gt;&lt;/Pages&gt;&lt;DisplayText&gt;(Digitaliseringsstyrelsen 2013)&lt;/DisplayText&gt;&lt;record&gt;&lt;contributors&gt;&lt;authors/&gt;&lt;/contributors&gt;&lt;titles/&gt;&lt;periodical/&gt;&lt;dates&gt;&lt;year&gt;&lt;/year&gt;&lt;pub-dates/&gt;&lt;/dates&gt;&lt;/record&gt;&lt;/Cite&gt;&lt;/EndNote&gt;</w:delInstrText>
          </w:r>
        </w:del>
      </w:ins>
      <w:ins w:id="1004" w:date="2017-05-05T17:26:20Z" w:author="Forfatter">
        <w:del w:id="1005" w:date="2017-09-18T11:05:26Z" w:author="Mads Hjorth">
          <w:r>
            <w:rPr/>
            <w:fldChar w:fldCharType="separate" w:fldLock="0"/>
          </w:r>
        </w:del>
      </w:ins>
      <w:ins w:id="1006" w:date="2017-05-05T17:26:20Z" w:author="Forfatter">
        <w:del w:id="1007" w:date="2017-09-18T11:05:26Z" w:author="Mads Hjorth">
          <w:r>
            <w:rPr>
              <w:rtl w:val="0"/>
            </w:rPr>
            <w:delText>(Digitaliseringsstyrelsen 2013)</w:delText>
          </w:r>
        </w:del>
      </w:ins>
      <w:ins w:id="1008" w:date="2017-05-05T17:26:20Z" w:author="Forfatter">
        <w:del w:id="1009" w:date="2017-09-18T11:05:26Z" w:author="Mads Hjorth">
          <w:r>
            <w:rPr/>
            <w:fldChar w:fldCharType="end" w:fldLock="0"/>
          </w:r>
        </w:del>
      </w:ins>
      <w:del w:id="1010" w:date="2017-09-18T11:05:26Z" w:author="Mads Hjorth">
        <w:r>
          <w:rPr>
            <w:rtl w:val="0"/>
          </w:rPr>
          <w:delText>. Metodisk har der v</w:delText>
        </w:r>
      </w:del>
      <w:del w:id="1011" w:date="2017-09-18T11:05:26Z" w:author="Mads Hjorth">
        <w:r>
          <w:rPr>
            <w:rtl w:val="0"/>
            <w:lang w:val="da-DK"/>
          </w:rPr>
          <w:delText>æ</w:delText>
        </w:r>
      </w:del>
      <w:del w:id="1012" w:date="2017-09-18T11:05:26Z" w:author="Mads Hjorth">
        <w:r>
          <w:rPr>
            <w:rtl w:val="0"/>
            <w:lang w:val="da-DK"/>
          </w:rPr>
          <w:delText>ret en forudg</w:delText>
        </w:r>
      </w:del>
      <w:del w:id="1013" w:date="2017-09-18T11:05:26Z" w:author="Mads Hjorth">
        <w:r>
          <w:rPr>
            <w:rtl w:val="0"/>
            <w:lang w:val="da-DK"/>
          </w:rPr>
          <w:delText>å</w:delText>
        </w:r>
      </w:del>
      <w:del w:id="1014" w:date="2017-09-18T11:05:26Z" w:author="Mads Hjorth">
        <w:r>
          <w:rPr>
            <w:rtl w:val="0"/>
          </w:rPr>
          <w:delText>ende foranalyse, der hovedsagligt har best</w:delText>
        </w:r>
      </w:del>
      <w:del w:id="1015" w:date="2017-09-18T11:05:26Z" w:author="Mads Hjorth">
        <w:r>
          <w:rPr>
            <w:rtl w:val="0"/>
            <w:lang w:val="da-DK"/>
          </w:rPr>
          <w:delText>å</w:delText>
        </w:r>
      </w:del>
      <w:del w:id="1016" w:date="2017-09-18T11:05:26Z" w:author="Mads Hjorth">
        <w:r>
          <w:rPr>
            <w:rtl w:val="0"/>
            <w:lang w:val="da-DK"/>
          </w:rPr>
          <w:delText>et af indsamling af tidligere arbejde p</w:delText>
        </w:r>
      </w:del>
      <w:del w:id="1017" w:date="2017-09-18T11:05:26Z" w:author="Mads Hjorth">
        <w:r>
          <w:rPr>
            <w:rtl w:val="0"/>
          </w:rPr>
          <w:delText xml:space="preserve">å </w:delText>
        </w:r>
      </w:del>
      <w:del w:id="1018" w:date="2017-09-18T11:05:26Z" w:author="Mads Hjorth">
        <w:r>
          <w:rPr>
            <w:rtl w:val="0"/>
          </w:rPr>
          <w:delText>omr</w:delText>
        </w:r>
      </w:del>
      <w:del w:id="1019" w:date="2017-09-18T11:05:26Z" w:author="Mads Hjorth">
        <w:r>
          <w:rPr>
            <w:rtl w:val="0"/>
            <w:lang w:val="da-DK"/>
          </w:rPr>
          <w:delText>å</w:delText>
        </w:r>
      </w:del>
      <w:del w:id="1020" w:date="2017-09-18T11:05:26Z" w:author="Mads Hjorth">
        <w:r>
          <w:rPr>
            <w:rtl w:val="0"/>
            <w:lang w:val="da-DK"/>
          </w:rPr>
          <w:delText>det fra bl.a. Sundhedsstyrelsen, Regionerne og National Sundheds-it.  Selve udarbejdelsen er foretaget af en arbejdsgruppe sammensat med henblik p</w:delText>
        </w:r>
      </w:del>
      <w:del w:id="1021" w:date="2017-09-18T11:05:26Z" w:author="Mads Hjorth">
        <w:r>
          <w:rPr>
            <w:rtl w:val="0"/>
          </w:rPr>
          <w:delText xml:space="preserve">å </w:delText>
        </w:r>
      </w:del>
      <w:del w:id="1022" w:date="2017-09-18T11:05:26Z" w:author="Mads Hjorth">
        <w:r>
          <w:rPr>
            <w:rtl w:val="0"/>
          </w:rPr>
          <w:delText>at inddrage flest mulige akt</w:delText>
        </w:r>
      </w:del>
      <w:del w:id="1023" w:date="2017-09-18T11:05:26Z" w:author="Mads Hjorth">
        <w:r>
          <w:rPr>
            <w:rtl w:val="0"/>
            <w:lang w:val="da-DK"/>
          </w:rPr>
          <w:delText>ø</w:delText>
        </w:r>
      </w:del>
      <w:del w:id="1024" w:date="2017-09-18T11:05:26Z" w:author="Mads Hjorth">
        <w:r>
          <w:rPr>
            <w:rtl w:val="0"/>
          </w:rPr>
          <w:delText>rer p</w:delText>
        </w:r>
      </w:del>
      <w:del w:id="1025" w:date="2017-09-18T11:05:26Z" w:author="Mads Hjorth">
        <w:r>
          <w:rPr>
            <w:rtl w:val="0"/>
          </w:rPr>
          <w:delText xml:space="preserve">å </w:delText>
        </w:r>
      </w:del>
      <w:del w:id="1026" w:date="2017-09-18T11:05:26Z" w:author="Mads Hjorth">
        <w:r>
          <w:rPr>
            <w:rtl w:val="0"/>
          </w:rPr>
          <w:delText>omr</w:delText>
        </w:r>
      </w:del>
      <w:del w:id="1027" w:date="2017-09-18T11:05:26Z" w:author="Mads Hjorth">
        <w:r>
          <w:rPr>
            <w:rtl w:val="0"/>
            <w:lang w:val="da-DK"/>
          </w:rPr>
          <w:delText>å</w:delText>
        </w:r>
      </w:del>
      <w:del w:id="1028" w:date="2017-09-18T11:05:26Z" w:author="Mads Hjorth">
        <w:r>
          <w:rPr>
            <w:rtl w:val="0"/>
          </w:rPr>
          <w:delText>det og har omfattet b</w:delText>
        </w:r>
      </w:del>
      <w:del w:id="1029" w:date="2017-09-18T11:05:26Z" w:author="Mads Hjorth">
        <w:r>
          <w:rPr>
            <w:rtl w:val="0"/>
            <w:lang w:val="da-DK"/>
          </w:rPr>
          <w:delText>å</w:delText>
        </w:r>
      </w:del>
      <w:del w:id="1030" w:date="2017-09-18T11:05:26Z" w:author="Mads Hjorth">
        <w:r>
          <w:rPr>
            <w:rtl w:val="0"/>
            <w:lang w:val="da-DK"/>
          </w:rPr>
          <w:delText>de myndigheder, sundhedsproducenter og leverand</w:delText>
        </w:r>
      </w:del>
      <w:del w:id="1031" w:date="2017-09-18T11:05:26Z" w:author="Mads Hjorth">
        <w:r>
          <w:rPr>
            <w:rtl w:val="0"/>
            <w:lang w:val="da-DK"/>
          </w:rPr>
          <w:delText>ø</w:delText>
        </w:r>
      </w:del>
      <w:del w:id="1032" w:date="2017-09-18T11:05:26Z" w:author="Mads Hjorth">
        <w:r>
          <w:rPr>
            <w:rtl w:val="0"/>
          </w:rPr>
          <w:delText>rer af it-systemer. Referencearkitekturen hat v</w:delText>
        </w:r>
      </w:del>
      <w:del w:id="1033" w:date="2017-09-18T11:05:26Z" w:author="Mads Hjorth">
        <w:r>
          <w:rPr>
            <w:rtl w:val="0"/>
            <w:lang w:val="da-DK"/>
          </w:rPr>
          <w:delText>æ</w:delText>
        </w:r>
      </w:del>
      <w:del w:id="1034" w:date="2017-09-18T11:05:26Z" w:author="Mads Hjorth">
        <w:r>
          <w:rPr>
            <w:rtl w:val="0"/>
            <w:lang w:val="da-DK"/>
          </w:rPr>
          <w:delText>ret i h</w:delText>
        </w:r>
      </w:del>
      <w:del w:id="1035" w:date="2017-09-18T11:05:26Z" w:author="Mads Hjorth">
        <w:r>
          <w:rPr>
            <w:rtl w:val="0"/>
            <w:lang w:val="da-DK"/>
          </w:rPr>
          <w:delText>ø</w:delText>
        </w:r>
      </w:del>
      <w:del w:id="1036" w:date="2017-09-18T11:05:26Z" w:author="Mads Hjorth">
        <w:r>
          <w:rPr>
            <w:rtl w:val="0"/>
            <w:lang w:val="en-US"/>
          </w:rPr>
          <w:delText>ring b</w:delText>
        </w:r>
      </w:del>
      <w:del w:id="1037" w:date="2017-09-18T11:05:26Z" w:author="Mads Hjorth">
        <w:r>
          <w:rPr>
            <w:rtl w:val="0"/>
            <w:lang w:val="da-DK"/>
          </w:rPr>
          <w:delText>å</w:delText>
        </w:r>
      </w:del>
      <w:del w:id="1038" w:date="2017-09-18T11:05:26Z" w:author="Mads Hjorth">
        <w:r>
          <w:rPr>
            <w:rtl w:val="0"/>
            <w:lang w:val="da-DK"/>
          </w:rPr>
          <w:delText>de hos deltagerne i arbejdsgruppens organisationer og i en bredere offentlig h</w:delText>
        </w:r>
      </w:del>
      <w:del w:id="1039" w:date="2017-09-18T11:05:26Z" w:author="Mads Hjorth">
        <w:r>
          <w:rPr>
            <w:rtl w:val="0"/>
            <w:lang w:val="da-DK"/>
          </w:rPr>
          <w:delText>ø</w:delText>
        </w:r>
      </w:del>
      <w:del w:id="1040" w:date="2017-09-18T11:05:26Z" w:author="Mads Hjorth">
        <w:r>
          <w:rPr>
            <w:rtl w:val="0"/>
            <w:lang w:val="da-DK"/>
          </w:rPr>
          <w:delText>ring. Efter udgivelsen af f</w:delText>
        </w:r>
      </w:del>
      <w:del w:id="1041" w:date="2017-09-18T11:05:26Z" w:author="Mads Hjorth">
        <w:r>
          <w:rPr>
            <w:rtl w:val="0"/>
            <w:lang w:val="da-DK"/>
          </w:rPr>
          <w:delText>ø</w:delText>
        </w:r>
      </w:del>
      <w:del w:id="1042" w:date="2017-09-18T11:05:26Z" w:author="Mads Hjorth">
        <w:r>
          <w:rPr>
            <w:rtl w:val="0"/>
            <w:lang w:val="da-DK"/>
          </w:rPr>
          <w:delText>rste version vil der l</w:delText>
        </w:r>
      </w:del>
      <w:del w:id="1043" w:date="2017-09-18T11:05:26Z" w:author="Mads Hjorth">
        <w:r>
          <w:rPr>
            <w:rtl w:val="0"/>
            <w:lang w:val="da-DK"/>
          </w:rPr>
          <w:delText>ø</w:delText>
        </w:r>
      </w:del>
      <w:del w:id="1044" w:date="2017-09-18T11:05:26Z" w:author="Mads Hjorth">
        <w:r>
          <w:rPr>
            <w:rtl w:val="0"/>
            <w:lang w:val="da-DK"/>
          </w:rPr>
          <w:delText>bende blive samlet op p</w:delText>
        </w:r>
      </w:del>
      <w:del w:id="1045" w:date="2017-09-18T11:05:26Z" w:author="Mads Hjorth">
        <w:r>
          <w:rPr>
            <w:rtl w:val="0"/>
          </w:rPr>
          <w:delText xml:space="preserve">å </w:delText>
        </w:r>
      </w:del>
      <w:del w:id="1046" w:date="2017-09-18T11:05:26Z" w:author="Mads Hjorth">
        <w:r>
          <w:rPr>
            <w:rtl w:val="0"/>
          </w:rPr>
          <w:delText>erfaringer fra pilotprojekter og andre initiativer. Erfaringerne vil have indflydelse p</w:delText>
        </w:r>
      </w:del>
      <w:del w:id="1047" w:date="2017-09-18T11:05:26Z" w:author="Mads Hjorth">
        <w:r>
          <w:rPr>
            <w:rtl w:val="0"/>
          </w:rPr>
          <w:delText xml:space="preserve">å </w:delText>
        </w:r>
      </w:del>
      <w:del w:id="1048" w:date="2017-09-18T11:05:26Z" w:author="Mads Hjorth">
        <w:r>
          <w:rPr>
            <w:rtl w:val="0"/>
            <w:lang w:val="da-DK"/>
          </w:rPr>
          <w:delText>kommende udgaver af denne referencearkitektur. I forhold til OIO</w:delText>
        </w:r>
      </w:del>
      <w:del w:id="1049" w:date="2017-09-18T11:05:26Z" w:author="Mads Hjorth">
        <w:r>
          <w:rPr>
            <w:rtl w:val="0"/>
          </w:rPr>
          <w:delText>’</w:delText>
        </w:r>
      </w:del>
      <w:del w:id="1050" w:date="2017-09-18T11:05:26Z" w:author="Mads Hjorth">
        <w:r>
          <w:rPr>
            <w:rtl w:val="0"/>
            <w:lang w:val="da-DK"/>
          </w:rPr>
          <w:delText>s Enterprise Arkitektur reol indeholder denne referencearkitektur bidrag til flere hylder.</w:delText>
        </w:r>
      </w:del>
    </w:p>
    <w:p>
      <w:pPr>
        <w:pStyle w:val="normal.0"/>
        <w:keepNext w:val="1"/>
        <w:rPr>
          <w:del w:id="1051" w:date="2017-09-18T11:05:26Z" w:author="Mads Hjorth"/>
        </w:rPr>
      </w:pPr>
    </w:p>
    <w:p>
      <w:pPr>
        <w:pStyle w:val="caption"/>
        <w:rPr>
          <w:del w:id="1052" w:date="2017-09-18T11:05:26Z" w:author="Mads Hjorth"/>
        </w:rPr>
      </w:pPr>
      <w:del w:id="1053" w:date="2017-09-18T11:05:26Z" w:author="Mads Hjorth">
        <w:r>
          <w:rPr>
            <w:rtl w:val="0"/>
          </w:rPr>
          <w:delText>Figur 1 OIO EA reolen med produkter der indg</w:delText>
        </w:r>
      </w:del>
      <w:del w:id="1054" w:date="2017-09-18T11:05:26Z" w:author="Mads Hjorth">
        <w:r>
          <w:rPr>
            <w:rtl w:val="0"/>
          </w:rPr>
          <w:delText>å</w:delText>
        </w:r>
      </w:del>
      <w:del w:id="1055" w:date="2017-09-18T11:05:26Z" w:author="Mads Hjorth">
        <w:r>
          <w:rPr>
            <w:rtl w:val="0"/>
          </w:rPr>
          <w:delText>r i denne referencearkitektur.</w:delText>
        </w:r>
      </w:del>
      <w:del w:id="1056" w:date="2017-09-18T11:05:26Z" w:author="Mads Hjorth">
        <w:r>
          <w:rPr>
            <w:shd w:val="clear" w:color="auto" w:fill="ffff00"/>
            <w:rtl w:val="0"/>
            <w:lang w:val="da-DK"/>
          </w:rPr>
          <w:delText xml:space="preserve"> </w:delText>
        </w:r>
      </w:del>
      <w:del w:id="1057" w:date="2017-09-18T11:05:26Z" w:author="Mads Hjorth">
        <w:r>
          <w:rPr>
            <w:rtl w:val="0"/>
          </w:rPr>
          <w:delText xml:space="preserve"> </w:delText>
        </w:r>
      </w:del>
    </w:p>
    <w:p>
      <w:pPr>
        <w:pStyle w:val="normal.0"/>
        <w:rPr>
          <w:del w:id="1058" w:date="2017-09-18T11:05:26Z" w:author="Mads Hjorth"/>
        </w:rPr>
      </w:pPr>
      <w:del w:id="1059" w:date="2017-09-18T11:05:26Z" w:author="Mads Hjorth">
        <w:r>
          <w:rPr>
            <w:rtl w:val="0"/>
          </w:rPr>
          <w:delText>P</w:delText>
        </w:r>
      </w:del>
      <w:del w:id="1060" w:date="2017-09-18T11:05:26Z" w:author="Mads Hjorth">
        <w:r>
          <w:rPr>
            <w:rtl w:val="0"/>
          </w:rPr>
          <w:delText xml:space="preserve">å </w:delText>
        </w:r>
      </w:del>
      <w:del w:id="1061" w:date="2017-09-18T11:05:26Z" w:author="Mads Hjorth">
        <w:r>
          <w:rPr>
            <w:rtl w:val="0"/>
            <w:lang w:val="da-DK"/>
          </w:rPr>
          <w:delText>det konceptuelle niveau beskriver denne arkitektur en strategisk vision for indberetningsomr</w:delText>
        </w:r>
      </w:del>
      <w:del w:id="1062" w:date="2017-09-18T11:05:26Z" w:author="Mads Hjorth">
        <w:r>
          <w:rPr>
            <w:rtl w:val="0"/>
            <w:lang w:val="da-DK"/>
          </w:rPr>
          <w:delText>å</w:delText>
        </w:r>
      </w:del>
      <w:del w:id="1063" w:date="2017-09-18T11:05:26Z" w:author="Mads Hjorth">
        <w:r>
          <w:rPr>
            <w:rtl w:val="0"/>
          </w:rPr>
          <w:delText>det. I forretningss</w:delText>
        </w:r>
      </w:del>
      <w:del w:id="1064" w:date="2017-09-18T11:05:26Z" w:author="Mads Hjorth">
        <w:r>
          <w:rPr>
            <w:rtl w:val="0"/>
            <w:lang w:val="da-DK"/>
          </w:rPr>
          <w:delText>ø</w:delText>
        </w:r>
      </w:del>
      <w:del w:id="1065" w:date="2017-09-18T11:05:26Z" w:author="Mads Hjorth">
        <w:r>
          <w:rPr>
            <w:rtl w:val="0"/>
            <w:lang w:val="da-DK"/>
          </w:rPr>
          <w:delText>jlen beskriver den en akt</w:delText>
        </w:r>
      </w:del>
      <w:del w:id="1066" w:date="2017-09-18T11:05:26Z" w:author="Mads Hjorth">
        <w:r>
          <w:rPr>
            <w:rtl w:val="0"/>
            <w:lang w:val="da-DK"/>
          </w:rPr>
          <w:delText>ø</w:delText>
        </w:r>
      </w:del>
      <w:del w:id="1067" w:date="2017-09-18T11:05:26Z" w:author="Mads Hjorth">
        <w:r>
          <w:rPr>
            <w:rtl w:val="0"/>
            <w:lang w:val="da-DK"/>
          </w:rPr>
          <w:delText>r-model for indberetningsomr</w:delText>
        </w:r>
      </w:del>
      <w:del w:id="1068" w:date="2017-09-18T11:05:26Z" w:author="Mads Hjorth">
        <w:r>
          <w:rPr>
            <w:rtl w:val="0"/>
            <w:lang w:val="da-DK"/>
          </w:rPr>
          <w:delText>å</w:delText>
        </w:r>
      </w:del>
      <w:del w:id="1069" w:date="2017-09-18T11:05:26Z" w:author="Mads Hjorth">
        <w:r>
          <w:rPr>
            <w:rtl w:val="0"/>
            <w:lang w:val="da-DK"/>
          </w:rPr>
          <w:delText>det og udpeger en r</w:delText>
        </w:r>
      </w:del>
      <w:del w:id="1070" w:date="2017-09-18T11:05:26Z" w:author="Mads Hjorth">
        <w:r>
          <w:rPr>
            <w:rtl w:val="0"/>
            <w:lang w:val="da-DK"/>
          </w:rPr>
          <w:delText>æ</w:delText>
        </w:r>
      </w:del>
      <w:del w:id="1071" w:date="2017-09-18T11:05:26Z" w:author="Mads Hjorth">
        <w:r>
          <w:rPr>
            <w:rtl w:val="0"/>
          </w:rPr>
          <w:delText>kke forretningstjenester. I informationss</w:delText>
        </w:r>
      </w:del>
      <w:del w:id="1072" w:date="2017-09-18T11:05:26Z" w:author="Mads Hjorth">
        <w:r>
          <w:rPr>
            <w:rtl w:val="0"/>
            <w:lang w:val="da-DK"/>
          </w:rPr>
          <w:delText>ø</w:delText>
        </w:r>
      </w:del>
      <w:del w:id="1073" w:date="2017-09-18T11:05:26Z" w:author="Mads Hjorth">
        <w:r>
          <w:rPr>
            <w:rtl w:val="0"/>
            <w:lang w:val="da-DK"/>
          </w:rPr>
          <w:delText>jlen beskrives de centrale forretningsobjekter og deres indbyrdes relationer. I applikationss</w:delText>
        </w:r>
      </w:del>
      <w:del w:id="1074" w:date="2017-09-18T11:05:26Z" w:author="Mads Hjorth">
        <w:r>
          <w:rPr>
            <w:rtl w:val="0"/>
            <w:lang w:val="da-DK"/>
          </w:rPr>
          <w:delText>ø</w:delText>
        </w:r>
      </w:del>
      <w:del w:id="1075" w:date="2017-09-18T11:05:26Z" w:author="Mads Hjorth">
        <w:r>
          <w:rPr>
            <w:rtl w:val="0"/>
          </w:rPr>
          <w:delText>jlen beskrives enkelte centrale applikationer som foresl</w:delText>
        </w:r>
      </w:del>
      <w:del w:id="1076" w:date="2017-09-18T11:05:26Z" w:author="Mads Hjorth">
        <w:r>
          <w:rPr>
            <w:rtl w:val="0"/>
            <w:lang w:val="da-DK"/>
          </w:rPr>
          <w:delText>å</w:delText>
        </w:r>
      </w:del>
      <w:del w:id="1077" w:date="2017-09-18T11:05:26Z" w:author="Mads Hjorth">
        <w:r>
          <w:rPr>
            <w:rtl w:val="0"/>
          </w:rPr>
          <w:delText>s etableret i den nationale infrastruktur p</w:delText>
        </w:r>
      </w:del>
      <w:del w:id="1078" w:date="2017-09-18T11:05:26Z" w:author="Mads Hjorth">
        <w:r>
          <w:rPr>
            <w:rtl w:val="0"/>
          </w:rPr>
          <w:delText xml:space="preserve">å </w:delText>
        </w:r>
      </w:del>
      <w:del w:id="1079" w:date="2017-09-18T11:05:26Z" w:author="Mads Hjorth">
        <w:r>
          <w:rPr>
            <w:rtl w:val="0"/>
            <w:lang w:val="da-DK"/>
          </w:rPr>
          <w:delText>sundhedsomr</w:delText>
        </w:r>
      </w:del>
      <w:del w:id="1080" w:date="2017-09-18T11:05:26Z" w:author="Mads Hjorth">
        <w:r>
          <w:rPr>
            <w:rtl w:val="0"/>
            <w:lang w:val="da-DK"/>
          </w:rPr>
          <w:delText>å</w:delText>
        </w:r>
      </w:del>
      <w:del w:id="1081" w:date="2017-09-18T11:05:26Z" w:author="Mads Hjorth">
        <w:r>
          <w:rPr>
            <w:rtl w:val="0"/>
          </w:rPr>
          <w:delText xml:space="preserve">det. </w:delText>
        </w:r>
      </w:del>
    </w:p>
    <w:p>
      <w:pPr>
        <w:pStyle w:val="normal.0"/>
        <w:rPr>
          <w:del w:id="1082" w:date="2017-09-18T11:05:26Z" w:author="Mads Hjorth"/>
        </w:rPr>
      </w:pPr>
      <w:del w:id="1083" w:date="2017-09-18T11:05:26Z" w:author="Mads Hjorth">
        <w:r>
          <w:rPr>
            <w:rtl w:val="0"/>
          </w:rPr>
          <w:delText>P</w:delText>
        </w:r>
      </w:del>
      <w:del w:id="1084" w:date="2017-09-18T11:05:26Z" w:author="Mads Hjorth">
        <w:r>
          <w:rPr>
            <w:rtl w:val="0"/>
          </w:rPr>
          <w:delText xml:space="preserve">å </w:delText>
        </w:r>
      </w:del>
      <w:del w:id="1085" w:date="2017-09-18T11:05:26Z" w:author="Mads Hjorth">
        <w:r>
          <w:rPr>
            <w:rtl w:val="0"/>
            <w:lang w:val="da-DK"/>
          </w:rPr>
          <w:delText>det logiske niveau fastl</w:delText>
        </w:r>
      </w:del>
      <w:del w:id="1086" w:date="2017-09-18T11:05:26Z" w:author="Mads Hjorth">
        <w:r>
          <w:rPr>
            <w:rtl w:val="0"/>
            <w:lang w:val="da-DK"/>
          </w:rPr>
          <w:delText>æ</w:delText>
        </w:r>
      </w:del>
      <w:del w:id="1087" w:date="2017-09-18T11:05:26Z" w:author="Mads Hjorth">
        <w:r>
          <w:rPr>
            <w:rtl w:val="0"/>
          </w:rPr>
          <w:delText>gger denne arkitektur prim</w:delText>
        </w:r>
      </w:del>
      <w:del w:id="1088" w:date="2017-09-18T11:05:26Z" w:author="Mads Hjorth">
        <w:r>
          <w:rPr>
            <w:rtl w:val="0"/>
            <w:lang w:val="da-DK"/>
          </w:rPr>
          <w:delText>æ</w:delText>
        </w:r>
      </w:del>
      <w:del w:id="1089" w:date="2017-09-18T11:05:26Z" w:author="Mads Hjorth">
        <w:r>
          <w:rPr>
            <w:rtl w:val="0"/>
          </w:rPr>
          <w:delText>rt en r</w:delText>
        </w:r>
      </w:del>
      <w:del w:id="1090" w:date="2017-09-18T11:05:26Z" w:author="Mads Hjorth">
        <w:r>
          <w:rPr>
            <w:rtl w:val="0"/>
            <w:lang w:val="da-DK"/>
          </w:rPr>
          <w:delText>æ</w:delText>
        </w:r>
      </w:del>
      <w:del w:id="1091" w:date="2017-09-18T11:05:26Z" w:author="Mads Hjorth">
        <w:r>
          <w:rPr>
            <w:rtl w:val="0"/>
          </w:rPr>
          <w:delText>kke principper for it-l</w:delText>
        </w:r>
      </w:del>
      <w:del w:id="1092" w:date="2017-09-18T11:05:26Z" w:author="Mads Hjorth">
        <w:r>
          <w:rPr>
            <w:rtl w:val="0"/>
            <w:lang w:val="da-DK"/>
          </w:rPr>
          <w:delText>ø</w:delText>
        </w:r>
      </w:del>
      <w:del w:id="1093" w:date="2017-09-18T11:05:26Z" w:author="Mads Hjorth">
        <w:r>
          <w:rPr>
            <w:rtl w:val="0"/>
          </w:rPr>
          <w:delText>sninger p</w:delText>
        </w:r>
      </w:del>
      <w:del w:id="1094" w:date="2017-09-18T11:05:26Z" w:author="Mads Hjorth">
        <w:r>
          <w:rPr>
            <w:rtl w:val="0"/>
          </w:rPr>
          <w:delText xml:space="preserve">å </w:delText>
        </w:r>
      </w:del>
      <w:del w:id="1095" w:date="2017-09-18T11:05:26Z" w:author="Mads Hjorth">
        <w:r>
          <w:rPr>
            <w:rtl w:val="0"/>
          </w:rPr>
          <w:delText>omr</w:delText>
        </w:r>
      </w:del>
      <w:del w:id="1096" w:date="2017-09-18T11:05:26Z" w:author="Mads Hjorth">
        <w:r>
          <w:rPr>
            <w:rtl w:val="0"/>
            <w:lang w:val="da-DK"/>
          </w:rPr>
          <w:delText>å</w:delText>
        </w:r>
      </w:del>
      <w:del w:id="1097" w:date="2017-09-18T11:05:26Z" w:author="Mads Hjorth">
        <w:r>
          <w:rPr>
            <w:rtl w:val="0"/>
            <w:lang w:val="da-DK"/>
          </w:rPr>
          <w:delText>det og forholder sig overordnet kun til en generisk indberetningsproces. Der foresl</w:delText>
        </w:r>
      </w:del>
      <w:del w:id="1098" w:date="2017-09-18T11:05:26Z" w:author="Mads Hjorth">
        <w:r>
          <w:rPr>
            <w:rtl w:val="0"/>
            <w:lang w:val="da-DK"/>
          </w:rPr>
          <w:delText>å</w:delText>
        </w:r>
      </w:del>
      <w:del w:id="1099" w:date="2017-09-18T11:05:26Z" w:author="Mads Hjorth">
        <w:r>
          <w:rPr>
            <w:rtl w:val="0"/>
            <w:lang w:val="da-DK"/>
          </w:rPr>
          <w:delText>s logiske services med beskrivelse af relaterede objekter. Services placeres i en r</w:delText>
        </w:r>
      </w:del>
      <w:del w:id="1100" w:date="2017-09-18T11:05:26Z" w:author="Mads Hjorth">
        <w:r>
          <w:rPr>
            <w:rtl w:val="0"/>
            <w:lang w:val="da-DK"/>
          </w:rPr>
          <w:delText>æ</w:delText>
        </w:r>
      </w:del>
      <w:del w:id="1101" w:date="2017-09-18T11:05:26Z" w:author="Mads Hjorth">
        <w:r>
          <w:rPr>
            <w:rtl w:val="0"/>
          </w:rPr>
          <w:delText>kke foresl</w:delText>
        </w:r>
      </w:del>
      <w:del w:id="1102" w:date="2017-09-18T11:05:26Z" w:author="Mads Hjorth">
        <w:r>
          <w:rPr>
            <w:rtl w:val="0"/>
            <w:lang w:val="da-DK"/>
          </w:rPr>
          <w:delText>å</w:delText>
        </w:r>
      </w:del>
      <w:del w:id="1103" w:date="2017-09-18T11:05:26Z" w:author="Mads Hjorth">
        <w:r>
          <w:rPr>
            <w:rtl w:val="0"/>
          </w:rPr>
          <w:delText>ede komponenter i en m</w:delText>
        </w:r>
      </w:del>
      <w:del w:id="1104" w:date="2017-09-18T11:05:26Z" w:author="Mads Hjorth">
        <w:r>
          <w:rPr>
            <w:rtl w:val="0"/>
            <w:lang w:val="da-DK"/>
          </w:rPr>
          <w:delText>å</w:delText>
        </w:r>
      </w:del>
      <w:del w:id="1105" w:date="2017-09-18T11:05:26Z" w:author="Mads Hjorth">
        <w:r>
          <w:rPr>
            <w:rtl w:val="0"/>
          </w:rPr>
          <w:delText>larkitektur. De foresl</w:delText>
        </w:r>
      </w:del>
      <w:del w:id="1106" w:date="2017-09-18T11:05:26Z" w:author="Mads Hjorth">
        <w:r>
          <w:rPr>
            <w:rtl w:val="0"/>
            <w:lang w:val="da-DK"/>
          </w:rPr>
          <w:delText>å</w:delText>
        </w:r>
      </w:del>
      <w:del w:id="1107" w:date="2017-09-18T11:05:26Z" w:author="Mads Hjorth">
        <w:r>
          <w:rPr>
            <w:rtl w:val="0"/>
            <w:lang w:val="da-DK"/>
          </w:rPr>
          <w:delText>ede standarder omfatter anvendelse af teknologi p</w:delText>
        </w:r>
      </w:del>
      <w:del w:id="1108" w:date="2017-09-18T11:05:26Z" w:author="Mads Hjorth">
        <w:r>
          <w:rPr>
            <w:rtl w:val="0"/>
          </w:rPr>
          <w:delText xml:space="preserve">å </w:delText>
        </w:r>
      </w:del>
      <w:del w:id="1109" w:date="2017-09-18T11:05:26Z" w:author="Mads Hjorth">
        <w:r>
          <w:rPr>
            <w:rtl w:val="0"/>
            <w:lang w:val="da-DK"/>
          </w:rPr>
          <w:delText xml:space="preserve">et logisk niveau. </w:delText>
        </w:r>
      </w:del>
    </w:p>
    <w:p>
      <w:pPr>
        <w:pStyle w:val="normal.0"/>
        <w:rPr>
          <w:del w:id="1110" w:date="2017-05-05T17:26:20Z" w:author="Forfatter"/>
        </w:rPr>
      </w:pPr>
      <w:del w:id="1111" w:date="2017-05-05T17:26:20Z" w:author="Forfatter">
        <w:r>
          <w:rPr>
            <w:rtl w:val="0"/>
          </w:rPr>
          <w:delText>P</w:delText>
        </w:r>
      </w:del>
      <w:del w:id="1112" w:date="2017-05-05T17:26:20Z" w:author="Forfatter">
        <w:r>
          <w:rPr>
            <w:rtl w:val="0"/>
          </w:rPr>
          <w:delText xml:space="preserve">å </w:delText>
        </w:r>
      </w:del>
      <w:del w:id="1113" w:date="2017-05-05T17:26:20Z" w:author="Forfatter">
        <w:r>
          <w:rPr>
            <w:rtl w:val="0"/>
            <w:lang w:val="da-DK"/>
          </w:rPr>
          <w:delText>det fysiske niveau udpeges en hvor de logiske services b</w:delText>
        </w:r>
      </w:del>
      <w:del w:id="1114" w:date="2017-05-05T17:26:20Z" w:author="Forfatter">
        <w:r>
          <w:rPr>
            <w:rtl w:val="0"/>
            <w:lang w:val="da-DK"/>
          </w:rPr>
          <w:delText>ø</w:delText>
        </w:r>
      </w:del>
      <w:del w:id="1115" w:date="2017-05-05T17:26:20Z" w:author="Forfatter">
        <w:r>
          <w:rPr>
            <w:rtl w:val="0"/>
            <w:lang w:val="da-DK"/>
          </w:rPr>
          <w:delText>r implementeres i et systemlandskab. Endelige peger referencearkitekturen p</w:delText>
        </w:r>
      </w:del>
      <w:del w:id="1116" w:date="2017-05-05T17:26:20Z" w:author="Forfatter">
        <w:r>
          <w:rPr>
            <w:rtl w:val="0"/>
          </w:rPr>
          <w:delText xml:space="preserve">å </w:delText>
        </w:r>
      </w:del>
      <w:del w:id="1117" w:date="2017-05-05T17:26:20Z" w:author="Forfatter">
        <w:r>
          <w:rPr>
            <w:rtl w:val="0"/>
          </w:rPr>
          <w:delText>omr</w:delText>
        </w:r>
      </w:del>
      <w:del w:id="1118" w:date="2017-05-05T17:26:20Z" w:author="Forfatter">
        <w:r>
          <w:rPr>
            <w:rtl w:val="0"/>
            <w:lang w:val="da-DK"/>
          </w:rPr>
          <w:delText>å</w:delText>
        </w:r>
      </w:del>
      <w:del w:id="1119" w:date="2017-05-05T17:26:20Z" w:author="Forfatter">
        <w:r>
          <w:rPr>
            <w:rtl w:val="0"/>
          </w:rPr>
          <w:delText>der for standardisering og foresl</w:delText>
        </w:r>
      </w:del>
      <w:del w:id="1120" w:date="2017-05-05T17:26:20Z" w:author="Forfatter">
        <w:r>
          <w:rPr>
            <w:rtl w:val="0"/>
            <w:lang w:val="da-DK"/>
          </w:rPr>
          <w:delText>å</w:delText>
        </w:r>
      </w:del>
      <w:del w:id="1121" w:date="2017-05-05T17:26:20Z" w:author="Forfatter">
        <w:r>
          <w:rPr>
            <w:rtl w:val="0"/>
          </w:rPr>
          <w:delText>r enkelte it-standarder der kan finde anvendelse.</w:delText>
        </w:r>
      </w:del>
    </w:p>
    <w:p>
      <w:pPr>
        <w:pStyle w:val="heading 2"/>
        <w:numPr>
          <w:ilvl w:val="1"/>
          <w:numId w:val="4"/>
        </w:numPr>
        <w:rPr>
          <w:del w:id="1122" w:date="2017-09-18T11:05:26Z" w:author="Mads Hjorth"/>
        </w:rPr>
      </w:pPr>
      <w:bookmarkStart w:name="_Ref321827321" w:id="1123"/>
      <w:del w:id="1124" w:date="2017-09-18T11:05:26Z" w:author="Mads Hjorth">
        <w:r>
          <w:rPr>
            <w:rtl w:val="0"/>
          </w:rPr>
          <w:delText>A</w:delText>
        </w:r>
      </w:del>
      <w:bookmarkEnd w:id="1123"/>
      <w:bookmarkStart w:name="_Ref321827330" w:id="1125"/>
      <w:del w:id="1126" w:date="2017-09-18T11:05:26Z" w:author="Mads Hjorth">
        <w:r>
          <w:rPr>
            <w:rtl w:val="0"/>
          </w:rPr>
          <w:delText>n</w:delText>
        </w:r>
      </w:del>
      <w:bookmarkEnd w:id="1125"/>
      <w:bookmarkStart w:name="_Ref321827338" w:id="1127"/>
      <w:del w:id="1128" w:date="2017-09-18T11:05:26Z" w:author="Mads Hjorth">
        <w:r>
          <w:rPr>
            <w:rtl w:val="0"/>
          </w:rPr>
          <w:delText>vendel</w:delText>
        </w:r>
      </w:del>
      <w:bookmarkEnd w:id="1127"/>
      <w:del w:id="1129" w:date="2017-09-18T11:05:26Z" w:author="Mads Hjorth">
        <w:r>
          <w:rPr>
            <w:rtl w:val="0"/>
          </w:rPr>
          <w:delText>se, m</w:delText>
        </w:r>
      </w:del>
      <w:del w:id="1130" w:date="2017-09-18T11:05:26Z" w:author="Mads Hjorth">
        <w:r>
          <w:rPr>
            <w:rtl w:val="0"/>
          </w:rPr>
          <w:delText>å</w:delText>
        </w:r>
      </w:del>
      <w:del w:id="1131" w:date="2017-09-18T11:05:26Z" w:author="Mads Hjorth">
        <w:r>
          <w:rPr>
            <w:rtl w:val="0"/>
          </w:rPr>
          <w:delText>lgruppe og l</w:delText>
        </w:r>
      </w:del>
      <w:del w:id="1132" w:date="2017-09-18T11:05:26Z" w:author="Mads Hjorth">
        <w:r>
          <w:rPr>
            <w:rtl w:val="0"/>
          </w:rPr>
          <w:delText>æ</w:delText>
        </w:r>
      </w:del>
      <w:del w:id="1133" w:date="2017-09-18T11:05:26Z" w:author="Mads Hjorth">
        <w:r>
          <w:rPr>
            <w:rtl w:val="0"/>
          </w:rPr>
          <w:delText>sevejledning</w:delText>
        </w:r>
      </w:del>
    </w:p>
    <w:p>
      <w:pPr>
        <w:pStyle w:val="normal.0"/>
        <w:rPr>
          <w:del w:id="1134" w:date="2017-09-18T11:05:26Z" w:author="Mads Hjorth"/>
        </w:rPr>
      </w:pPr>
      <w:del w:id="1135" w:date="2017-09-18T11:05:26Z" w:author="Mads Hjorth">
        <w:r>
          <w:rPr>
            <w:rtl w:val="0"/>
            <w:lang w:val="da-DK"/>
          </w:rPr>
          <w:delText>Denne referencearkitektur forventes anvendt i forbindelse med kravspecifikation af offentlige it-systemer, der involverer indberetninger til nationale registre p</w:delText>
        </w:r>
      </w:del>
      <w:del w:id="1136" w:date="2017-09-18T11:05:26Z" w:author="Mads Hjorth">
        <w:r>
          <w:rPr>
            <w:rtl w:val="0"/>
          </w:rPr>
          <w:delText xml:space="preserve">å </w:delText>
        </w:r>
      </w:del>
      <w:del w:id="1137" w:date="2017-09-18T11:05:26Z" w:author="Mads Hjorth">
        <w:r>
          <w:rPr>
            <w:rtl w:val="0"/>
            <w:lang w:val="da-DK"/>
          </w:rPr>
          <w:delText>sundhedsomr</w:delText>
        </w:r>
      </w:del>
      <w:del w:id="1138" w:date="2017-09-18T11:05:26Z" w:author="Mads Hjorth">
        <w:r>
          <w:rPr>
            <w:rtl w:val="0"/>
            <w:lang w:val="da-DK"/>
          </w:rPr>
          <w:delText>å</w:delText>
        </w:r>
      </w:del>
      <w:del w:id="1139" w:date="2017-09-18T11:05:26Z" w:author="Mads Hjorth">
        <w:r>
          <w:rPr>
            <w:rtl w:val="0"/>
            <w:lang w:val="da-DK"/>
          </w:rPr>
          <w:delText>det fx systemer, der opsamler data, der skal indberettes, nye registre, ny indberetningsinfrastruktur eller konsolidering af flere eksisterende indberetningsl</w:delText>
        </w:r>
      </w:del>
      <w:del w:id="1140" w:date="2017-09-18T11:05:26Z" w:author="Mads Hjorth">
        <w:r>
          <w:rPr>
            <w:rtl w:val="0"/>
            <w:lang w:val="da-DK"/>
          </w:rPr>
          <w:delText>ø</w:delText>
        </w:r>
      </w:del>
      <w:del w:id="1141" w:date="2017-09-18T11:05:26Z" w:author="Mads Hjorth">
        <w:r>
          <w:rPr>
            <w:rtl w:val="0"/>
            <w:lang w:val="da-DK"/>
          </w:rPr>
          <w:delText>sninger. Desuden vil den kunne fungere som sigtepunkt for it-strategier og -planer hos nationale myndigheder, regioner, kommuner og it-leverand</w:delText>
        </w:r>
      </w:del>
      <w:del w:id="1142" w:date="2017-09-18T11:05:26Z" w:author="Mads Hjorth">
        <w:r>
          <w:rPr>
            <w:rtl w:val="0"/>
            <w:lang w:val="da-DK"/>
          </w:rPr>
          <w:delText>ø</w:delText>
        </w:r>
      </w:del>
      <w:del w:id="1143" w:date="2017-09-18T11:05:26Z" w:author="Mads Hjorth">
        <w:r>
          <w:rPr>
            <w:rtl w:val="0"/>
          </w:rPr>
          <w:delText>rer.</w:delText>
        </w:r>
      </w:del>
    </w:p>
    <w:p>
      <w:pPr>
        <w:pStyle w:val="normal.0"/>
        <w:rPr>
          <w:del w:id="1144" w:date="2017-09-18T11:05:26Z" w:author="Mads Hjorth"/>
        </w:rPr>
      </w:pPr>
      <w:del w:id="1145" w:date="2017-09-18T11:05:26Z" w:author="Mads Hjorth">
        <w:r>
          <w:rPr>
            <w:rtl w:val="0"/>
            <w:lang w:val="da-DK"/>
          </w:rPr>
          <w:delText>Referencearkitekturen forventes at indg</w:delText>
        </w:r>
      </w:del>
      <w:del w:id="1146" w:date="2017-09-18T11:05:26Z" w:author="Mads Hjorth">
        <w:r>
          <w:rPr>
            <w:rtl w:val="0"/>
          </w:rPr>
          <w:delText xml:space="preserve">å </w:delText>
        </w:r>
      </w:del>
      <w:del w:id="1147" w:date="2017-09-18T11:05:26Z" w:author="Mads Hjorth">
        <w:r>
          <w:rPr>
            <w:rtl w:val="0"/>
            <w:lang w:val="da-DK"/>
          </w:rPr>
          <w:delText>i konkrete projekter sammen med andre arkitekturprodukter og standarder. Hvor der opleves inkonsistens eller modstridende principper vil National Sundheds-it meget gerne i dialog med anvenderne i forbindelse med konkrete valg og efterf</w:delText>
        </w:r>
      </w:del>
      <w:del w:id="1148" w:date="2017-09-18T11:05:26Z" w:author="Mads Hjorth">
        <w:r>
          <w:rPr>
            <w:rtl w:val="0"/>
            <w:lang w:val="da-DK"/>
          </w:rPr>
          <w:delText>ø</w:delText>
        </w:r>
      </w:del>
      <w:del w:id="1149" w:date="2017-09-18T11:05:26Z" w:author="Mads Hjorth">
        <w:r>
          <w:rPr>
            <w:rtl w:val="0"/>
          </w:rPr>
          <w:delText xml:space="preserve">lgende forbedringer af arkitekturprodukter og standarder. </w:delText>
        </w:r>
      </w:del>
    </w:p>
    <w:p>
      <w:pPr>
        <w:pStyle w:val="normal.0"/>
        <w:rPr>
          <w:del w:id="1150" w:date="2017-09-18T11:05:26Z" w:author="Mads Hjorth"/>
        </w:rPr>
      </w:pPr>
      <w:del w:id="1151" w:date="2017-09-18T11:05:26Z" w:author="Mads Hjorth">
        <w:r>
          <w:rPr>
            <w:rtl w:val="0"/>
            <w:lang w:val="da-DK"/>
          </w:rPr>
          <w:delText>Selvom denne referencearkitektur udpeger en r</w:delText>
        </w:r>
      </w:del>
      <w:del w:id="1152" w:date="2017-09-18T11:05:26Z" w:author="Mads Hjorth">
        <w:r>
          <w:rPr>
            <w:rtl w:val="0"/>
            <w:lang w:val="da-DK"/>
          </w:rPr>
          <w:delText>æ</w:delText>
        </w:r>
      </w:del>
      <w:del w:id="1153" w:date="2017-09-18T11:05:26Z" w:author="Mads Hjorth">
        <w:r>
          <w:rPr>
            <w:rtl w:val="0"/>
          </w:rPr>
          <w:delText>kke omr</w:delText>
        </w:r>
      </w:del>
      <w:del w:id="1154" w:date="2017-09-18T11:05:26Z" w:author="Mads Hjorth">
        <w:r>
          <w:rPr>
            <w:rtl w:val="0"/>
            <w:lang w:val="da-DK"/>
          </w:rPr>
          <w:delText>å</w:delText>
        </w:r>
      </w:del>
      <w:del w:id="1155" w:date="2017-09-18T11:05:26Z" w:author="Mads Hjorth">
        <w:r>
          <w:rPr>
            <w:rtl w:val="0"/>
          </w:rPr>
          <w:delText>der, som foresl</w:delText>
        </w:r>
      </w:del>
      <w:del w:id="1156" w:date="2017-09-18T11:05:26Z" w:author="Mads Hjorth">
        <w:r>
          <w:rPr>
            <w:rtl w:val="0"/>
            <w:lang w:val="da-DK"/>
          </w:rPr>
          <w:delText>å</w:delText>
        </w:r>
      </w:del>
      <w:del w:id="1157" w:date="2017-09-18T11:05:26Z" w:author="Mads Hjorth">
        <w:r>
          <w:rPr>
            <w:rtl w:val="0"/>
            <w:lang w:val="da-DK"/>
          </w:rPr>
          <w:delText>s standardiseret, er referencearkitekturen ikke selv med til at fastl</w:delText>
        </w:r>
      </w:del>
      <w:del w:id="1158" w:date="2017-09-18T11:05:26Z" w:author="Mads Hjorth">
        <w:r>
          <w:rPr>
            <w:rtl w:val="0"/>
            <w:lang w:val="da-DK"/>
          </w:rPr>
          <w:delText>æ</w:delText>
        </w:r>
      </w:del>
      <w:del w:id="1159" w:date="2017-09-18T11:05:26Z" w:author="Mads Hjorth">
        <w:r>
          <w:rPr>
            <w:rtl w:val="0"/>
          </w:rPr>
          <w:delText>gge standarder. Dette sker i en efterf</w:delText>
        </w:r>
      </w:del>
      <w:del w:id="1160" w:date="2017-09-18T11:05:26Z" w:author="Mads Hjorth">
        <w:r>
          <w:rPr>
            <w:rtl w:val="0"/>
            <w:lang w:val="da-DK"/>
          </w:rPr>
          <w:delText>ø</w:delText>
        </w:r>
      </w:del>
      <w:del w:id="1161" w:date="2017-09-18T11:05:26Z" w:author="Mads Hjorth">
        <w:r>
          <w:rPr>
            <w:rtl w:val="0"/>
          </w:rPr>
          <w:delText>lgende proces, i overensstemmelse med de bestemmelser og retningslinjer der er g</w:delText>
        </w:r>
      </w:del>
      <w:del w:id="1162" w:date="2017-09-18T11:05:26Z" w:author="Mads Hjorth">
        <w:r>
          <w:rPr>
            <w:rtl w:val="0"/>
            <w:lang w:val="da-DK"/>
          </w:rPr>
          <w:delText>æ</w:delText>
        </w:r>
      </w:del>
      <w:del w:id="1163" w:date="2017-09-18T11:05:26Z" w:author="Mads Hjorth">
        <w:r>
          <w:rPr>
            <w:rtl w:val="0"/>
            <w:lang w:val="da-DK"/>
          </w:rPr>
          <w:delText>ldende for fasts</w:delText>
        </w:r>
      </w:del>
      <w:del w:id="1164" w:date="2017-09-18T11:05:26Z" w:author="Mads Hjorth">
        <w:r>
          <w:rPr>
            <w:rtl w:val="0"/>
            <w:lang w:val="da-DK"/>
          </w:rPr>
          <w:delText>æ</w:delText>
        </w:r>
      </w:del>
      <w:del w:id="1165" w:date="2017-09-18T11:05:26Z" w:author="Mads Hjorth">
        <w:r>
          <w:rPr>
            <w:rtl w:val="0"/>
            <w:lang w:val="da-DK"/>
          </w:rPr>
          <w:delText>ttelse/godkendelse af nationale standarder for it-anvendelse p</w:delText>
        </w:r>
      </w:del>
      <w:del w:id="1166" w:date="2017-09-18T11:05:26Z" w:author="Mads Hjorth">
        <w:r>
          <w:rPr>
            <w:rtl w:val="0"/>
          </w:rPr>
          <w:delText xml:space="preserve">å </w:delText>
        </w:r>
      </w:del>
      <w:del w:id="1167" w:date="2017-09-18T11:05:26Z" w:author="Mads Hjorth">
        <w:r>
          <w:rPr>
            <w:rtl w:val="0"/>
            <w:lang w:val="da-DK"/>
          </w:rPr>
          <w:delText>sundhedsomr</w:delText>
        </w:r>
      </w:del>
      <w:del w:id="1168" w:date="2017-09-18T11:05:26Z" w:author="Mads Hjorth">
        <w:r>
          <w:rPr>
            <w:rtl w:val="0"/>
            <w:lang w:val="da-DK"/>
          </w:rPr>
          <w:delText>å</w:delText>
        </w:r>
      </w:del>
      <w:del w:id="1169" w:date="2017-09-18T11:05:26Z" w:author="Mads Hjorth">
        <w:r>
          <w:rPr>
            <w:rtl w:val="0"/>
          </w:rPr>
          <w:delText>det.</w:delText>
        </w:r>
      </w:del>
    </w:p>
    <w:p>
      <w:pPr>
        <w:pStyle w:val="normal.0"/>
        <w:rPr>
          <w:del w:id="1170" w:date="2017-09-18T11:05:26Z" w:author="Mads Hjorth"/>
        </w:rPr>
      </w:pPr>
      <w:del w:id="1171" w:date="2017-09-18T11:05:26Z" w:author="Mads Hjorth">
        <w:r>
          <w:rPr>
            <w:rtl w:val="0"/>
          </w:rPr>
          <w:delText>M</w:delText>
        </w:r>
      </w:del>
      <w:del w:id="1172" w:date="2017-09-18T11:05:26Z" w:author="Mads Hjorth">
        <w:r>
          <w:rPr>
            <w:rtl w:val="0"/>
            <w:lang w:val="da-DK"/>
          </w:rPr>
          <w:delText>å</w:delText>
        </w:r>
      </w:del>
      <w:del w:id="1173" w:date="2017-09-18T11:05:26Z" w:author="Mads Hjorth">
        <w:r>
          <w:rPr>
            <w:rtl w:val="0"/>
            <w:lang w:val="da-DK"/>
          </w:rPr>
          <w:delText>lgrupperne for denne referencearkitektur er it-arkitekter, systemudviklere, projektledere og beslutningstagere involveret i kravstillingen og udf</w:delText>
        </w:r>
      </w:del>
      <w:del w:id="1174" w:date="2017-09-18T11:05:26Z" w:author="Mads Hjorth">
        <w:r>
          <w:rPr>
            <w:rtl w:val="0"/>
            <w:lang w:val="da-DK"/>
          </w:rPr>
          <w:delText>æ</w:delText>
        </w:r>
      </w:del>
      <w:del w:id="1175" w:date="2017-09-18T11:05:26Z" w:author="Mads Hjorth">
        <w:r>
          <w:rPr>
            <w:rtl w:val="0"/>
            <w:lang w:val="da-DK"/>
          </w:rPr>
          <w:delText>rdigelsen af konkrete it-l</w:delText>
        </w:r>
      </w:del>
      <w:del w:id="1176" w:date="2017-09-18T11:05:26Z" w:author="Mads Hjorth">
        <w:r>
          <w:rPr>
            <w:rtl w:val="0"/>
            <w:lang w:val="da-DK"/>
          </w:rPr>
          <w:delText>ø</w:delText>
        </w:r>
      </w:del>
      <w:del w:id="1177" w:date="2017-09-18T11:05:26Z" w:author="Mads Hjorth">
        <w:r>
          <w:rPr>
            <w:rtl w:val="0"/>
          </w:rPr>
          <w:delText>sninger p</w:delText>
        </w:r>
      </w:del>
      <w:del w:id="1178" w:date="2017-09-18T11:05:26Z" w:author="Mads Hjorth">
        <w:r>
          <w:rPr>
            <w:rtl w:val="0"/>
          </w:rPr>
          <w:delText xml:space="preserve">å </w:delText>
        </w:r>
      </w:del>
      <w:del w:id="1179" w:date="2017-09-18T11:05:26Z" w:author="Mads Hjorth">
        <w:r>
          <w:rPr>
            <w:rtl w:val="0"/>
          </w:rPr>
          <w:delText>omr</w:delText>
        </w:r>
      </w:del>
      <w:del w:id="1180" w:date="2017-09-18T11:05:26Z" w:author="Mads Hjorth">
        <w:r>
          <w:rPr>
            <w:rtl w:val="0"/>
            <w:lang w:val="da-DK"/>
          </w:rPr>
          <w:delText>å</w:delText>
        </w:r>
      </w:del>
      <w:del w:id="1181" w:date="2017-09-18T11:05:26Z" w:author="Mads Hjorth">
        <w:r>
          <w:rPr>
            <w:rtl w:val="0"/>
          </w:rPr>
          <w:delText xml:space="preserve">det. </w:delText>
        </w:r>
      </w:del>
    </w:p>
    <w:p>
      <w:pPr>
        <w:pStyle w:val="normal.0"/>
        <w:rPr>
          <w:del w:id="1182" w:date="2017-09-18T11:05:26Z" w:author="Mads Hjorth"/>
        </w:rPr>
      </w:pPr>
      <w:del w:id="1183" w:date="2017-09-18T11:05:26Z" w:author="Mads Hjorth">
        <w:r>
          <w:rPr>
            <w:rtl w:val="0"/>
            <w:lang w:val="de-DE"/>
          </w:rPr>
          <w:delText xml:space="preserve">Kapitel </w:delText>
        </w:r>
      </w:del>
      <w:del w:id="1184" w:date="2017-09-18T11:05:26Z" w:author="Mads Hjorth">
        <w:r>
          <w:rPr/>
          <w:fldChar w:fldCharType="begin" w:fldLock="0"/>
        </w:r>
      </w:del>
      <w:del w:id="1185" w:date="2017-09-18T11:05:26Z" w:author="Mads Hjorth">
        <w:r>
          <w:rPr/>
          <w:delInstrText xml:space="preserve"> HYPERLINK \l "Ref323028009" </w:delInstrText>
        </w:r>
      </w:del>
      <w:del w:id="1186" w:date="2017-09-18T11:05:26Z" w:author="Mads Hjorth">
        <w:r>
          <w:rPr/>
          <w:fldChar w:fldCharType="separate" w:fldLock="0"/>
        </w:r>
      </w:del>
      <w:del w:id="1187" w:date="2017-09-18T11:05:26Z" w:author="Mads Hjorth">
        <w:r>
          <w:rPr>
            <w:rtl w:val="0"/>
          </w:rPr>
          <w:delText>2</w:delText>
        </w:r>
      </w:del>
      <w:del w:id="1188" w:date="2017-09-18T11:05:26Z" w:author="Mads Hjorth">
        <w:r>
          <w:rPr/>
          <w:fldChar w:fldCharType="end" w:fldLock="0"/>
        </w:r>
      </w:del>
      <w:del w:id="1189" w:date="2017-09-18T11:05:26Z" w:author="Mads Hjorth">
        <w:r>
          <w:rPr>
            <w:rtl w:val="0"/>
          </w:rPr>
          <w:delText xml:space="preserve"> og 3 er prim</w:delText>
        </w:r>
      </w:del>
      <w:del w:id="1190" w:date="2017-09-18T11:05:26Z" w:author="Mads Hjorth">
        <w:r>
          <w:rPr>
            <w:rtl w:val="0"/>
            <w:lang w:val="da-DK"/>
          </w:rPr>
          <w:delText>æ</w:delText>
        </w:r>
      </w:del>
      <w:del w:id="1191" w:date="2017-09-18T11:05:26Z" w:author="Mads Hjorth">
        <w:r>
          <w:rPr>
            <w:rtl w:val="0"/>
            <w:lang w:val="da-DK"/>
          </w:rPr>
          <w:delText>rt henvendt til beslutningstagere og projektledere, og kan l</w:delText>
        </w:r>
      </w:del>
      <w:del w:id="1192" w:date="2017-09-18T11:05:26Z" w:author="Mads Hjorth">
        <w:r>
          <w:rPr>
            <w:rtl w:val="0"/>
            <w:lang w:val="da-DK"/>
          </w:rPr>
          <w:delText>æ</w:delText>
        </w:r>
      </w:del>
      <w:del w:id="1193" w:date="2017-09-18T11:05:26Z" w:author="Mads Hjorth">
        <w:r>
          <w:rPr>
            <w:rtl w:val="0"/>
          </w:rPr>
          <w:delText>ses selvst</w:delText>
        </w:r>
      </w:del>
      <w:del w:id="1194" w:date="2017-09-18T11:05:26Z" w:author="Mads Hjorth">
        <w:r>
          <w:rPr>
            <w:rtl w:val="0"/>
            <w:lang w:val="da-DK"/>
          </w:rPr>
          <w:delText>æ</w:delText>
        </w:r>
      </w:del>
      <w:del w:id="1195" w:date="2017-09-18T11:05:26Z" w:author="Mads Hjorth">
        <w:r>
          <w:rPr>
            <w:rtl w:val="0"/>
            <w:lang w:val="da-DK"/>
          </w:rPr>
          <w:delText>ndigt uden at forholde sig til det efterf</w:delText>
        </w:r>
      </w:del>
      <w:del w:id="1196" w:date="2017-09-18T11:05:26Z" w:author="Mads Hjorth">
        <w:r>
          <w:rPr>
            <w:rtl w:val="0"/>
            <w:lang w:val="da-DK"/>
          </w:rPr>
          <w:delText>ø</w:delText>
        </w:r>
      </w:del>
      <w:del w:id="1197" w:date="2017-09-18T11:05:26Z" w:author="Mads Hjorth">
        <w:r>
          <w:rPr>
            <w:rtl w:val="0"/>
            <w:lang w:val="nl-NL"/>
          </w:rPr>
          <w:delText xml:space="preserve">lgende </w:delText>
        </w:r>
      </w:del>
      <w:del w:id="1198" w:date="2017-05-05T17:26:20Z" w:author="Forfatter">
        <w:r>
          <w:rPr>
            <w:rtl w:val="0"/>
          </w:rPr>
          <w:delText xml:space="preserve">teknologiske </w:delText>
        </w:r>
      </w:del>
      <w:ins w:id="1199" w:date="2017-05-05T17:26:20Z" w:author="Forfatter">
        <w:del w:id="1200" w:date="2017-09-18T11:05:26Z" w:author="Mads Hjorth">
          <w:r>
            <w:rPr>
              <w:rtl w:val="0"/>
            </w:rPr>
            <w:delText xml:space="preserve">tekniske </w:delText>
          </w:r>
        </w:del>
      </w:ins>
      <w:del w:id="1201" w:date="2017-09-18T11:05:26Z" w:author="Mads Hjorth">
        <w:r>
          <w:rPr>
            <w:rtl w:val="0"/>
          </w:rPr>
          <w:delText xml:space="preserve">kapitel. </w:delText>
        </w:r>
      </w:del>
    </w:p>
    <w:p>
      <w:pPr>
        <w:pStyle w:val="normal.0"/>
        <w:rPr>
          <w:ins w:id="1202" w:date="2017-05-05T17:26:20Z" w:author="Forfatter"/>
          <w:del w:id="1203" w:date="2017-09-18T11:05:26Z" w:author="Mads Hjorth"/>
        </w:rPr>
      </w:pPr>
      <w:del w:id="1204" w:date="2017-09-18T11:05:26Z" w:author="Mads Hjorth">
        <w:r>
          <w:rPr>
            <w:rtl w:val="0"/>
            <w:lang w:val="de-DE"/>
          </w:rPr>
          <w:delText xml:space="preserve">Kapitel </w:delText>
        </w:r>
      </w:del>
      <w:del w:id="1205" w:date="2017-09-18T11:05:26Z" w:author="Mads Hjorth">
        <w:r>
          <w:rPr/>
          <w:fldChar w:fldCharType="begin" w:fldLock="0"/>
        </w:r>
      </w:del>
      <w:del w:id="1206" w:date="2017-09-18T11:05:26Z" w:author="Mads Hjorth">
        <w:r>
          <w:rPr/>
          <w:delInstrText xml:space="preserve"> HYPERLINK \l "Ref323028161" </w:delInstrText>
        </w:r>
      </w:del>
      <w:del w:id="1207" w:date="2017-09-18T11:05:26Z" w:author="Mads Hjorth">
        <w:r>
          <w:rPr/>
          <w:fldChar w:fldCharType="separate" w:fldLock="0"/>
        </w:r>
      </w:del>
      <w:del w:id="1208" w:date="2017-09-18T11:05:26Z" w:author="Mads Hjorth">
        <w:r>
          <w:rPr>
            <w:rtl w:val="0"/>
          </w:rPr>
          <w:delText>4</w:delText>
        </w:r>
      </w:del>
      <w:del w:id="1209" w:date="2017-09-18T11:05:26Z" w:author="Mads Hjorth">
        <w:r>
          <w:rPr/>
          <w:fldChar w:fldCharType="end" w:fldLock="0"/>
        </w:r>
      </w:del>
      <w:del w:id="1210" w:date="2017-09-18T11:05:26Z" w:author="Mads Hjorth">
        <w:r>
          <w:rPr>
            <w:rtl w:val="0"/>
          </w:rPr>
          <w:delText xml:space="preserve"> er prim</w:delText>
        </w:r>
      </w:del>
      <w:del w:id="1211" w:date="2017-09-18T11:05:26Z" w:author="Mads Hjorth">
        <w:r>
          <w:rPr>
            <w:rtl w:val="0"/>
            <w:lang w:val="da-DK"/>
          </w:rPr>
          <w:delText>æ</w:delText>
        </w:r>
      </w:del>
      <w:del w:id="1212" w:date="2017-09-18T11:05:26Z" w:author="Mads Hjorth">
        <w:r>
          <w:rPr>
            <w:rtl w:val="0"/>
            <w:lang w:val="da-DK"/>
          </w:rPr>
          <w:delText>rt henvendt til it-arkitekter og systemudvikler og har en meget teknisk karakter. De teknologiske anvisninger udg</w:delText>
        </w:r>
      </w:del>
      <w:del w:id="1213" w:date="2017-09-18T11:05:26Z" w:author="Mads Hjorth">
        <w:r>
          <w:rPr>
            <w:rtl w:val="0"/>
            <w:lang w:val="da-DK"/>
          </w:rPr>
          <w:delText>ø</w:delText>
        </w:r>
      </w:del>
      <w:del w:id="1214" w:date="2017-09-18T11:05:26Z" w:author="Mads Hjorth">
        <w:r>
          <w:rPr>
            <w:rtl w:val="0"/>
            <w:lang w:val="da-DK"/>
          </w:rPr>
          <w:delText>r en r</w:delText>
        </w:r>
      </w:del>
      <w:del w:id="1215" w:date="2017-09-18T11:05:26Z" w:author="Mads Hjorth">
        <w:r>
          <w:rPr>
            <w:rtl w:val="0"/>
            <w:lang w:val="da-DK"/>
          </w:rPr>
          <w:delText>æ</w:delText>
        </w:r>
      </w:del>
      <w:del w:id="1216" w:date="2017-09-18T11:05:26Z" w:author="Mads Hjorth">
        <w:r>
          <w:rPr>
            <w:rtl w:val="0"/>
            <w:lang w:val="da-DK"/>
          </w:rPr>
          <w:delText xml:space="preserve">kke velovervejede valg indenfor rammerne af kapitel </w:delText>
        </w:r>
      </w:del>
      <w:del w:id="1217" w:date="2017-09-18T11:05:26Z" w:author="Mads Hjorth">
        <w:r>
          <w:rPr/>
          <w:fldChar w:fldCharType="begin" w:fldLock="0"/>
        </w:r>
      </w:del>
      <w:del w:id="1218" w:date="2017-09-18T11:05:26Z" w:author="Mads Hjorth">
        <w:r>
          <w:rPr/>
          <w:delInstrText xml:space="preserve"> HYPERLINK \l "Ref323028309" </w:delInstrText>
        </w:r>
      </w:del>
      <w:del w:id="1219" w:date="2017-09-18T11:05:26Z" w:author="Mads Hjorth">
        <w:r>
          <w:rPr/>
          <w:fldChar w:fldCharType="separate" w:fldLock="0"/>
        </w:r>
      </w:del>
      <w:del w:id="1220" w:date="2017-09-18T11:05:26Z" w:author="Mads Hjorth">
        <w:r>
          <w:rPr>
            <w:rtl w:val="0"/>
          </w:rPr>
          <w:delText>2</w:delText>
        </w:r>
      </w:del>
      <w:del w:id="1221" w:date="2017-09-18T11:05:26Z" w:author="Mads Hjorth">
        <w:r>
          <w:rPr/>
          <w:fldChar w:fldCharType="end" w:fldLock="0"/>
        </w:r>
      </w:del>
      <w:del w:id="1222" w:date="2017-09-18T11:05:26Z" w:author="Mads Hjorth">
        <w:r>
          <w:rPr>
            <w:rtl w:val="0"/>
            <w:lang w:val="da-DK"/>
          </w:rPr>
          <w:delText xml:space="preserve"> og 3 og kan derfor ikke l</w:delText>
        </w:r>
      </w:del>
      <w:del w:id="1223" w:date="2017-09-18T11:05:26Z" w:author="Mads Hjorth">
        <w:r>
          <w:rPr>
            <w:rtl w:val="0"/>
            <w:lang w:val="da-DK"/>
          </w:rPr>
          <w:delText>æ</w:delText>
        </w:r>
      </w:del>
      <w:del w:id="1224" w:date="2017-09-18T11:05:26Z" w:author="Mads Hjorth">
        <w:r>
          <w:rPr>
            <w:rtl w:val="0"/>
            <w:lang w:val="da-DK"/>
          </w:rPr>
          <w:delText>ses uden den foreg</w:delText>
        </w:r>
      </w:del>
      <w:del w:id="1225" w:date="2017-09-18T11:05:26Z" w:author="Mads Hjorth">
        <w:r>
          <w:rPr>
            <w:rtl w:val="0"/>
            <w:lang w:val="da-DK"/>
          </w:rPr>
          <w:delText>å</w:delText>
        </w:r>
      </w:del>
      <w:del w:id="1226" w:date="2017-09-18T11:05:26Z" w:author="Mads Hjorth">
        <w:r>
          <w:rPr>
            <w:rtl w:val="0"/>
          </w:rPr>
          <w:delText xml:space="preserve">ende kontekst. </w:delText>
        </w:r>
      </w:del>
    </w:p>
    <w:p>
      <w:pPr>
        <w:pStyle w:val="normal.0"/>
        <w:rPr>
          <w:del w:id="1227" w:date="2017-09-18T11:05:26Z" w:author="Mads Hjorth"/>
        </w:rPr>
      </w:pPr>
      <w:ins w:id="1228" w:date="2017-05-05T17:26:20Z" w:author="Forfatter">
        <w:del w:id="1229" w:date="2017-09-18T11:05:26Z" w:author="Mads Hjorth">
          <w:r>
            <w:rPr>
              <w:rtl w:val="0"/>
              <w:lang w:val="da-DK"/>
            </w:rPr>
            <w:delText>I forbindelse med udarbejdelsen har der v</w:delText>
          </w:r>
        </w:del>
      </w:ins>
      <w:ins w:id="1230" w:date="2017-05-05T17:26:20Z" w:author="Forfatter">
        <w:del w:id="1231" w:date="2017-09-18T11:05:26Z" w:author="Mads Hjorth">
          <w:r>
            <w:rPr>
              <w:rtl w:val="0"/>
              <w:lang w:val="da-DK"/>
            </w:rPr>
            <w:delText>æ</w:delText>
          </w:r>
        </w:del>
      </w:ins>
      <w:ins w:id="1232" w:date="2017-05-05T17:26:20Z" w:author="Forfatter">
        <w:del w:id="1233" w:date="2017-09-18T11:05:26Z" w:author="Mads Hjorth">
          <w:r>
            <w:rPr>
              <w:rtl w:val="0"/>
              <w:lang w:val="da-DK"/>
            </w:rPr>
            <w:delText>ret nogle omr</w:delText>
          </w:r>
        </w:del>
      </w:ins>
      <w:ins w:id="1234" w:date="2017-05-05T17:26:20Z" w:author="Forfatter">
        <w:del w:id="1235" w:date="2017-09-18T11:05:26Z" w:author="Mads Hjorth">
          <w:r>
            <w:rPr>
              <w:rtl w:val="0"/>
              <w:lang w:val="da-DK"/>
            </w:rPr>
            <w:delText>å</w:delText>
          </w:r>
        </w:del>
      </w:ins>
      <w:ins w:id="1236" w:date="2017-05-05T17:26:20Z" w:author="Forfatter">
        <w:del w:id="1237" w:date="2017-09-18T11:05:26Z" w:author="Mads Hjorth">
          <w:r>
            <w:rPr>
              <w:rtl w:val="0"/>
              <w:lang w:val="da-DK"/>
            </w:rPr>
            <w:delText>der, hvor tiden ikke har tilladt, at arbejdsgruppen er kommet s</w:delText>
          </w:r>
        </w:del>
      </w:ins>
      <w:ins w:id="1238" w:date="2017-05-05T17:26:20Z" w:author="Forfatter">
        <w:del w:id="1239" w:date="2017-09-18T11:05:26Z" w:author="Mads Hjorth">
          <w:r>
            <w:rPr>
              <w:rtl w:val="0"/>
            </w:rPr>
            <w:delText xml:space="preserve">å </w:delText>
          </w:r>
        </w:del>
      </w:ins>
      <w:ins w:id="1240" w:date="2017-05-05T17:26:20Z" w:author="Forfatter">
        <w:del w:id="1241" w:date="2017-09-18T11:05:26Z" w:author="Mads Hjorth">
          <w:r>
            <w:rPr>
              <w:rtl w:val="0"/>
            </w:rPr>
            <w:delText xml:space="preserve">langt som </w:delText>
          </w:r>
        </w:del>
      </w:ins>
      <w:ins w:id="1242" w:date="2017-05-05T17:26:20Z" w:author="Forfatter">
        <w:del w:id="1243" w:date="2017-09-18T11:05:26Z" w:author="Mads Hjorth">
          <w:r>
            <w:rPr>
              <w:rtl w:val="0"/>
              <w:lang w:val="da-DK"/>
            </w:rPr>
            <w:delText>ø</w:delText>
          </w:r>
        </w:del>
      </w:ins>
      <w:ins w:id="1244" w:date="2017-05-05T17:26:20Z" w:author="Forfatter">
        <w:del w:id="1245" w:date="2017-09-18T11:05:26Z" w:author="Mads Hjorth">
          <w:r>
            <w:rPr>
              <w:rtl w:val="0"/>
              <w:lang w:val="da-DK"/>
            </w:rPr>
            <w:delText xml:space="preserve">nsket. Det har efterladt nogle </w:delText>
          </w:r>
        </w:del>
      </w:ins>
      <w:ins w:id="1246" w:date="2017-05-05T17:26:20Z" w:author="Forfatter">
        <w:del w:id="1247" w:date="2017-09-18T11:05:26Z" w:author="Mads Hjorth">
          <w:r>
            <w:rPr>
              <w:rtl w:val="0"/>
              <w:lang w:val="da-DK"/>
            </w:rPr>
            <w:delText>å</w:delText>
          </w:r>
        </w:del>
      </w:ins>
      <w:ins w:id="1248" w:date="2017-05-05T17:26:20Z" w:author="Forfatter">
        <w:del w:id="1249" w:date="2017-09-18T11:05:26Z" w:author="Mads Hjorth">
          <w:r>
            <w:rPr>
              <w:rtl w:val="0"/>
            </w:rPr>
            <w:delText>bne sp</w:delText>
          </w:r>
        </w:del>
      </w:ins>
      <w:ins w:id="1250" w:date="2017-05-05T17:26:20Z" w:author="Forfatter">
        <w:del w:id="1251" w:date="2017-09-18T11:05:26Z" w:author="Mads Hjorth">
          <w:r>
            <w:rPr>
              <w:rtl w:val="0"/>
              <w:lang w:val="da-DK"/>
            </w:rPr>
            <w:delText>ø</w:delText>
          </w:r>
        </w:del>
      </w:ins>
      <w:ins w:id="1252" w:date="2017-05-05T17:26:20Z" w:author="Forfatter">
        <w:del w:id="1253" w:date="2017-09-18T11:05:26Z" w:author="Mads Hjorth">
          <w:r>
            <w:rPr>
              <w:rtl w:val="0"/>
              <w:lang w:val="da-DK"/>
            </w:rPr>
            <w:delText>rgsm</w:delText>
          </w:r>
        </w:del>
      </w:ins>
      <w:ins w:id="1254" w:date="2017-05-05T17:26:20Z" w:author="Forfatter">
        <w:del w:id="1255" w:date="2017-09-18T11:05:26Z" w:author="Mads Hjorth">
          <w:r>
            <w:rPr>
              <w:rtl w:val="0"/>
              <w:lang w:val="da-DK"/>
            </w:rPr>
            <w:delText>å</w:delText>
          </w:r>
        </w:del>
      </w:ins>
      <w:ins w:id="1256" w:date="2017-05-05T17:26:20Z" w:author="Forfatter">
        <w:del w:id="1257" w:date="2017-09-18T11:05:26Z" w:author="Mads Hjorth">
          <w:r>
            <w:rPr>
              <w:rtl w:val="0"/>
              <w:lang w:val="da-DK"/>
            </w:rPr>
            <w:delText>l, der b</w:delText>
          </w:r>
        </w:del>
      </w:ins>
      <w:ins w:id="1258" w:date="2017-05-05T17:26:20Z" w:author="Forfatter">
        <w:del w:id="1259" w:date="2017-09-18T11:05:26Z" w:author="Mads Hjorth">
          <w:r>
            <w:rPr>
              <w:rtl w:val="0"/>
              <w:lang w:val="da-DK"/>
            </w:rPr>
            <w:delText>ø</w:delText>
          </w:r>
        </w:del>
      </w:ins>
      <w:ins w:id="1260" w:date="2017-05-05T17:26:20Z" w:author="Forfatter">
        <w:del w:id="1261" w:date="2017-09-18T11:05:26Z" w:author="Mads Hjorth">
          <w:r>
            <w:rPr>
              <w:rtl w:val="0"/>
              <w:lang w:val="da-DK"/>
            </w:rPr>
            <w:delText xml:space="preserve">r adresseres i kommende udgaver. De </w:delText>
          </w:r>
        </w:del>
      </w:ins>
      <w:ins w:id="1262" w:date="2017-05-05T17:26:20Z" w:author="Forfatter">
        <w:del w:id="1263" w:date="2017-09-18T11:05:26Z" w:author="Mads Hjorth">
          <w:r>
            <w:rPr>
              <w:rtl w:val="0"/>
              <w:lang w:val="da-DK"/>
            </w:rPr>
            <w:delText>å</w:delText>
          </w:r>
        </w:del>
      </w:ins>
      <w:ins w:id="1264" w:date="2017-05-05T17:26:20Z" w:author="Forfatter">
        <w:del w:id="1265" w:date="2017-09-18T11:05:26Z" w:author="Mads Hjorth">
          <w:r>
            <w:rPr>
              <w:rtl w:val="0"/>
            </w:rPr>
            <w:delText>bne sp</w:delText>
          </w:r>
        </w:del>
      </w:ins>
      <w:ins w:id="1266" w:date="2017-05-05T17:26:20Z" w:author="Forfatter">
        <w:del w:id="1267" w:date="2017-09-18T11:05:26Z" w:author="Mads Hjorth">
          <w:r>
            <w:rPr>
              <w:rtl w:val="0"/>
              <w:lang w:val="da-DK"/>
            </w:rPr>
            <w:delText>ø</w:delText>
          </w:r>
        </w:del>
      </w:ins>
      <w:ins w:id="1268" w:date="2017-05-05T17:26:20Z" w:author="Forfatter">
        <w:del w:id="1269" w:date="2017-09-18T11:05:26Z" w:author="Mads Hjorth">
          <w:r>
            <w:rPr>
              <w:rtl w:val="0"/>
              <w:lang w:val="da-DK"/>
            </w:rPr>
            <w:delText>rgsm</w:delText>
          </w:r>
        </w:del>
      </w:ins>
      <w:ins w:id="1270" w:date="2017-05-05T17:26:20Z" w:author="Forfatter">
        <w:del w:id="1271" w:date="2017-09-18T11:05:26Z" w:author="Mads Hjorth">
          <w:r>
            <w:rPr>
              <w:rtl w:val="0"/>
              <w:lang w:val="da-DK"/>
            </w:rPr>
            <w:delText>å</w:delText>
          </w:r>
        </w:del>
      </w:ins>
      <w:ins w:id="1272" w:date="2017-05-05T17:26:20Z" w:author="Forfatter">
        <w:del w:id="1273" w:date="2017-09-18T11:05:26Z" w:author="Mads Hjorth">
          <w:r>
            <w:rPr>
              <w:rtl w:val="0"/>
              <w:lang w:val="da-DK"/>
            </w:rPr>
            <w:delText xml:space="preserve">l er beskrevet i et bilag bagerst i dette dokument. </w:delText>
          </w:r>
        </w:del>
      </w:ins>
    </w:p>
    <w:p>
      <w:pPr>
        <w:pStyle w:val="heading 2"/>
        <w:numPr>
          <w:ilvl w:val="1"/>
          <w:numId w:val="4"/>
        </w:numPr>
        <w:rPr>
          <w:del w:id="1274" w:date="2017-09-18T11:05:26Z" w:author="Mads Hjorth"/>
        </w:rPr>
      </w:pPr>
      <w:del w:id="1275" w:date="2017-09-18T11:05:26Z" w:author="Mads Hjorth">
        <w:r>
          <w:rPr>
            <w:rtl w:val="0"/>
          </w:rPr>
          <w:delText>Tilblivelsesproces</w:delText>
        </w:r>
      </w:del>
    </w:p>
    <w:p>
      <w:pPr>
        <w:pStyle w:val="normal.0"/>
        <w:rPr>
          <w:del w:id="1276" w:date="2017-05-05T17:26:20Z" w:author="Forfatter"/>
        </w:rPr>
      </w:pPr>
      <w:del w:id="1277" w:date="2017-05-05T17:26:20Z" w:author="Forfatter">
        <w:r>
          <w:rPr>
            <w:rtl w:val="0"/>
            <w:lang w:val="da-DK"/>
          </w:rPr>
          <w:delText>I juni 2010 blev der ved indg</w:delText>
        </w:r>
      </w:del>
      <w:del w:id="1278" w:date="2017-05-05T17:26:20Z" w:author="Forfatter">
        <w:r>
          <w:rPr>
            <w:rtl w:val="0"/>
            <w:lang w:val="da-DK"/>
          </w:rPr>
          <w:delText>å</w:delText>
        </w:r>
      </w:del>
      <w:del w:id="1279" w:date="2017-05-05T17:26:20Z" w:author="Forfatter">
        <w:r>
          <w:rPr>
            <w:rtl w:val="0"/>
            <w:lang w:val="da-DK"/>
          </w:rPr>
          <w:delText xml:space="preserve">else af </w:delText>
        </w:r>
      </w:del>
      <w:del w:id="1280" w:date="2017-05-05T17:26:20Z" w:author="Forfatter">
        <w:r>
          <w:rPr>
            <w:rtl w:val="0"/>
            <w:lang w:val="da-DK"/>
          </w:rPr>
          <w:delText>ø</w:delText>
        </w:r>
      </w:del>
      <w:del w:id="1281" w:date="2017-05-05T17:26:20Z" w:author="Forfatter">
        <w:r>
          <w:rPr>
            <w:rtl w:val="0"/>
            <w:lang w:val="da-DK"/>
          </w:rPr>
          <w:delText>konomiaftalen mellem regeringen og Danske Regioner i juni 2010 besluttet, at der i 2012 skal v</w:delText>
        </w:r>
      </w:del>
      <w:del w:id="1282" w:date="2017-05-05T17:26:20Z" w:author="Forfatter">
        <w:r>
          <w:rPr>
            <w:rtl w:val="0"/>
            <w:lang w:val="da-DK"/>
          </w:rPr>
          <w:delText>æ</w:delText>
        </w:r>
      </w:del>
      <w:del w:id="1283" w:date="2017-05-05T17:26:20Z" w:author="Forfatter">
        <w:r>
          <w:rPr>
            <w:rtl w:val="0"/>
          </w:rPr>
          <w:delText>re etableret en f</w:delText>
        </w:r>
      </w:del>
      <w:del w:id="1284" w:date="2017-05-05T17:26:20Z" w:author="Forfatter">
        <w:r>
          <w:rPr>
            <w:rtl w:val="0"/>
            <w:lang w:val="da-DK"/>
          </w:rPr>
          <w:delText>æ</w:delText>
        </w:r>
      </w:del>
      <w:del w:id="1285" w:date="2017-05-05T17:26:20Z" w:author="Forfatter">
        <w:r>
          <w:rPr>
            <w:rtl w:val="0"/>
            <w:lang w:val="da-DK"/>
          </w:rPr>
          <w:delText xml:space="preserve">lles model for indberetning og genbrug af data i nationale sundhedsregistre. </w:delText>
        </w:r>
      </w:del>
    </w:p>
    <w:p>
      <w:pPr>
        <w:pStyle w:val="normal.0"/>
        <w:rPr>
          <w:del w:id="1286" w:date="2017-09-18T11:05:26Z" w:author="Mads Hjorth"/>
        </w:rPr>
      </w:pPr>
      <w:del w:id="1287" w:date="2017-09-18T11:05:26Z" w:author="Mads Hjorth">
        <w:r>
          <w:rPr>
            <w:rtl w:val="0"/>
          </w:rPr>
          <w:delText>I NSI</w:delText>
        </w:r>
      </w:del>
      <w:ins w:id="1288" w:date="2017-05-05T17:26:20Z" w:author="Forfatter">
        <w:del w:id="1289" w:date="2017-09-18T11:05:26Z" w:author="Mads Hjorth">
          <w:r>
            <w:rPr>
              <w:rtl w:val="0"/>
            </w:rPr>
            <w:delText>’</w:delText>
          </w:r>
        </w:del>
      </w:ins>
      <w:ins w:id="1290" w:date="2017-05-05T17:26:20Z" w:author="Forfatter">
        <w:del w:id="1291" w:date="2017-09-18T11:05:26Z" w:author="Mads Hjorth">
          <w:r>
            <w:rPr>
              <w:rtl w:val="0"/>
            </w:rPr>
            <w:delText>s</w:delText>
          </w:r>
        </w:del>
      </w:ins>
      <w:del w:id="1292" w:date="2017-09-18T11:05:26Z" w:author="Mads Hjorth">
        <w:r>
          <w:rPr>
            <w:rtl w:val="0"/>
          </w:rPr>
          <w:delText xml:space="preserve"> rapport om Standarder og It-arkitektur p</w:delText>
        </w:r>
      </w:del>
      <w:del w:id="1293" w:date="2017-09-18T11:05:26Z" w:author="Mads Hjorth">
        <w:r>
          <w:rPr>
            <w:rtl w:val="0"/>
          </w:rPr>
          <w:delText xml:space="preserve">å </w:delText>
        </w:r>
      </w:del>
      <w:del w:id="1294" w:date="2017-09-18T11:05:26Z" w:author="Mads Hjorth">
        <w:r>
          <w:rPr>
            <w:rtl w:val="0"/>
            <w:lang w:val="da-DK"/>
          </w:rPr>
          <w:delText>sundhedsomr</w:delText>
        </w:r>
      </w:del>
      <w:del w:id="1295" w:date="2017-09-18T11:05:26Z" w:author="Mads Hjorth">
        <w:r>
          <w:rPr>
            <w:rtl w:val="0"/>
            <w:lang w:val="da-DK"/>
          </w:rPr>
          <w:delText>å</w:delText>
        </w:r>
      </w:del>
      <w:del w:id="1296" w:date="2017-09-18T11:05:26Z" w:author="Mads Hjorth">
        <w:r>
          <w:rPr>
            <w:rtl w:val="0"/>
            <w:lang w:val="da-DK"/>
          </w:rPr>
          <w:delText xml:space="preserve">det </w:delText>
        </w:r>
      </w:del>
      <w:ins w:id="1297" w:date="2017-05-05T17:26:20Z" w:author="Forfatter">
        <w:del w:id="1298" w:date="2017-09-18T11:05:26Z" w:author="Mads Hjorth">
          <w:r>
            <w:rPr/>
            <w:fldChar w:fldCharType="begin" w:fldLock="0"/>
          </w:r>
        </w:del>
      </w:ins>
      <w:ins w:id="1299" w:date="2017-05-05T17:26:20Z" w:author="Forfatter">
        <w:del w:id="1300" w:date="2017-09-18T11:05:26Z" w:author="Mads Hjorth">
          <w:r>
            <w:rPr/>
            <w:delInstrText xml:space="preserve"> ADDIN EN.CITE &lt;EndNote&gt;&lt;Cite ExcludeAuth="1" ExcludeYear="1"&gt;&lt;Author&gt;&lt;/Author&gt;&lt;Year&gt;&lt;/Year&gt;&lt;Prefix&gt;&lt;/Prefix&gt;&lt;Suffix&gt;&lt;/Suffix&gt;&lt;Pages&gt;&lt;/Pages&gt;&lt;DisplayText&gt;(National Sundheds-it 2011)&lt;/DisplayText&gt;&lt;record&gt;&lt;contributors&gt;&lt;authors/&gt;&lt;/contributors&gt;&lt;titles/&gt;&lt;periodical/&gt;&lt;dates&gt;&lt;year&gt;&lt;/year&gt;&lt;pub-dates/&gt;&lt;/dates&gt;&lt;/record&gt;&lt;/Cite&gt;&lt;/EndNote&gt;</w:delInstrText>
          </w:r>
        </w:del>
      </w:ins>
      <w:ins w:id="1301" w:date="2017-05-05T17:26:20Z" w:author="Forfatter">
        <w:del w:id="1302" w:date="2017-09-18T11:05:26Z" w:author="Mads Hjorth">
          <w:r>
            <w:rPr/>
            <w:fldChar w:fldCharType="separate" w:fldLock="0"/>
          </w:r>
        </w:del>
      </w:ins>
      <w:ins w:id="1303" w:date="2017-05-05T17:26:20Z" w:author="Forfatter">
        <w:del w:id="1304" w:date="2017-09-18T11:05:26Z" w:author="Mads Hjorth">
          <w:r>
            <w:rPr>
              <w:rtl w:val="0"/>
              <w:lang w:val="da-DK"/>
            </w:rPr>
            <w:delText>(National Sundheds-it 2011)</w:delText>
          </w:r>
        </w:del>
      </w:ins>
      <w:ins w:id="1305" w:date="2017-05-05T17:26:20Z" w:author="Forfatter">
        <w:del w:id="1306" w:date="2017-09-18T11:05:26Z" w:author="Mads Hjorth">
          <w:r>
            <w:rPr/>
            <w:fldChar w:fldCharType="end" w:fldLock="0"/>
          </w:r>
        </w:del>
      </w:ins>
      <w:ins w:id="1307" w:date="2017-05-05T17:26:20Z" w:author="Forfatter">
        <w:del w:id="1308" w:date="2017-09-18T11:05:26Z" w:author="Mads Hjorth">
          <w:r>
            <w:rPr>
              <w:rtl w:val="0"/>
            </w:rPr>
            <w:delText xml:space="preserve"> </w:delText>
          </w:r>
        </w:del>
      </w:ins>
      <w:del w:id="1309" w:date="2017-09-18T11:05:26Z" w:author="Mads Hjorth">
        <w:r>
          <w:rPr>
            <w:rtl w:val="0"/>
          </w:rPr>
          <w:delText>planl</w:delText>
        </w:r>
      </w:del>
      <w:del w:id="1310" w:date="2017-09-18T11:05:26Z" w:author="Mads Hjorth">
        <w:r>
          <w:rPr>
            <w:rtl w:val="0"/>
            <w:lang w:val="da-DK"/>
          </w:rPr>
          <w:delText>æ</w:delText>
        </w:r>
      </w:del>
      <w:del w:id="1311" w:date="2017-09-18T11:05:26Z" w:author="Mads Hjorth">
        <w:r>
          <w:rPr>
            <w:rtl w:val="0"/>
          </w:rPr>
          <w:delText>gges en r</w:delText>
        </w:r>
      </w:del>
      <w:del w:id="1312" w:date="2017-09-18T11:05:26Z" w:author="Mads Hjorth">
        <w:r>
          <w:rPr>
            <w:rtl w:val="0"/>
            <w:lang w:val="da-DK"/>
          </w:rPr>
          <w:delText>æ</w:delText>
        </w:r>
      </w:del>
      <w:del w:id="1313" w:date="2017-09-18T11:05:26Z" w:author="Mads Hjorth">
        <w:r>
          <w:rPr>
            <w:rtl w:val="0"/>
            <w:lang w:val="da-DK"/>
          </w:rPr>
          <w:delText>kke referencearkitekturer ud fra hvilket behov der var blevet identificeret, her i blandt en referencearkitektur for indberetning af data til nationale sundhedsregistre.</w:delText>
        </w:r>
      </w:del>
    </w:p>
    <w:p>
      <w:pPr>
        <w:pStyle w:val="normal.0"/>
        <w:rPr>
          <w:del w:id="1314" w:date="2017-09-18T11:05:26Z" w:author="Mads Hjorth"/>
        </w:rPr>
      </w:pPr>
      <w:del w:id="1315" w:date="2017-09-18T11:05:26Z" w:author="Mads Hjorth">
        <w:r>
          <w:rPr>
            <w:rtl w:val="0"/>
            <w:lang w:val="da-DK"/>
          </w:rPr>
          <w:delText>Den 7. marts 2012 afholdt NSI Dialogm</w:delText>
        </w:r>
      </w:del>
      <w:del w:id="1316" w:date="2017-09-18T11:05:26Z" w:author="Mads Hjorth">
        <w:r>
          <w:rPr>
            <w:rtl w:val="0"/>
            <w:lang w:val="da-DK"/>
          </w:rPr>
          <w:delText>ø</w:delText>
        </w:r>
      </w:del>
      <w:del w:id="1317" w:date="2017-09-18T11:05:26Z" w:author="Mads Hjorth">
        <w:r>
          <w:rPr>
            <w:rtl w:val="0"/>
            <w:lang w:val="da-DK"/>
          </w:rPr>
          <w:delText>de om indberetning og genbrug af nationale sundhedsdata. P</w:delText>
        </w:r>
      </w:del>
      <w:del w:id="1318" w:date="2017-09-18T11:05:26Z" w:author="Mads Hjorth">
        <w:r>
          <w:rPr>
            <w:rtl w:val="0"/>
          </w:rPr>
          <w:delText xml:space="preserve">å </w:delText>
        </w:r>
      </w:del>
      <w:del w:id="1319" w:date="2017-09-18T11:05:26Z" w:author="Mads Hjorth">
        <w:r>
          <w:rPr>
            <w:rtl w:val="0"/>
          </w:rPr>
          <w:delText>m</w:delText>
        </w:r>
      </w:del>
      <w:del w:id="1320" w:date="2017-09-18T11:05:26Z" w:author="Mads Hjorth">
        <w:r>
          <w:rPr>
            <w:rtl w:val="0"/>
            <w:lang w:val="da-DK"/>
          </w:rPr>
          <w:delText>ø</w:delText>
        </w:r>
      </w:del>
      <w:del w:id="1321" w:date="2017-09-18T11:05:26Z" w:author="Mads Hjorth">
        <w:r>
          <w:rPr>
            <w:rtl w:val="0"/>
            <w:lang w:val="da-DK"/>
          </w:rPr>
          <w:delText>det deltog omkring 50 repr</w:delText>
        </w:r>
      </w:del>
      <w:del w:id="1322" w:date="2017-09-18T11:05:26Z" w:author="Mads Hjorth">
        <w:r>
          <w:rPr>
            <w:rtl w:val="0"/>
            <w:lang w:val="da-DK"/>
          </w:rPr>
          <w:delText>æ</w:delText>
        </w:r>
      </w:del>
      <w:del w:id="1323" w:date="2017-09-18T11:05:26Z" w:author="Mads Hjorth">
        <w:r>
          <w:rPr>
            <w:rtl w:val="0"/>
            <w:lang w:val="da-DK"/>
          </w:rPr>
          <w:delText>sentanter fra forskellige organisationer i sundhedsv</w:delText>
        </w:r>
      </w:del>
      <w:del w:id="1324" w:date="2017-09-18T11:05:26Z" w:author="Mads Hjorth">
        <w:r>
          <w:rPr>
            <w:rtl w:val="0"/>
            <w:lang w:val="da-DK"/>
          </w:rPr>
          <w:delText>æ</w:delText>
        </w:r>
      </w:del>
      <w:del w:id="1325" w:date="2017-09-18T11:05:26Z" w:author="Mads Hjorth">
        <w:r>
          <w:rPr>
            <w:rtl w:val="0"/>
          </w:rPr>
          <w:delText>senet samt en r</w:delText>
        </w:r>
      </w:del>
      <w:del w:id="1326" w:date="2017-09-18T11:05:26Z" w:author="Mads Hjorth">
        <w:r>
          <w:rPr>
            <w:rtl w:val="0"/>
            <w:lang w:val="da-DK"/>
          </w:rPr>
          <w:delText>æ</w:delText>
        </w:r>
      </w:del>
      <w:del w:id="1327" w:date="2017-09-18T11:05:26Z" w:author="Mads Hjorth">
        <w:r>
          <w:rPr>
            <w:rtl w:val="0"/>
          </w:rPr>
          <w:delText>kke leverand</w:delText>
        </w:r>
      </w:del>
      <w:del w:id="1328" w:date="2017-09-18T11:05:26Z" w:author="Mads Hjorth">
        <w:r>
          <w:rPr>
            <w:rtl w:val="0"/>
            <w:lang w:val="da-DK"/>
          </w:rPr>
          <w:delText>ø</w:delText>
        </w:r>
      </w:del>
      <w:del w:id="1329" w:date="2017-09-18T11:05:26Z" w:author="Mads Hjorth">
        <w:r>
          <w:rPr>
            <w:rtl w:val="0"/>
          </w:rPr>
          <w:delText xml:space="preserve">r foreninger. </w:delText>
        </w:r>
      </w:del>
    </w:p>
    <w:p>
      <w:pPr>
        <w:pStyle w:val="normal.0"/>
        <w:spacing w:after="0"/>
      </w:pPr>
      <w:del w:id="1330" w:date="2017-09-18T11:05:26Z" w:author="Mads Hjorth">
        <w:r>
          <w:rPr>
            <w:rtl w:val="0"/>
            <w:lang w:val="da-DK"/>
          </w:rPr>
          <w:delText>I perioden april til november 2012 har NSI afholdt 6 arbejdsgruppem</w:delText>
        </w:r>
      </w:del>
      <w:del w:id="1331" w:date="2017-09-18T11:05:26Z" w:author="Mads Hjorth">
        <w:r>
          <w:rPr>
            <w:rtl w:val="0"/>
            <w:lang w:val="da-DK"/>
          </w:rPr>
          <w:delText>ø</w:delText>
        </w:r>
      </w:del>
      <w:del w:id="1332" w:date="2017-09-18T11:05:26Z" w:author="Mads Hjorth">
        <w:r>
          <w:rPr>
            <w:rtl w:val="0"/>
            <w:lang w:val="da-DK"/>
          </w:rPr>
          <w:delText>der der har f</w:delText>
        </w:r>
      </w:del>
      <w:del w:id="1333" w:date="2017-09-18T11:05:26Z" w:author="Mads Hjorth">
        <w:r>
          <w:rPr>
            <w:rtl w:val="0"/>
            <w:lang w:val="da-DK"/>
          </w:rPr>
          <w:delText>ø</w:delText>
        </w:r>
      </w:del>
      <w:del w:id="1334" w:date="2017-09-18T11:05:26Z" w:author="Mads Hjorth">
        <w:r>
          <w:rPr>
            <w:rtl w:val="0"/>
          </w:rPr>
          <w:delText>rt frem til et forslag for en referencearkitektur p</w:delText>
        </w:r>
      </w:del>
      <w:del w:id="1335" w:date="2017-09-18T11:05:26Z" w:author="Mads Hjorth">
        <w:r>
          <w:rPr>
            <w:rtl w:val="0"/>
          </w:rPr>
          <w:delText xml:space="preserve">å </w:delText>
        </w:r>
      </w:del>
      <w:del w:id="1336" w:date="2017-09-18T11:05:26Z" w:author="Mads Hjorth">
        <w:r>
          <w:rPr>
            <w:rtl w:val="0"/>
          </w:rPr>
          <w:delText>omr</w:delText>
        </w:r>
      </w:del>
      <w:del w:id="1337" w:date="2017-09-18T11:05:26Z" w:author="Mads Hjorth">
        <w:r>
          <w:rPr>
            <w:rtl w:val="0"/>
            <w:lang w:val="da-DK"/>
          </w:rPr>
          <w:delText>å</w:delText>
        </w:r>
      </w:del>
      <w:del w:id="1338" w:date="2017-09-18T11:05:26Z" w:author="Mads Hjorth">
        <w:r>
          <w:rPr>
            <w:rtl w:val="0"/>
            <w:lang w:val="da-DK"/>
          </w:rPr>
          <w:delText>det. Arbejdsgruppen har best</w:delText>
        </w:r>
      </w:del>
      <w:del w:id="1339" w:date="2017-09-18T11:05:26Z" w:author="Mads Hjorth">
        <w:r>
          <w:rPr>
            <w:rtl w:val="0"/>
            <w:lang w:val="da-DK"/>
          </w:rPr>
          <w:delText>å</w:delText>
        </w:r>
      </w:del>
      <w:del w:id="1340" w:date="2017-09-18T11:05:26Z" w:author="Mads Hjorth">
        <w:r>
          <w:rPr>
            <w:rtl w:val="0"/>
            <w:lang w:val="da-DK"/>
          </w:rPr>
          <w:delText>et af f</w:delText>
        </w:r>
      </w:del>
      <w:del w:id="1341" w:date="2017-09-18T11:05:26Z" w:author="Mads Hjorth">
        <w:r>
          <w:rPr>
            <w:rtl w:val="0"/>
            <w:lang w:val="da-DK"/>
          </w:rPr>
          <w:delText>ø</w:delText>
        </w:r>
      </w:del>
      <w:del w:id="1342" w:date="2017-09-18T11:05:26Z" w:author="Mads Hjorth">
        <w:r>
          <w:rPr>
            <w:rtl w:val="0"/>
          </w:rPr>
          <w:delText xml:space="preserve">lgende personer: </w:delText>
        </w:r>
      </w:del>
      <w:del w:id="1343" w:date="2017-05-05T17:26:20Z" w:author="Forfatter">
        <w:r>
          <w:rPr>
            <w:rtl w:val="0"/>
          </w:rPr>
          <w:delText xml:space="preserve"> </w:delText>
        </w:r>
      </w:del>
      <w:del w:id="1344" w:date="2017-09-18T11:05:26Z" w:author="Mads Hjorth">
        <w:r>
          <w:rPr>
            <w:rtl w:val="0"/>
            <w:lang w:val="da-DK"/>
          </w:rPr>
          <w:delText>Dennis M</w:delText>
        </w:r>
      </w:del>
      <w:del w:id="1345" w:date="2017-09-18T11:05:26Z" w:author="Mads Hjorth">
        <w:r>
          <w:rPr>
            <w:rtl w:val="0"/>
            <w:lang w:val="da-DK"/>
          </w:rPr>
          <w:delText>ø</w:delText>
        </w:r>
      </w:del>
      <w:del w:id="1346" w:date="2017-09-18T11:05:26Z" w:author="Mads Hjorth">
        <w:r>
          <w:rPr>
            <w:rtl w:val="0"/>
          </w:rPr>
          <w:delText>lk</w:delText>
        </w:r>
      </w:del>
      <w:del w:id="1347" w:date="2017-09-18T11:05:26Z" w:author="Mads Hjorth">
        <w:r>
          <w:rPr>
            <w:rtl w:val="0"/>
            <w:lang w:val="da-DK"/>
          </w:rPr>
          <w:delText>æ</w:delText>
        </w:r>
      </w:del>
      <w:del w:id="1348" w:date="2017-09-18T11:05:26Z" w:author="Mads Hjorth">
        <w:r>
          <w:rPr>
            <w:rtl w:val="0"/>
          </w:rPr>
          <w:delText>r Jensen (Region Nordjylland), Frederik Endsleff (Region Hovedstaden), Henrik Hammer Jordt (Region Midtjylland), Jens Henning Rasmussen (Region Sj</w:delText>
        </w:r>
      </w:del>
      <w:del w:id="1349" w:date="2017-09-18T11:05:26Z" w:author="Mads Hjorth">
        <w:r>
          <w:rPr>
            <w:rtl w:val="0"/>
            <w:lang w:val="da-DK"/>
          </w:rPr>
          <w:delText>æ</w:delText>
        </w:r>
      </w:del>
      <w:del w:id="1350" w:date="2017-09-18T11:05:26Z" w:author="Mads Hjorth">
        <w:r>
          <w:rPr>
            <w:rtl w:val="0"/>
          </w:rPr>
          <w:delText>lland), Jonas Granlie (Region Syddanmark), Lasse N</w:delText>
        </w:r>
      </w:del>
      <w:del w:id="1351" w:date="2017-09-18T11:05:26Z" w:author="Mads Hjorth">
        <w:r>
          <w:rPr>
            <w:rtl w:val="0"/>
            <w:lang w:val="da-DK"/>
          </w:rPr>
          <w:delText>ø</w:delText>
        </w:r>
      </w:del>
      <w:del w:id="1352" w:date="2017-09-18T11:05:26Z" w:author="Mads Hjorth">
        <w:r>
          <w:rPr>
            <w:rtl w:val="0"/>
            <w:lang w:val="da-DK"/>
          </w:rPr>
          <w:delText>rgaard (</w:delText>
        </w:r>
      </w:del>
      <w:del w:id="1353" w:date="2017-05-05T17:26:20Z" w:author="Forfatter">
        <w:r>
          <w:rPr>
            <w:rtl w:val="0"/>
          </w:rPr>
          <w:delText>Region Hovedstaden</w:delText>
        </w:r>
      </w:del>
      <w:ins w:id="1354" w:date="2017-05-05T17:26:20Z" w:author="Forfatter">
        <w:del w:id="1355" w:date="2017-09-18T11:05:26Z" w:author="Mads Hjorth">
          <w:r>
            <w:rPr>
              <w:rtl w:val="0"/>
            </w:rPr>
            <w:delText>Regionernes kliniske kvalitetsprogram</w:delText>
          </w:r>
        </w:del>
      </w:ins>
      <w:del w:id="1356" w:date="2017-09-18T11:05:26Z" w:author="Mads Hjorth">
        <w:r>
          <w:rPr>
            <w:rtl w:val="0"/>
            <w:lang w:val="da-DK"/>
          </w:rPr>
          <w:delText>), Michael J</w:delText>
        </w:r>
      </w:del>
      <w:del w:id="1357" w:date="2017-09-18T11:05:26Z" w:author="Mads Hjorth">
        <w:r>
          <w:rPr>
            <w:rtl w:val="0"/>
            <w:lang w:val="da-DK"/>
          </w:rPr>
          <w:delText>ø</w:delText>
        </w:r>
      </w:del>
      <w:del w:id="1358" w:date="2017-09-18T11:05:26Z" w:author="Mads Hjorth">
        <w:r>
          <w:rPr>
            <w:rtl w:val="0"/>
          </w:rPr>
          <w:delText>rgensen (Region Sj</w:delText>
        </w:r>
      </w:del>
      <w:del w:id="1359" w:date="2017-09-18T11:05:26Z" w:author="Mads Hjorth">
        <w:r>
          <w:rPr>
            <w:rtl w:val="0"/>
            <w:lang w:val="da-DK"/>
          </w:rPr>
          <w:delText>æ</w:delText>
        </w:r>
      </w:del>
      <w:del w:id="1360" w:date="2017-09-18T11:05:26Z" w:author="Mads Hjorth">
        <w:r>
          <w:rPr>
            <w:rtl w:val="0"/>
            <w:lang w:val="da-DK"/>
          </w:rPr>
          <w:delText>lland), Flemming Skovsgaard (Praktiserendes L</w:delText>
        </w:r>
      </w:del>
      <w:del w:id="1361" w:date="2017-09-18T11:05:26Z" w:author="Mads Hjorth">
        <w:r>
          <w:rPr>
            <w:rtl w:val="0"/>
            <w:lang w:val="da-DK"/>
          </w:rPr>
          <w:delText>æ</w:delText>
        </w:r>
      </w:del>
      <w:del w:id="1362" w:date="2017-09-18T11:05:26Z" w:author="Mads Hjorth">
        <w:r>
          <w:rPr>
            <w:rtl w:val="0"/>
            <w:lang w:val="de-DE"/>
          </w:rPr>
          <w:delText>gers Organisation), Peter Falkenberg (Kommunernes Landsforening), Jan Mark (IT-Branchen), Jacob Glasdam (Medcom), Jens Rahbek N</w:delText>
        </w:r>
      </w:del>
      <w:del w:id="1363" w:date="2017-09-18T11:05:26Z" w:author="Mads Hjorth">
        <w:r>
          <w:rPr>
            <w:rtl w:val="0"/>
            <w:lang w:val="da-DK"/>
          </w:rPr>
          <w:delText>ø</w:delText>
        </w:r>
      </w:del>
      <w:del w:id="1364" w:date="2017-09-18T11:05:26Z" w:author="Mads Hjorth">
        <w:r>
          <w:rPr>
            <w:rtl w:val="0"/>
            <w:lang w:val="da-DK"/>
          </w:rPr>
          <w:delText>rgaard (Medcom), Henrik Mulvad Hansen (National Sundheds-dokumentation og Forskning) samt Roy Verdiani, Esben Dalsgaard og Mads Hjorth (National Sundheds-it).</w:delText>
          <w:br w:type="page"/>
        </w:r>
      </w:del>
    </w:p>
    <w:p>
      <w:pPr>
        <w:pStyle w:val="heading 1"/>
        <w:numPr>
          <w:ilvl w:val="0"/>
          <w:numId w:val="4"/>
        </w:numPr>
        <w:rPr>
          <w:del w:id="1365" w:date="2017-09-18T11:05:26Z" w:author="Mads Hjorth"/>
        </w:rPr>
      </w:pPr>
      <w:bookmarkStart w:name="_Ref3230280091" w:id="1366"/>
      <w:del w:id="1367" w:date="2017-09-18T11:05:26Z" w:author="Mads Hjorth">
        <w:r>
          <w:rPr>
            <w:rtl w:val="0"/>
          </w:rPr>
          <w:delText>S</w:delText>
        </w:r>
      </w:del>
      <w:bookmarkEnd w:id="1366"/>
      <w:bookmarkStart w:name="_Ref3230283091" w:id="1368"/>
      <w:del w:id="1369" w:date="2017-09-18T11:05:26Z" w:author="Mads Hjorth">
        <w:r>
          <w:rPr>
            <w:rtl w:val="0"/>
          </w:rPr>
          <w:delText>trateg</w:delText>
        </w:r>
      </w:del>
      <w:bookmarkEnd w:id="1368"/>
      <w:del w:id="1370" w:date="2017-09-18T11:05:26Z" w:author="Mads Hjorth">
        <w:r>
          <w:rPr>
            <w:rtl w:val="0"/>
          </w:rPr>
          <w:delText>iarkitektur</w:delText>
        </w:r>
      </w:del>
    </w:p>
    <w:p>
      <w:pPr>
        <w:pStyle w:val="normal.0"/>
        <w:rPr>
          <w:del w:id="1371" w:date="2017-09-18T11:05:26Z" w:author="Mads Hjorth"/>
        </w:rPr>
      </w:pPr>
      <w:bookmarkStart w:name="_Ref320875803" w:id="1372"/>
      <w:del w:id="1373" w:date="2017-09-18T11:05:26Z" w:author="Mads Hjorth">
        <w:r>
          <w:rPr>
            <w:rtl w:val="0"/>
          </w:rPr>
          <w:delText>E</w:delText>
        </w:r>
      </w:del>
      <w:bookmarkEnd w:id="1372"/>
      <w:bookmarkStart w:name="_Ref320875813" w:id="1374"/>
      <w:del w:id="1375" w:date="2017-09-18T11:05:26Z" w:author="Mads Hjorth">
        <w:r>
          <w:rPr>
            <w:rtl w:val="0"/>
          </w:rPr>
          <w:delText>n</w:delText>
        </w:r>
      </w:del>
      <w:bookmarkEnd w:id="1374"/>
      <w:bookmarkStart w:name="_Ref320875842" w:id="1376"/>
      <w:del w:id="1377" w:date="2017-09-18T11:05:26Z" w:author="Mads Hjorth">
        <w:r>
          <w:rPr>
            <w:rtl w:val="0"/>
          </w:rPr>
          <w:delText xml:space="preserve"> </w:delText>
        </w:r>
      </w:del>
      <w:bookmarkEnd w:id="1376"/>
      <w:bookmarkStart w:name="_Ref320875846" w:id="1378"/>
      <w:del w:id="1379" w:date="2017-09-18T11:05:26Z" w:author="Mads Hjorth">
        <w:r>
          <w:rPr>
            <w:rtl w:val="0"/>
          </w:rPr>
          <w:delText>r</w:delText>
        </w:r>
      </w:del>
      <w:del w:id="1380" w:date="2017-09-18T11:05:26Z" w:author="Mads Hjorth">
        <w:r>
          <w:rPr>
            <w:rtl w:val="0"/>
            <w:lang w:val="da-DK"/>
          </w:rPr>
          <w:delText>æ</w:delText>
        </w:r>
      </w:del>
      <w:del w:id="1381" w:date="2017-09-18T11:05:26Z" w:author="Mads Hjorth">
        <w:r>
          <w:rPr>
            <w:rtl w:val="0"/>
          </w:rPr>
          <w:delText>kke tendenser p</w:delText>
        </w:r>
      </w:del>
      <w:del w:id="1382" w:date="2017-09-18T11:05:26Z" w:author="Mads Hjorth">
        <w:r>
          <w:rPr>
            <w:rtl w:val="0"/>
            <w:lang w:val="da-DK"/>
          </w:rPr>
          <w:delText>å</w:delText>
        </w:r>
      </w:del>
      <w:del w:id="1383" w:date="2017-09-18T11:05:26Z" w:author="Mads Hjorth">
        <w:r>
          <w:rPr>
            <w:rtl w:val="0"/>
          </w:rPr>
          <w:delText>virker m</w:delText>
        </w:r>
      </w:del>
      <w:del w:id="1384" w:date="2017-09-18T11:05:26Z" w:author="Mads Hjorth">
        <w:r>
          <w:rPr>
            <w:rtl w:val="0"/>
            <w:lang w:val="da-DK"/>
          </w:rPr>
          <w:delText>å</w:delText>
        </w:r>
      </w:del>
      <w:del w:id="1385" w:date="2017-09-18T11:05:26Z" w:author="Mads Hjorth">
        <w:r>
          <w:rPr>
            <w:rtl w:val="0"/>
          </w:rPr>
          <w:delText>ls</w:delText>
        </w:r>
      </w:del>
      <w:del w:id="1386" w:date="2017-09-18T11:05:26Z" w:author="Mads Hjorth">
        <w:r>
          <w:rPr>
            <w:rtl w:val="0"/>
            <w:lang w:val="da-DK"/>
          </w:rPr>
          <w:delText>æ</w:delText>
        </w:r>
      </w:del>
      <w:del w:id="1387" w:date="2017-09-18T11:05:26Z" w:author="Mads Hjorth">
        <w:r>
          <w:rPr>
            <w:rtl w:val="0"/>
            <w:lang w:val="da-DK"/>
          </w:rPr>
          <w:delText>tningerne, principperne og de foresl</w:delText>
        </w:r>
      </w:del>
      <w:del w:id="1388" w:date="2017-09-18T11:05:26Z" w:author="Mads Hjorth">
        <w:r>
          <w:rPr>
            <w:rtl w:val="0"/>
            <w:lang w:val="da-DK"/>
          </w:rPr>
          <w:delText>å</w:delText>
        </w:r>
      </w:del>
      <w:del w:id="1389" w:date="2017-09-18T11:05:26Z" w:author="Mads Hjorth">
        <w:r>
          <w:rPr>
            <w:rtl w:val="0"/>
            <w:lang w:val="da-DK"/>
          </w:rPr>
          <w:delText>ede teknologiske beskrivelser i denne referencearkitektur. Det ligger uden for dette arbejde at p</w:delText>
        </w:r>
      </w:del>
      <w:del w:id="1390" w:date="2017-09-18T11:05:26Z" w:author="Mads Hjorth">
        <w:r>
          <w:rPr>
            <w:rtl w:val="0"/>
            <w:lang w:val="da-DK"/>
          </w:rPr>
          <w:delText>å</w:delText>
        </w:r>
      </w:del>
      <w:del w:id="1391" w:date="2017-09-18T11:05:26Z" w:author="Mads Hjorth">
        <w:r>
          <w:rPr>
            <w:rtl w:val="0"/>
            <w:lang w:val="da-DK"/>
          </w:rPr>
          <w:delText xml:space="preserve">virke disse og de er uddybet herunder som en del af motivationen for de valg der foretages i de senere kapitler.  </w:delText>
        </w:r>
      </w:del>
    </w:p>
    <w:p>
      <w:pPr>
        <w:pStyle w:val="heading 2"/>
        <w:numPr>
          <w:ilvl w:val="1"/>
          <w:numId w:val="4"/>
        </w:numPr>
        <w:rPr>
          <w:del w:id="1392" w:date="2017-09-18T11:05:26Z" w:author="Mads Hjorth"/>
        </w:rPr>
      </w:pPr>
      <w:del w:id="1393" w:date="2017-09-18T11:05:26Z" w:author="Mads Hjorth">
        <w:r>
          <w:rPr>
            <w:rtl w:val="0"/>
          </w:rPr>
          <w:delText>Forretningsm</w:delText>
        </w:r>
      </w:del>
      <w:del w:id="1394" w:date="2017-09-18T11:05:26Z" w:author="Mads Hjorth">
        <w:r>
          <w:rPr>
            <w:rtl w:val="0"/>
          </w:rPr>
          <w:delText>æ</w:delText>
        </w:r>
      </w:del>
      <w:del w:id="1395" w:date="2017-09-18T11:05:26Z" w:author="Mads Hjorth">
        <w:r>
          <w:rPr>
            <w:rtl w:val="0"/>
          </w:rPr>
          <w:delText>ssi</w:delText>
        </w:r>
      </w:del>
      <w:bookmarkEnd w:id="1378"/>
      <w:del w:id="1396" w:date="2017-09-18T11:05:26Z" w:author="Mads Hjorth">
        <w:r>
          <w:rPr>
            <w:rtl w:val="0"/>
          </w:rPr>
          <w:delText>ge tendenser</w:delText>
        </w:r>
      </w:del>
    </w:p>
    <w:p>
      <w:pPr>
        <w:pStyle w:val="normal.0"/>
        <w:rPr>
          <w:del w:id="1397" w:date="2017-09-18T11:05:26Z" w:author="Mads Hjorth"/>
        </w:rPr>
      </w:pPr>
      <w:bookmarkStart w:name="_Ref322346134" w:id="1398"/>
      <w:del w:id="1399" w:date="2017-09-18T11:05:26Z" w:author="Mads Hjorth">
        <w:r>
          <w:rPr>
            <w:rtl w:val="0"/>
          </w:rPr>
          <w:delText>A</w:delText>
        </w:r>
      </w:del>
      <w:bookmarkEnd w:id="1398"/>
      <w:bookmarkStart w:name="_Ref322346136" w:id="1400"/>
      <w:del w:id="1401" w:date="2017-09-18T11:05:26Z" w:author="Mads Hjorth">
        <w:r>
          <w:rPr>
            <w:rtl w:val="0"/>
            <w:lang w:val="da-DK"/>
          </w:rPr>
          <w:delText>ntallet af nationale strategier, m</w:delText>
        </w:r>
      </w:del>
      <w:del w:id="1402" w:date="2017-09-18T11:05:26Z" w:author="Mads Hjorth">
        <w:r>
          <w:rPr>
            <w:rtl w:val="0"/>
            <w:lang w:val="da-DK"/>
          </w:rPr>
          <w:delText>å</w:delText>
        </w:r>
      </w:del>
      <w:del w:id="1403" w:date="2017-09-18T11:05:26Z" w:author="Mads Hjorth">
        <w:r>
          <w:rPr>
            <w:rtl w:val="0"/>
          </w:rPr>
          <w:delText>ls</w:delText>
        </w:r>
      </w:del>
      <w:del w:id="1404" w:date="2017-09-18T11:05:26Z" w:author="Mads Hjorth">
        <w:r>
          <w:rPr>
            <w:rtl w:val="0"/>
            <w:lang w:val="da-DK"/>
          </w:rPr>
          <w:delText>æ</w:delText>
        </w:r>
      </w:del>
      <w:del w:id="1405" w:date="2017-09-18T11:05:26Z" w:author="Mads Hjorth">
        <w:r>
          <w:rPr>
            <w:rtl w:val="0"/>
          </w:rPr>
          <w:delText xml:space="preserve">tninger og initiativer er </w:delText>
        </w:r>
      </w:del>
      <w:del w:id="1406" w:date="2017-09-18T11:05:26Z" w:author="Mads Hjorth">
        <w:r>
          <w:rPr>
            <w:rtl w:val="0"/>
            <w:lang w:val="da-DK"/>
          </w:rPr>
          <w:delText>ø</w:delText>
        </w:r>
      </w:del>
      <w:del w:id="1407" w:date="2017-09-18T11:05:26Z" w:author="Mads Hjorth">
        <w:r>
          <w:rPr>
            <w:rtl w:val="0"/>
            <w:lang w:val="da-DK"/>
          </w:rPr>
          <w:delText xml:space="preserve">get betydeligt gennem de seneste </w:delText>
        </w:r>
      </w:del>
      <w:del w:id="1408" w:date="2017-09-18T11:05:26Z" w:author="Mads Hjorth">
        <w:r>
          <w:rPr>
            <w:rtl w:val="0"/>
            <w:lang w:val="da-DK"/>
          </w:rPr>
          <w:delText>å</w:delText>
        </w:r>
      </w:del>
      <w:del w:id="1409" w:date="2017-09-18T11:05:26Z" w:author="Mads Hjorth">
        <w:r>
          <w:rPr>
            <w:rtl w:val="0"/>
            <w:lang w:val="da-DK"/>
          </w:rPr>
          <w:delText>rtier og der er opst</w:delText>
        </w:r>
      </w:del>
      <w:del w:id="1410" w:date="2017-09-18T11:05:26Z" w:author="Mads Hjorth">
        <w:r>
          <w:rPr>
            <w:rtl w:val="0"/>
            <w:lang w:val="da-DK"/>
          </w:rPr>
          <w:delText>å</w:delText>
        </w:r>
      </w:del>
      <w:del w:id="1411" w:date="2017-09-18T11:05:26Z" w:author="Mads Hjorth">
        <w:r>
          <w:rPr>
            <w:rtl w:val="0"/>
            <w:lang w:val="da-DK"/>
          </w:rPr>
          <w:delText xml:space="preserve">et en </w:delText>
        </w:r>
      </w:del>
      <w:del w:id="1412" w:date="2017-09-18T11:05:26Z" w:author="Mads Hjorth">
        <w:r>
          <w:rPr>
            <w:rtl w:val="0"/>
            <w:lang w:val="da-DK"/>
          </w:rPr>
          <w:delText>ø</w:delText>
        </w:r>
      </w:del>
      <w:del w:id="1413" w:date="2017-09-18T11:05:26Z" w:author="Mads Hjorth">
        <w:r>
          <w:rPr>
            <w:rtl w:val="0"/>
            <w:lang w:val="da-DK"/>
          </w:rPr>
          <w:delText>get bev</w:delText>
        </w:r>
      </w:del>
      <w:del w:id="1414" w:date="2017-09-18T11:05:26Z" w:author="Mads Hjorth">
        <w:r>
          <w:rPr>
            <w:rtl w:val="0"/>
            <w:lang w:val="da-DK"/>
          </w:rPr>
          <w:delText>å</w:delText>
        </w:r>
      </w:del>
      <w:del w:id="1415" w:date="2017-09-18T11:05:26Z" w:author="Mads Hjorth">
        <w:r>
          <w:rPr>
            <w:rtl w:val="0"/>
            <w:lang w:val="da-DK"/>
          </w:rPr>
          <w:delText>genhed for at de alle b</w:delText>
        </w:r>
      </w:del>
      <w:del w:id="1416" w:date="2017-09-18T11:05:26Z" w:author="Mads Hjorth">
        <w:r>
          <w:rPr>
            <w:rtl w:val="0"/>
            <w:lang w:val="da-DK"/>
          </w:rPr>
          <w:delText>ø</w:delText>
        </w:r>
      </w:del>
      <w:del w:id="1417" w:date="2017-09-18T11:05:26Z" w:author="Mads Hjorth">
        <w:r>
          <w:rPr>
            <w:rtl w:val="0"/>
          </w:rPr>
          <w:delText xml:space="preserve">r </w:delText>
        </w:r>
      </w:del>
      <w:del w:id="1418" w:date="2017-05-05T17:26:20Z" w:author="Forfatter">
        <w:r>
          <w:rPr>
            <w:rtl w:val="0"/>
          </w:rPr>
          <w:delText>tr</w:delText>
        </w:r>
      </w:del>
      <w:del w:id="1419" w:date="2017-05-05T17:26:20Z" w:author="Forfatter">
        <w:r>
          <w:rPr>
            <w:rtl w:val="0"/>
            <w:lang w:val="da-DK"/>
          </w:rPr>
          <w:delText>æ</w:delText>
        </w:r>
      </w:del>
      <w:del w:id="1420" w:date="2017-05-05T17:26:20Z" w:author="Forfatter">
        <w:r>
          <w:rPr>
            <w:rtl w:val="0"/>
          </w:rPr>
          <w:delText xml:space="preserve">kke </w:delText>
        </w:r>
      </w:del>
      <w:ins w:id="1421" w:date="2017-05-05T17:26:20Z" w:author="Forfatter">
        <w:del w:id="1422" w:date="2017-09-18T11:05:26Z" w:author="Mads Hjorth">
          <w:r>
            <w:rPr>
              <w:rtl w:val="0"/>
              <w:lang w:val="da-DK"/>
            </w:rPr>
            <w:delText xml:space="preserve">arbejde </w:delText>
          </w:r>
        </w:del>
      </w:ins>
      <w:del w:id="1423" w:date="2017-09-18T11:05:26Z" w:author="Mads Hjorth">
        <w:r>
          <w:rPr>
            <w:rtl w:val="0"/>
            <w:lang w:val="da-DK"/>
          </w:rPr>
          <w:delText>i samme retning. Derfor er der udformet en r</w:delText>
        </w:r>
      </w:del>
      <w:del w:id="1424" w:date="2017-09-18T11:05:26Z" w:author="Mads Hjorth">
        <w:r>
          <w:rPr>
            <w:rtl w:val="0"/>
            <w:lang w:val="da-DK"/>
          </w:rPr>
          <w:delText>æ</w:delText>
        </w:r>
      </w:del>
      <w:del w:id="1425" w:date="2017-09-18T11:05:26Z" w:author="Mads Hjorth">
        <w:r>
          <w:rPr>
            <w:rtl w:val="0"/>
          </w:rPr>
          <w:delText>kke f</w:delText>
        </w:r>
      </w:del>
      <w:del w:id="1426" w:date="2017-09-18T11:05:26Z" w:author="Mads Hjorth">
        <w:r>
          <w:rPr>
            <w:rtl w:val="0"/>
            <w:lang w:val="da-DK"/>
          </w:rPr>
          <w:delText>æ</w:delText>
        </w:r>
      </w:del>
      <w:del w:id="1427" w:date="2017-09-18T11:05:26Z" w:author="Mads Hjorth">
        <w:r>
          <w:rPr>
            <w:rtl w:val="0"/>
          </w:rPr>
          <w:delText>lles nationale indikatorer for god kvalitet, f</w:delText>
        </w:r>
      </w:del>
      <w:del w:id="1428" w:date="2017-09-18T11:05:26Z" w:author="Mads Hjorth">
        <w:r>
          <w:rPr>
            <w:rtl w:val="0"/>
            <w:lang w:val="da-DK"/>
          </w:rPr>
          <w:delText>æ</w:delText>
        </w:r>
      </w:del>
      <w:del w:id="1429" w:date="2017-09-18T11:05:26Z" w:author="Mads Hjorth">
        <w:r>
          <w:rPr>
            <w:rtl w:val="0"/>
            <w:lang w:val="da-DK"/>
          </w:rPr>
          <w:delText>lles vejledninger i behandlinger og standardiserede behandlingsforl</w:delText>
        </w:r>
      </w:del>
      <w:del w:id="1430" w:date="2017-09-18T11:05:26Z" w:author="Mads Hjorth">
        <w:r>
          <w:rPr>
            <w:rtl w:val="0"/>
            <w:lang w:val="da-DK"/>
          </w:rPr>
          <w:delText>ø</w:delText>
        </w:r>
      </w:del>
      <w:del w:id="1431" w:date="2017-09-18T11:05:26Z" w:author="Mads Hjorth">
        <w:r>
          <w:rPr>
            <w:rtl w:val="0"/>
            <w:lang w:val="da-DK"/>
          </w:rPr>
          <w:delText xml:space="preserve">b. Tendensen med et </w:delText>
        </w:r>
      </w:del>
      <w:del w:id="1432" w:date="2017-09-18T11:05:26Z" w:author="Mads Hjorth">
        <w:r>
          <w:rPr>
            <w:rtl w:val="0"/>
            <w:lang w:val="da-DK"/>
          </w:rPr>
          <w:delText>ø</w:delText>
        </w:r>
      </w:del>
      <w:del w:id="1433" w:date="2017-09-18T11:05:26Z" w:author="Mads Hjorth">
        <w:r>
          <w:rPr>
            <w:rtl w:val="0"/>
            <w:lang w:val="da-DK"/>
          </w:rPr>
          <w:delText>get antal nationale tiltag forventes at forts</w:delText>
        </w:r>
      </w:del>
      <w:del w:id="1434" w:date="2017-09-18T11:05:26Z" w:author="Mads Hjorth">
        <w:r>
          <w:rPr>
            <w:rtl w:val="0"/>
            <w:lang w:val="da-DK"/>
          </w:rPr>
          <w:delText>æ</w:delText>
        </w:r>
      </w:del>
      <w:del w:id="1435" w:date="2017-09-18T11:05:26Z" w:author="Mads Hjorth">
        <w:r>
          <w:rPr>
            <w:rtl w:val="0"/>
            <w:lang w:val="it-IT"/>
          </w:rPr>
          <w:delText xml:space="preserve">tte. </w:delText>
        </w:r>
      </w:del>
    </w:p>
    <w:p>
      <w:pPr>
        <w:pStyle w:val="normal.0"/>
        <w:rPr>
          <w:del w:id="1436" w:date="2017-09-18T11:05:26Z" w:author="Mads Hjorth"/>
        </w:rPr>
      </w:pPr>
      <w:del w:id="1437" w:date="2017-09-18T11:05:26Z" w:author="Mads Hjorth">
        <w:r>
          <w:rPr>
            <w:rtl w:val="0"/>
            <w:lang w:val="da-DK"/>
          </w:rPr>
          <w:delText>Den seneste teknologiske udvikling har f</w:delText>
        </w:r>
      </w:del>
      <w:del w:id="1438" w:date="2017-09-18T11:05:26Z" w:author="Mads Hjorth">
        <w:r>
          <w:rPr>
            <w:rtl w:val="0"/>
            <w:lang w:val="da-DK"/>
          </w:rPr>
          <w:delText>ø</w:delText>
        </w:r>
      </w:del>
      <w:del w:id="1439" w:date="2017-09-18T11:05:26Z" w:author="Mads Hjorth">
        <w:r>
          <w:rPr>
            <w:rtl w:val="0"/>
          </w:rPr>
          <w:delText xml:space="preserve">rt til en </w:delText>
        </w:r>
      </w:del>
      <w:del w:id="1440" w:date="2017-09-18T11:05:26Z" w:author="Mads Hjorth">
        <w:r>
          <w:rPr>
            <w:rtl w:val="0"/>
            <w:lang w:val="da-DK"/>
          </w:rPr>
          <w:delText>ø</w:delText>
        </w:r>
      </w:del>
      <w:del w:id="1441" w:date="2017-09-18T11:05:26Z" w:author="Mads Hjorth">
        <w:r>
          <w:rPr>
            <w:rtl w:val="0"/>
            <w:lang w:val="da-DK"/>
          </w:rPr>
          <w:delText xml:space="preserve">get digitalisering af mange </w:delText>
        </w:r>
      </w:del>
      <w:del w:id="1442" w:date="2017-09-18T11:05:26Z" w:author="Mads Hjorth">
        <w:r>
          <w:rPr/>
          <w:br w:type="textWrapping"/>
        </w:r>
      </w:del>
      <w:del w:id="1443" w:date="2017-09-18T11:05:26Z" w:author="Mads Hjorth">
        <w:r>
          <w:rPr>
            <w:rtl w:val="0"/>
            <w:lang w:val="da-DK"/>
          </w:rPr>
          <w:delText>af vores daglige aktiviteter. I takt med digitaliseringen er det blevet muligt at opsamle data i et omfang som ikke tidligere har v</w:delText>
        </w:r>
      </w:del>
      <w:del w:id="1444" w:date="2017-09-18T11:05:26Z" w:author="Mads Hjorth">
        <w:r>
          <w:rPr>
            <w:rtl w:val="0"/>
            <w:lang w:val="da-DK"/>
          </w:rPr>
          <w:delText>æ</w:delText>
        </w:r>
      </w:del>
      <w:del w:id="1445" w:date="2017-09-18T11:05:26Z" w:author="Mads Hjorth">
        <w:r>
          <w:rPr>
            <w:rtl w:val="0"/>
            <w:lang w:val="da-DK"/>
          </w:rPr>
          <w:delText>ret praktisk muligt. Det er naturligt at disse nye muligheder har p</w:delText>
        </w:r>
      </w:del>
      <w:del w:id="1446" w:date="2017-09-18T11:05:26Z" w:author="Mads Hjorth">
        <w:r>
          <w:rPr>
            <w:rtl w:val="0"/>
            <w:lang w:val="da-DK"/>
          </w:rPr>
          <w:delText>å</w:delText>
        </w:r>
      </w:del>
      <w:del w:id="1447" w:date="2017-09-18T11:05:26Z" w:author="Mads Hjorth">
        <w:r>
          <w:rPr>
            <w:rtl w:val="0"/>
          </w:rPr>
          <w:delText>virket den m</w:delText>
        </w:r>
      </w:del>
      <w:del w:id="1448" w:date="2017-09-18T11:05:26Z" w:author="Mads Hjorth">
        <w:r>
          <w:rPr>
            <w:rtl w:val="0"/>
            <w:lang w:val="da-DK"/>
          </w:rPr>
          <w:delText>å</w:delText>
        </w:r>
      </w:del>
      <w:del w:id="1449" w:date="2017-09-18T11:05:26Z" w:author="Mads Hjorth">
        <w:r>
          <w:rPr>
            <w:rtl w:val="0"/>
            <w:lang w:val="da-DK"/>
          </w:rPr>
          <w:delText>de virksomheder og offentlige myndigheder t</w:delText>
        </w:r>
      </w:del>
      <w:del w:id="1450" w:date="2017-09-18T11:05:26Z" w:author="Mads Hjorth">
        <w:r>
          <w:rPr>
            <w:rtl w:val="0"/>
            <w:lang w:val="da-DK"/>
          </w:rPr>
          <w:delText>æ</w:delText>
        </w:r>
      </w:del>
      <w:del w:id="1451" w:date="2017-09-18T11:05:26Z" w:author="Mads Hjorth">
        <w:r>
          <w:rPr>
            <w:rtl w:val="0"/>
            <w:lang w:val="da-DK"/>
          </w:rPr>
          <w:delText>nker at data indg</w:delText>
        </w:r>
      </w:del>
      <w:del w:id="1452" w:date="2017-09-18T11:05:26Z" w:author="Mads Hjorth">
        <w:r>
          <w:rPr>
            <w:rtl w:val="0"/>
            <w:lang w:val="da-DK"/>
          </w:rPr>
          <w:delText>å</w:delText>
        </w:r>
      </w:del>
      <w:del w:id="1453" w:date="2017-09-18T11:05:26Z" w:author="Mads Hjorth">
        <w:r>
          <w:rPr>
            <w:rtl w:val="0"/>
          </w:rPr>
          <w:delText>r i deres daglige virke. Datah</w:delText>
        </w:r>
      </w:del>
      <w:del w:id="1454" w:date="2017-09-18T11:05:26Z" w:author="Mads Hjorth">
        <w:r>
          <w:rPr>
            <w:rtl w:val="0"/>
            <w:lang w:val="da-DK"/>
          </w:rPr>
          <w:delText>å</w:delText>
        </w:r>
      </w:del>
      <w:del w:id="1455" w:date="2017-09-18T11:05:26Z" w:author="Mads Hjorth">
        <w:r>
          <w:rPr>
            <w:rtl w:val="0"/>
            <w:lang w:val="da-DK"/>
          </w:rPr>
          <w:delText>ndtering er blevet en integreret opgave i mange organisationer, og m</w:delText>
        </w:r>
      </w:del>
      <w:del w:id="1456" w:date="2017-09-18T11:05:26Z" w:author="Mads Hjorth">
        <w:r>
          <w:rPr>
            <w:rtl w:val="0"/>
            <w:lang w:val="da-DK"/>
          </w:rPr>
          <w:delText>æ</w:delText>
        </w:r>
      </w:del>
      <w:del w:id="1457" w:date="2017-09-18T11:05:26Z" w:author="Mads Hjorth">
        <w:r>
          <w:rPr>
            <w:rtl w:val="0"/>
            <w:lang w:val="da-DK"/>
          </w:rPr>
          <w:delText>ngden af detaljerede data bliver nu betragtet som et v</w:delText>
        </w:r>
      </w:del>
      <w:del w:id="1458" w:date="2017-09-18T11:05:26Z" w:author="Mads Hjorth">
        <w:r>
          <w:rPr>
            <w:rtl w:val="0"/>
            <w:lang w:val="da-DK"/>
          </w:rPr>
          <w:delText>æ</w:delText>
        </w:r>
      </w:del>
      <w:del w:id="1459" w:date="2017-09-18T11:05:26Z" w:author="Mads Hjorth">
        <w:r>
          <w:rPr>
            <w:rtl w:val="0"/>
            <w:lang w:val="sv-SE"/>
          </w:rPr>
          <w:delText>sentligt v</w:delText>
        </w:r>
      </w:del>
      <w:del w:id="1460" w:date="2017-09-18T11:05:26Z" w:author="Mads Hjorth">
        <w:r>
          <w:rPr>
            <w:rtl w:val="0"/>
            <w:lang w:val="da-DK"/>
          </w:rPr>
          <w:delText>æ</w:delText>
        </w:r>
      </w:del>
      <w:del w:id="1461" w:date="2017-09-18T11:05:26Z" w:author="Mads Hjorth">
        <w:r>
          <w:rPr>
            <w:rtl w:val="0"/>
            <w:lang w:val="da-DK"/>
          </w:rPr>
          <w:delText>rdiskabende element.</w:delText>
        </w:r>
      </w:del>
    </w:p>
    <w:p>
      <w:pPr>
        <w:pStyle w:val="normal.0"/>
        <w:rPr>
          <w:del w:id="1462" w:date="2017-09-18T11:05:26Z" w:author="Mads Hjorth"/>
        </w:rPr>
      </w:pPr>
      <w:del w:id="1463" w:date="2017-09-18T11:05:26Z" w:author="Mads Hjorth">
        <w:r>
          <w:rPr>
            <w:rtl w:val="0"/>
            <w:lang w:val="da-DK"/>
          </w:rPr>
          <w:delText xml:space="preserve">De sidste </w:delText>
        </w:r>
      </w:del>
      <w:del w:id="1464" w:date="2017-09-18T11:05:26Z" w:author="Mads Hjorth">
        <w:r>
          <w:rPr>
            <w:rtl w:val="0"/>
            <w:lang w:val="da-DK"/>
          </w:rPr>
          <w:delText>å</w:delText>
        </w:r>
      </w:del>
      <w:del w:id="1465" w:date="2017-09-18T11:05:26Z" w:author="Mads Hjorth">
        <w:r>
          <w:rPr>
            <w:rtl w:val="0"/>
          </w:rPr>
          <w:delText>rtier har der ikke v</w:delText>
        </w:r>
      </w:del>
      <w:del w:id="1466" w:date="2017-09-18T11:05:26Z" w:author="Mads Hjorth">
        <w:r>
          <w:rPr>
            <w:rtl w:val="0"/>
            <w:lang w:val="da-DK"/>
          </w:rPr>
          <w:delText>æ</w:delText>
        </w:r>
      </w:del>
      <w:del w:id="1467" w:date="2017-09-18T11:05:26Z" w:author="Mads Hjorth">
        <w:r>
          <w:rPr>
            <w:rtl w:val="0"/>
            <w:lang w:val="da-DK"/>
          </w:rPr>
          <w:delText>ret udbredt bekymring om privatliv i forbindelse med registrering af personlige data hos forskellige akt</w:delText>
        </w:r>
      </w:del>
      <w:del w:id="1468" w:date="2017-09-18T11:05:26Z" w:author="Mads Hjorth">
        <w:r>
          <w:rPr>
            <w:rtl w:val="0"/>
            <w:lang w:val="da-DK"/>
          </w:rPr>
          <w:delText>ø</w:delText>
        </w:r>
      </w:del>
      <w:del w:id="1469" w:date="2017-09-18T11:05:26Z" w:author="Mads Hjorth">
        <w:r>
          <w:rPr>
            <w:rtl w:val="0"/>
          </w:rPr>
          <w:delText>rer. Der har generelt set v</w:delText>
        </w:r>
      </w:del>
      <w:del w:id="1470" w:date="2017-09-18T11:05:26Z" w:author="Mads Hjorth">
        <w:r>
          <w:rPr>
            <w:rtl w:val="0"/>
            <w:lang w:val="da-DK"/>
          </w:rPr>
          <w:delText>æ</w:delText>
        </w:r>
      </w:del>
      <w:del w:id="1471" w:date="2017-09-18T11:05:26Z" w:author="Mads Hjorth">
        <w:r>
          <w:rPr>
            <w:rtl w:val="0"/>
            <w:lang w:val="da-DK"/>
          </w:rPr>
          <w:delText xml:space="preserve">ret </w:delText>
        </w:r>
      </w:del>
      <w:del w:id="1472" w:date="2017-05-05T17:26:20Z" w:author="Forfatter">
        <w:r>
          <w:rPr>
            <w:rtl w:val="0"/>
          </w:rPr>
          <w:delText xml:space="preserve">en </w:delText>
        </w:r>
      </w:del>
      <w:del w:id="1473" w:date="2017-09-18T11:05:26Z" w:author="Mads Hjorth">
        <w:r>
          <w:rPr>
            <w:rtl w:val="0"/>
            <w:lang w:val="da-DK"/>
          </w:rPr>
          <w:delText>tillid til myndigheders kontrol med omr</w:delText>
        </w:r>
      </w:del>
      <w:del w:id="1474" w:date="2017-09-18T11:05:26Z" w:author="Mads Hjorth">
        <w:r>
          <w:rPr>
            <w:rtl w:val="0"/>
            <w:lang w:val="da-DK"/>
          </w:rPr>
          <w:delText>å</w:delText>
        </w:r>
      </w:del>
      <w:del w:id="1475" w:date="2017-09-18T11:05:26Z" w:author="Mads Hjorth">
        <w:r>
          <w:rPr>
            <w:rtl w:val="0"/>
          </w:rPr>
          <w:delText xml:space="preserve">det og </w:delText>
        </w:r>
      </w:del>
      <w:del w:id="1476" w:date="2017-05-05T17:26:20Z" w:author="Forfatter">
        <w:r>
          <w:rPr>
            <w:rtl w:val="0"/>
          </w:rPr>
          <w:delText xml:space="preserve">en </w:delText>
        </w:r>
      </w:del>
      <w:del w:id="1477" w:date="2017-09-18T11:05:26Z" w:author="Mads Hjorth">
        <w:r>
          <w:rPr>
            <w:rtl w:val="0"/>
          </w:rPr>
          <w:delText>p</w:delText>
        </w:r>
      </w:del>
      <w:del w:id="1478" w:date="2017-09-18T11:05:26Z" w:author="Mads Hjorth">
        <w:r>
          <w:rPr>
            <w:rtl w:val="0"/>
            <w:lang w:val="da-DK"/>
          </w:rPr>
          <w:delText>å</w:delText>
        </w:r>
      </w:del>
      <w:del w:id="1479" w:date="2017-09-18T11:05:26Z" w:author="Mads Hjorth">
        <w:r>
          <w:rPr>
            <w:rtl w:val="0"/>
          </w:rPr>
          <w:delText>sk</w:delText>
        </w:r>
      </w:del>
      <w:del w:id="1480" w:date="2017-09-18T11:05:26Z" w:author="Mads Hjorth">
        <w:r>
          <w:rPr>
            <w:rtl w:val="0"/>
            <w:lang w:val="da-DK"/>
          </w:rPr>
          <w:delText>ø</w:delText>
        </w:r>
      </w:del>
      <w:del w:id="1481" w:date="2017-09-18T11:05:26Z" w:author="Mads Hjorth">
        <w:r>
          <w:rPr>
            <w:rtl w:val="0"/>
            <w:lang w:val="da-DK"/>
          </w:rPr>
          <w:delText xml:space="preserve">nnelse af de nye muligheder den </w:delText>
        </w:r>
      </w:del>
      <w:del w:id="1482" w:date="2017-09-18T11:05:26Z" w:author="Mads Hjorth">
        <w:r>
          <w:rPr>
            <w:rtl w:val="0"/>
            <w:lang w:val="da-DK"/>
          </w:rPr>
          <w:delText>ø</w:delText>
        </w:r>
      </w:del>
      <w:del w:id="1483" w:date="2017-09-18T11:05:26Z" w:author="Mads Hjorth">
        <w:r>
          <w:rPr>
            <w:rtl w:val="0"/>
            <w:lang w:val="da-DK"/>
          </w:rPr>
          <w:delText xml:space="preserve">gede digitalisering har givet. I takt med nye teknologiske muligheder, det </w:delText>
        </w:r>
      </w:del>
      <w:del w:id="1484" w:date="2017-09-18T11:05:26Z" w:author="Mads Hjorth">
        <w:r>
          <w:rPr>
            <w:rtl w:val="0"/>
            <w:lang w:val="da-DK"/>
          </w:rPr>
          <w:delText>ø</w:delText>
        </w:r>
      </w:del>
      <w:del w:id="1485" w:date="2017-09-18T11:05:26Z" w:author="Mads Hjorth">
        <w:r>
          <w:rPr>
            <w:rtl w:val="0"/>
            <w:lang w:val="da-DK"/>
          </w:rPr>
          <w:delText>gede omfang af registrering</w:delText>
        </w:r>
      </w:del>
      <w:del w:id="1486" w:date="2017-05-05T17:26:20Z" w:author="Forfatter">
        <w:r>
          <w:rPr>
            <w:rtl w:val="0"/>
          </w:rPr>
          <w:delText>en</w:delText>
        </w:r>
      </w:del>
      <w:del w:id="1487" w:date="2017-09-18T11:05:26Z" w:author="Mads Hjorth">
        <w:r>
          <w:rPr>
            <w:rtl w:val="0"/>
          </w:rPr>
          <w:delText xml:space="preserve"> og m</w:delText>
        </w:r>
      </w:del>
      <w:del w:id="1488" w:date="2017-09-18T11:05:26Z" w:author="Mads Hjorth">
        <w:r>
          <w:rPr>
            <w:rtl w:val="0"/>
            <w:lang w:val="da-DK"/>
          </w:rPr>
          <w:delText>å</w:delText>
        </w:r>
      </w:del>
      <w:del w:id="1489" w:date="2017-09-18T11:05:26Z" w:author="Mads Hjorth">
        <w:r>
          <w:rPr>
            <w:rtl w:val="0"/>
            <w:lang w:val="da-DK"/>
          </w:rPr>
          <w:delText xml:space="preserve">ske en generel </w:delText>
        </w:r>
      </w:del>
      <w:del w:id="1490" w:date="2017-05-05T17:26:20Z" w:author="Forfatter">
        <w:r>
          <w:rPr>
            <w:rtl w:val="0"/>
            <w:lang w:val="da-DK"/>
          </w:rPr>
          <w:delText xml:space="preserve">mindsket </w:delText>
        </w:r>
      </w:del>
      <w:ins w:id="1491" w:date="2017-05-05T17:26:20Z" w:author="Forfatter">
        <w:del w:id="1492" w:date="2017-09-18T11:05:26Z" w:author="Mads Hjorth">
          <w:r>
            <w:rPr>
              <w:rtl w:val="0"/>
            </w:rPr>
            <w:delText xml:space="preserve">mindre </w:delText>
          </w:r>
        </w:del>
      </w:ins>
      <w:del w:id="1493" w:date="2017-09-18T11:05:26Z" w:author="Mads Hjorth">
        <w:r>
          <w:rPr>
            <w:rtl w:val="0"/>
            <w:lang w:val="da-DK"/>
          </w:rPr>
          <w:delText xml:space="preserve">tiltro til autoriteter, er krav til beskyttelse af privatlivet i forbindelse med registrering blevet mere udbredt. </w:delText>
        </w:r>
      </w:del>
    </w:p>
    <w:p>
      <w:pPr>
        <w:pStyle w:val="normal.0"/>
        <w:rPr>
          <w:del w:id="1494" w:date="2017-09-18T11:05:26Z" w:author="Mads Hjorth"/>
        </w:rPr>
      </w:pPr>
      <w:del w:id="1495" w:date="2017-09-18T11:05:26Z" w:author="Mads Hjorth">
        <w:r>
          <w:rPr>
            <w:rtl w:val="0"/>
            <w:lang w:val="da-DK"/>
          </w:rPr>
          <w:delText xml:space="preserve">Som et led i den </w:delText>
        </w:r>
      </w:del>
      <w:del w:id="1496" w:date="2017-09-18T11:05:26Z" w:author="Mads Hjorth">
        <w:r>
          <w:rPr>
            <w:rtl w:val="0"/>
            <w:lang w:val="da-DK"/>
          </w:rPr>
          <w:delText>ø</w:delText>
        </w:r>
      </w:del>
      <w:del w:id="1497" w:date="2017-09-18T11:05:26Z" w:author="Mads Hjorth">
        <w:r>
          <w:rPr>
            <w:rtl w:val="0"/>
            <w:lang w:val="nl-NL"/>
          </w:rPr>
          <w:delText>gede centrale bev</w:delText>
        </w:r>
      </w:del>
      <w:del w:id="1498" w:date="2017-09-18T11:05:26Z" w:author="Mads Hjorth">
        <w:r>
          <w:rPr>
            <w:rtl w:val="0"/>
            <w:lang w:val="da-DK"/>
          </w:rPr>
          <w:delText>å</w:delText>
        </w:r>
      </w:del>
      <w:del w:id="1499" w:date="2017-09-18T11:05:26Z" w:author="Mads Hjorth">
        <w:r>
          <w:rPr>
            <w:rtl w:val="0"/>
            <w:lang w:val="da-DK"/>
          </w:rPr>
          <w:delText>genhed omkring registrering er der en tendens til at de personer eller virksomheder som data omhandler i h</w:delText>
        </w:r>
      </w:del>
      <w:del w:id="1500" w:date="2017-09-18T11:05:26Z" w:author="Mads Hjorth">
        <w:r>
          <w:rPr>
            <w:rtl w:val="0"/>
            <w:lang w:val="da-DK"/>
          </w:rPr>
          <w:delText>ø</w:delText>
        </w:r>
      </w:del>
      <w:del w:id="1501" w:date="2017-09-18T11:05:26Z" w:author="Mads Hjorth">
        <w:r>
          <w:rPr>
            <w:rtl w:val="0"/>
          </w:rPr>
          <w:delText xml:space="preserve">jere grad interesserer sig for dem. Borgere </w:delText>
        </w:r>
      </w:del>
      <w:del w:id="1502" w:date="2017-09-18T11:05:26Z" w:author="Mads Hjorth">
        <w:r>
          <w:rPr>
            <w:rtl w:val="0"/>
            <w:lang w:val="da-DK"/>
          </w:rPr>
          <w:delText>ø</w:delText>
        </w:r>
      </w:del>
      <w:del w:id="1503" w:date="2017-09-18T11:05:26Z" w:author="Mads Hjorth">
        <w:r>
          <w:rPr>
            <w:rtl w:val="0"/>
            <w:lang w:val="da-DK"/>
          </w:rPr>
          <w:delText xml:space="preserve">nsker </w:delText>
        </w:r>
      </w:del>
      <w:del w:id="1504" w:date="2017-09-18T11:05:26Z" w:author="Mads Hjorth">
        <w:r>
          <w:rPr>
            <w:rtl w:val="0"/>
            <w:lang w:val="da-DK"/>
          </w:rPr>
          <w:delText>ø</w:delText>
        </w:r>
      </w:del>
      <w:del w:id="1505" w:date="2017-09-18T11:05:26Z" w:author="Mads Hjorth">
        <w:r>
          <w:rPr>
            <w:rtl w:val="0"/>
            <w:lang w:val="da-DK"/>
          </w:rPr>
          <w:delText>get indsigt i hvilke oplysninger staten opbevarer om dem og virksomheder er begyndt at interesser sig for konsekvenserne af un</w:delText>
        </w:r>
      </w:del>
      <w:del w:id="1506" w:date="2017-09-18T11:05:26Z" w:author="Mads Hjorth">
        <w:r>
          <w:rPr>
            <w:rtl w:val="0"/>
            <w:lang w:val="da-DK"/>
          </w:rPr>
          <w:delText>ø</w:delText>
        </w:r>
      </w:del>
      <w:del w:id="1507" w:date="2017-09-18T11:05:26Z" w:author="Mads Hjorth">
        <w:r>
          <w:rPr>
            <w:rtl w:val="0"/>
            <w:lang w:val="da-DK"/>
          </w:rPr>
          <w:delText xml:space="preserve">jagtige oplysninger om dem hos myndigheder. </w:delText>
        </w:r>
      </w:del>
    </w:p>
    <w:p>
      <w:pPr>
        <w:pStyle w:val="normal.0"/>
        <w:rPr>
          <w:del w:id="1508" w:date="2017-09-18T11:05:26Z" w:author="Mads Hjorth"/>
        </w:rPr>
      </w:pPr>
      <w:del w:id="1509" w:date="2017-09-18T11:05:26Z" w:author="Mads Hjorth">
        <w:r>
          <w:rPr>
            <w:rtl w:val="0"/>
          </w:rPr>
          <w:delText>Endelig er den politiske og forretningsm</w:delText>
        </w:r>
      </w:del>
      <w:del w:id="1510" w:date="2017-09-18T11:05:26Z" w:author="Mads Hjorth">
        <w:r>
          <w:rPr>
            <w:rtl w:val="0"/>
            <w:lang w:val="da-DK"/>
          </w:rPr>
          <w:delText>æ</w:delText>
        </w:r>
      </w:del>
      <w:del w:id="1511" w:date="2017-09-18T11:05:26Z" w:author="Mads Hjorth">
        <w:r>
          <w:rPr>
            <w:rtl w:val="0"/>
          </w:rPr>
          <w:delText>ssige kontekst pr</w:delText>
        </w:r>
      </w:del>
      <w:del w:id="1512" w:date="2017-09-18T11:05:26Z" w:author="Mads Hjorth">
        <w:r>
          <w:rPr>
            <w:rtl w:val="0"/>
            <w:lang w:val="da-DK"/>
          </w:rPr>
          <w:delText>æ</w:delText>
        </w:r>
      </w:del>
      <w:del w:id="1513" w:date="2017-09-18T11:05:26Z" w:author="Mads Hjorth">
        <w:r>
          <w:rPr>
            <w:rtl w:val="0"/>
            <w:lang w:val="da-DK"/>
          </w:rPr>
          <w:delText>get af en r</w:delText>
        </w:r>
      </w:del>
      <w:del w:id="1514" w:date="2017-09-18T11:05:26Z" w:author="Mads Hjorth">
        <w:r>
          <w:rPr>
            <w:rtl w:val="0"/>
            <w:lang w:val="da-DK"/>
          </w:rPr>
          <w:delText>æ</w:delText>
        </w:r>
      </w:del>
      <w:del w:id="1515" w:date="2017-09-18T11:05:26Z" w:author="Mads Hjorth">
        <w:r>
          <w:rPr>
            <w:rtl w:val="0"/>
            <w:lang w:val="da-DK"/>
          </w:rPr>
          <w:delText>kke udfordringer p</w:delText>
        </w:r>
      </w:del>
      <w:del w:id="1516" w:date="2017-09-18T11:05:26Z" w:author="Mads Hjorth">
        <w:r>
          <w:rPr>
            <w:rtl w:val="0"/>
          </w:rPr>
          <w:delText xml:space="preserve">å </w:delText>
        </w:r>
      </w:del>
      <w:del w:id="1517" w:date="2017-09-18T11:05:26Z" w:author="Mads Hjorth">
        <w:r>
          <w:rPr>
            <w:rtl w:val="0"/>
            <w:lang w:val="da-DK"/>
          </w:rPr>
          <w:delText>sundhedsomr</w:delText>
        </w:r>
      </w:del>
      <w:del w:id="1518" w:date="2017-09-18T11:05:26Z" w:author="Mads Hjorth">
        <w:r>
          <w:rPr>
            <w:rtl w:val="0"/>
            <w:lang w:val="da-DK"/>
          </w:rPr>
          <w:delText>å</w:delText>
        </w:r>
      </w:del>
      <w:del w:id="1519" w:date="2017-09-18T11:05:26Z" w:author="Mads Hjorth">
        <w:r>
          <w:rPr>
            <w:rtl w:val="0"/>
          </w:rPr>
          <w:delText xml:space="preserve">det. Den </w:delText>
        </w:r>
      </w:del>
      <w:del w:id="1520" w:date="2017-05-05T17:26:20Z" w:author="Forfatter">
        <w:r>
          <w:rPr>
            <w:rtl w:val="0"/>
          </w:rPr>
          <w:delText xml:space="preserve">demokratiske </w:delText>
        </w:r>
      </w:del>
      <w:ins w:id="1521" w:date="2017-05-05T17:26:20Z" w:author="Forfatter">
        <w:del w:id="1522" w:date="2017-09-18T11:05:26Z" w:author="Mads Hjorth">
          <w:r>
            <w:rPr>
              <w:rtl w:val="0"/>
            </w:rPr>
            <w:delText xml:space="preserve">demografiske </w:delText>
          </w:r>
        </w:del>
      </w:ins>
      <w:del w:id="1523" w:date="2017-09-18T11:05:26Z" w:author="Mads Hjorth">
        <w:r>
          <w:rPr>
            <w:rtl w:val="0"/>
            <w:lang w:val="da-DK"/>
          </w:rPr>
          <w:delText xml:space="preserve">udvikling mod en </w:delText>
        </w:r>
      </w:del>
      <w:del w:id="1524" w:date="2017-09-18T11:05:26Z" w:author="Mads Hjorth">
        <w:r>
          <w:rPr>
            <w:rtl w:val="0"/>
            <w:lang w:val="da-DK"/>
          </w:rPr>
          <w:delText>æ</w:delText>
        </w:r>
      </w:del>
      <w:del w:id="1525" w:date="2017-09-18T11:05:26Z" w:author="Mads Hjorth">
        <w:r>
          <w:rPr>
            <w:rtl w:val="0"/>
          </w:rPr>
          <w:delText>ldre befolkning og flere kroniske patienter som f</w:delText>
        </w:r>
      </w:del>
      <w:del w:id="1526" w:date="2017-09-18T11:05:26Z" w:author="Mads Hjorth">
        <w:r>
          <w:rPr>
            <w:rtl w:val="0"/>
            <w:lang w:val="da-DK"/>
          </w:rPr>
          <w:delText>ø</w:delText>
        </w:r>
      </w:del>
      <w:del w:id="1527" w:date="2017-09-18T11:05:26Z" w:author="Mads Hjorth">
        <w:r>
          <w:rPr>
            <w:rtl w:val="0"/>
            <w:lang w:val="da-DK"/>
          </w:rPr>
          <w:delText>lge af livstilssygdomme, samt f</w:delText>
        </w:r>
      </w:del>
      <w:del w:id="1528" w:date="2017-09-18T11:05:26Z" w:author="Mads Hjorth">
        <w:r>
          <w:rPr>
            <w:rtl w:val="0"/>
            <w:lang w:val="da-DK"/>
          </w:rPr>
          <w:delText>æ</w:delText>
        </w:r>
      </w:del>
      <w:del w:id="1529" w:date="2017-09-18T11:05:26Z" w:author="Mads Hjorth">
        <w:r>
          <w:rPr>
            <w:rtl w:val="0"/>
            <w:lang w:val="da-DK"/>
          </w:rPr>
          <w:delText xml:space="preserve">rre i den arbejdsdygtige alder til at levere sundhedsydelserne, stiller krav om </w:delText>
        </w:r>
      </w:del>
      <w:del w:id="1530" w:date="2017-05-05T17:26:20Z" w:author="Forfatter">
        <w:r>
          <w:rPr>
            <w:rtl w:val="0"/>
          </w:rPr>
          <w:delText xml:space="preserve">en </w:delText>
        </w:r>
      </w:del>
      <w:del w:id="1531" w:date="2017-09-18T11:05:26Z" w:author="Mads Hjorth">
        <w:r>
          <w:rPr>
            <w:rtl w:val="0"/>
            <w:lang w:val="da-DK"/>
          </w:rPr>
          <w:delText>et mere effektivt sundhedsv</w:delText>
        </w:r>
      </w:del>
      <w:del w:id="1532" w:date="2017-09-18T11:05:26Z" w:author="Mads Hjorth">
        <w:r>
          <w:rPr>
            <w:rtl w:val="0"/>
            <w:lang w:val="da-DK"/>
          </w:rPr>
          <w:delText>æ</w:delText>
        </w:r>
      </w:del>
      <w:del w:id="1533" w:date="2017-09-18T11:05:26Z" w:author="Mads Hjorth">
        <w:r>
          <w:rPr>
            <w:rtl w:val="0"/>
            <w:lang w:val="da-DK"/>
          </w:rPr>
          <w:delText>sen. Digitalisering af kommunikation og effektiv it-underst</w:delText>
        </w:r>
      </w:del>
      <w:del w:id="1534" w:date="2017-09-18T11:05:26Z" w:author="Mads Hjorth">
        <w:r>
          <w:rPr>
            <w:rtl w:val="0"/>
            <w:lang w:val="da-DK"/>
          </w:rPr>
          <w:delText>ø</w:delText>
        </w:r>
      </w:del>
      <w:del w:id="1535" w:date="2017-09-18T11:05:26Z" w:author="Mads Hjorth">
        <w:r>
          <w:rPr>
            <w:rtl w:val="0"/>
            <w:lang w:val="da-DK"/>
          </w:rPr>
          <w:delText>ttelse af arbejdsgange ses som et v</w:delText>
        </w:r>
      </w:del>
      <w:del w:id="1536" w:date="2017-09-18T11:05:26Z" w:author="Mads Hjorth">
        <w:r>
          <w:rPr>
            <w:rtl w:val="0"/>
            <w:lang w:val="da-DK"/>
          </w:rPr>
          <w:delText>æ</w:delText>
        </w:r>
      </w:del>
      <w:del w:id="1537" w:date="2017-09-18T11:05:26Z" w:author="Mads Hjorth">
        <w:r>
          <w:rPr>
            <w:rtl w:val="0"/>
            <w:lang w:val="de-DE"/>
          </w:rPr>
          <w:delText>rkt</w:delText>
        </w:r>
      </w:del>
      <w:del w:id="1538" w:date="2017-09-18T11:05:26Z" w:author="Mads Hjorth">
        <w:r>
          <w:rPr>
            <w:rtl w:val="0"/>
            <w:lang w:val="da-DK"/>
          </w:rPr>
          <w:delText>ø</w:delText>
        </w:r>
      </w:del>
      <w:del w:id="1539" w:date="2017-09-18T11:05:26Z" w:author="Mads Hjorth">
        <w:r>
          <w:rPr>
            <w:rtl w:val="0"/>
            <w:lang w:val="da-DK"/>
          </w:rPr>
          <w:delText>j til at opn</w:delText>
        </w:r>
      </w:del>
      <w:del w:id="1540" w:date="2017-09-18T11:05:26Z" w:author="Mads Hjorth">
        <w:r>
          <w:rPr>
            <w:rtl w:val="0"/>
          </w:rPr>
          <w:delText>å ø</w:delText>
        </w:r>
      </w:del>
      <w:del w:id="1541" w:date="2017-09-18T11:05:26Z" w:author="Mads Hjorth">
        <w:r>
          <w:rPr>
            <w:rtl w:val="0"/>
            <w:lang w:val="da-DK"/>
          </w:rPr>
          <w:delText xml:space="preserve">get effektivitet. Den faglige udvikling, herunder den </w:delText>
        </w:r>
      </w:del>
      <w:del w:id="1542" w:date="2017-09-18T11:05:26Z" w:author="Mads Hjorth">
        <w:r>
          <w:rPr>
            <w:rtl w:val="0"/>
            <w:lang w:val="da-DK"/>
          </w:rPr>
          <w:delText>ø</w:delText>
        </w:r>
      </w:del>
      <w:del w:id="1543" w:date="2017-09-18T11:05:26Z" w:author="Mads Hjorth">
        <w:r>
          <w:rPr>
            <w:rtl w:val="0"/>
          </w:rPr>
          <w:delText>gede specialisering stiller krav til h</w:delText>
        </w:r>
      </w:del>
      <w:del w:id="1544" w:date="2017-09-18T11:05:26Z" w:author="Mads Hjorth">
        <w:r>
          <w:rPr>
            <w:rtl w:val="0"/>
            <w:lang w:val="da-DK"/>
          </w:rPr>
          <w:delText>å</w:delText>
        </w:r>
      </w:del>
      <w:del w:id="1545" w:date="2017-09-18T11:05:26Z" w:author="Mads Hjorth">
        <w:r>
          <w:rPr>
            <w:rtl w:val="0"/>
            <w:lang w:val="da-DK"/>
          </w:rPr>
          <w:delText>ndtering af flere data, s</w:delText>
        </w:r>
      </w:del>
      <w:del w:id="1546" w:date="2017-09-18T11:05:26Z" w:author="Mads Hjorth">
        <w:r>
          <w:rPr>
            <w:rtl w:val="0"/>
            <w:lang w:val="da-DK"/>
          </w:rPr>
          <w:delText>å</w:delText>
        </w:r>
      </w:del>
      <w:del w:id="1547" w:date="2017-09-18T11:05:26Z" w:author="Mads Hjorth">
        <w:r>
          <w:rPr>
            <w:rtl w:val="0"/>
            <w:lang w:val="da-DK"/>
          </w:rPr>
          <w:delText xml:space="preserve">vel indenfor det enkelte speciale som i samarbejdet med andre. </w:delText>
        </w:r>
      </w:del>
    </w:p>
    <w:p>
      <w:pPr>
        <w:pStyle w:val="normal.0"/>
        <w:rPr>
          <w:ins w:id="1548" w:date="2017-05-05T17:26:20Z" w:author="Forfatter"/>
          <w:del w:id="1549" w:date="2017-09-18T11:05:26Z" w:author="Mads Hjorth"/>
        </w:rPr>
      </w:pPr>
      <w:del w:id="1550" w:date="2017-09-18T11:05:26Z" w:author="Mads Hjorth">
        <w:r>
          <w:rPr>
            <w:rtl w:val="0"/>
          </w:rPr>
          <w:delText xml:space="preserve">Samlet </w:delText>
        </w:r>
      </w:del>
      <w:del w:id="1551" w:date="2017-05-05T17:26:20Z" w:author="Forfatter">
        <w:r>
          <w:rPr>
            <w:rtl w:val="0"/>
            <w:lang w:val="da-DK"/>
          </w:rPr>
          <w:delText>kan man sige</w:delText>
        </w:r>
      </w:del>
      <w:ins w:id="1552" w:date="2017-05-05T17:26:20Z" w:author="Forfatter">
        <w:del w:id="1553" w:date="2017-09-18T11:05:26Z" w:author="Mads Hjorth">
          <w:r>
            <w:rPr>
              <w:rtl w:val="0"/>
              <w:lang w:val="da-DK"/>
            </w:rPr>
            <w:delText>set afh</w:delText>
          </w:r>
        </w:del>
      </w:ins>
      <w:ins w:id="1554" w:date="2017-05-05T17:26:20Z" w:author="Forfatter">
        <w:del w:id="1555" w:date="2017-09-18T11:05:26Z" w:author="Mads Hjorth">
          <w:r>
            <w:rPr>
              <w:rtl w:val="0"/>
              <w:lang w:val="da-DK"/>
            </w:rPr>
            <w:delText>æ</w:delText>
          </w:r>
        </w:del>
      </w:ins>
      <w:ins w:id="1556" w:date="2017-05-05T17:26:20Z" w:author="Forfatter">
        <w:del w:id="1557" w:date="2017-09-18T11:05:26Z" w:author="Mads Hjorth">
          <w:r>
            <w:rPr>
              <w:rtl w:val="0"/>
            </w:rPr>
            <w:delText xml:space="preserve">nger </w:delText>
          </w:r>
        </w:del>
      </w:ins>
      <w:del w:id="1558" w:date="2017-05-05T17:26:20Z" w:author="Forfatter">
        <w:r>
          <w:rPr>
            <w:rtl w:val="0"/>
            <w:lang w:val="da-DK"/>
          </w:rPr>
          <w:delText xml:space="preserve">, at </w:delText>
        </w:r>
      </w:del>
      <w:del w:id="1559" w:date="2017-09-18T11:05:26Z" w:author="Mads Hjorth">
        <w:r>
          <w:rPr>
            <w:rtl w:val="0"/>
            <w:lang w:val="da-DK"/>
          </w:rPr>
          <w:delText>den fortsatte drift, udvikling og effektivisering af sundhedsv</w:delText>
        </w:r>
      </w:del>
      <w:del w:id="1560" w:date="2017-09-18T11:05:26Z" w:author="Mads Hjorth">
        <w:r>
          <w:rPr>
            <w:rtl w:val="0"/>
            <w:lang w:val="da-DK"/>
          </w:rPr>
          <w:delText>æ</w:delText>
        </w:r>
      </w:del>
      <w:del w:id="1561" w:date="2017-09-18T11:05:26Z" w:author="Mads Hjorth">
        <w:r>
          <w:rPr>
            <w:rtl w:val="0"/>
          </w:rPr>
          <w:delText>senet i h</w:delText>
        </w:r>
      </w:del>
      <w:del w:id="1562" w:date="2017-09-18T11:05:26Z" w:author="Mads Hjorth">
        <w:r>
          <w:rPr>
            <w:rtl w:val="0"/>
            <w:lang w:val="da-DK"/>
          </w:rPr>
          <w:delText>ø</w:delText>
        </w:r>
      </w:del>
      <w:del w:id="1563" w:date="2017-09-18T11:05:26Z" w:author="Mads Hjorth">
        <w:r>
          <w:rPr>
            <w:rtl w:val="0"/>
          </w:rPr>
          <w:delText xml:space="preserve">j grad </w:delText>
        </w:r>
      </w:del>
      <w:del w:id="1564" w:date="2017-05-05T17:26:20Z" w:author="Forfatter">
        <w:r>
          <w:rPr>
            <w:rtl w:val="0"/>
            <w:lang w:val="da-DK"/>
          </w:rPr>
          <w:delText>er afh</w:delText>
        </w:r>
      </w:del>
      <w:del w:id="1565" w:date="2017-05-05T17:26:20Z" w:author="Forfatter">
        <w:r>
          <w:rPr>
            <w:rtl w:val="0"/>
            <w:lang w:val="da-DK"/>
          </w:rPr>
          <w:delText>æ</w:delText>
        </w:r>
      </w:del>
      <w:del w:id="1566" w:date="2017-05-05T17:26:20Z" w:author="Forfatter">
        <w:r>
          <w:rPr>
            <w:rtl w:val="0"/>
          </w:rPr>
          <w:delText xml:space="preserve">ngig </w:delText>
        </w:r>
      </w:del>
      <w:del w:id="1567" w:date="2017-09-18T11:05:26Z" w:author="Mads Hjorth">
        <w:r>
          <w:rPr>
            <w:rtl w:val="0"/>
            <w:lang w:val="da-DK"/>
          </w:rPr>
          <w:delText>af, at der opsamles og behandles endnu st</w:delText>
        </w:r>
      </w:del>
      <w:del w:id="1568" w:date="2017-09-18T11:05:26Z" w:author="Mads Hjorth">
        <w:r>
          <w:rPr>
            <w:rtl w:val="0"/>
            <w:lang w:val="da-DK"/>
          </w:rPr>
          <w:delText>ø</w:delText>
        </w:r>
      </w:del>
      <w:del w:id="1569" w:date="2017-09-18T11:05:26Z" w:author="Mads Hjorth">
        <w:r>
          <w:rPr>
            <w:rtl w:val="0"/>
            <w:lang w:val="fr-FR"/>
          </w:rPr>
          <w:delText>rre m</w:delText>
        </w:r>
      </w:del>
      <w:del w:id="1570" w:date="2017-09-18T11:05:26Z" w:author="Mads Hjorth">
        <w:r>
          <w:rPr>
            <w:rtl w:val="0"/>
            <w:lang w:val="da-DK"/>
          </w:rPr>
          <w:delText>æ</w:delText>
        </w:r>
      </w:del>
      <w:del w:id="1571" w:date="2017-09-18T11:05:26Z" w:author="Mads Hjorth">
        <w:r>
          <w:rPr>
            <w:rtl w:val="0"/>
            <w:lang w:val="da-DK"/>
          </w:rPr>
          <w:delText>ngder af data end i dag.</w:delText>
        </w:r>
      </w:del>
    </w:p>
    <w:p>
      <w:pPr>
        <w:pStyle w:val="caption"/>
        <w:rPr>
          <w:del w:id="1572" w:date="2017-09-18T11:05:26Z" w:author="Mads Hjorth"/>
        </w:rPr>
      </w:pPr>
    </w:p>
    <w:p>
      <w:pPr>
        <w:pStyle w:val="normal.0"/>
        <w:rPr>
          <w:del w:id="1573" w:date="2017-05-05T17:26:20Z" w:author="Forfatter"/>
        </w:rPr>
      </w:pPr>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574" w:date="2017-09-18T11:05:26Z" w:author="Mads Hjorth"/>
        </w:rPr>
      </w:pPr>
      <w:del w:id="1575" w:date="2017-09-18T11:05:26Z" w:author="Mads Hjorth">
        <w:r>
          <w:rPr>
            <w:rtl w:val="0"/>
          </w:rPr>
          <w:delText xml:space="preserve">Ensretning og </w:delText>
        </w:r>
      </w:del>
      <w:del w:id="1576" w:date="2017-05-05T17:26:20Z" w:author="Forfatter">
        <w:r>
          <w:rPr>
            <w:rtl w:val="0"/>
            <w:lang w:val="nl-NL"/>
          </w:rPr>
          <w:delText xml:space="preserve">nationalisering </w:delText>
        </w:r>
      </w:del>
      <w:ins w:id="1577" w:date="2017-05-05T17:26:20Z" w:author="Forfatter">
        <w:del w:id="1578" w:date="2017-09-18T11:05:26Z" w:author="Mads Hjorth">
          <w:r>
            <w:rPr>
              <w:rtl w:val="0"/>
              <w:lang w:val="fr-FR"/>
            </w:rPr>
            <w:delText xml:space="preserve">nationale </w:delText>
          </w:r>
        </w:del>
      </w:ins>
      <w:del w:id="1579" w:date="2017-05-05T17:26:20Z" w:author="Forfatter">
        <w:r>
          <w:rPr>
            <w:rtl w:val="0"/>
            <w:lang w:val="da-DK"/>
          </w:rPr>
          <w:delText xml:space="preserve">af </w:delText>
        </w:r>
      </w:del>
      <w:del w:id="1580" w:date="2017-09-18T11:05:26Z" w:author="Mads Hjorth">
        <w:r>
          <w:rPr>
            <w:rtl w:val="0"/>
            <w:lang w:val="da-DK"/>
          </w:rPr>
          <w:delText xml:space="preserve">indsatser </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581" w:date="2017-09-18T11:05:26Z" w:author="Mads Hjorth"/>
        </w:rPr>
      </w:pPr>
      <w:del w:id="1582" w:date="2017-09-18T11:05:26Z" w:author="Mads Hjorth">
        <w:r>
          <w:rPr>
            <w:rtl w:val="0"/>
            <w:lang w:val="nl-NL"/>
          </w:rPr>
          <w:delText xml:space="preserve">Data </w:delText>
        </w:r>
      </w:del>
      <w:del w:id="1583" w:date="2017-09-18T11:05:26Z" w:author="Mads Hjorth">
        <w:r>
          <w:rPr>
            <w:rtl w:val="0"/>
            <w:lang w:val="da-DK"/>
          </w:rPr>
          <w:delText>ø</w:delText>
        </w:r>
      </w:del>
      <w:del w:id="1584" w:date="2017-09-18T11:05:26Z" w:author="Mads Hjorth">
        <w:r>
          <w:rPr>
            <w:rtl w:val="0"/>
            <w:lang w:val="da-DK"/>
          </w:rPr>
          <w:delText>get v</w:delText>
        </w:r>
      </w:del>
      <w:del w:id="1585" w:date="2017-09-18T11:05:26Z" w:author="Mads Hjorth">
        <w:r>
          <w:rPr>
            <w:rtl w:val="0"/>
            <w:lang w:val="da-DK"/>
          </w:rPr>
          <w:delText>æ</w:delText>
        </w:r>
      </w:del>
      <w:del w:id="1586" w:date="2017-09-18T11:05:26Z" w:author="Mads Hjorth">
        <w:r>
          <w:rPr>
            <w:rtl w:val="0"/>
            <w:lang w:val="da-DK"/>
          </w:rPr>
          <w:delText>rdi for organisationer</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587" w:date="2017-09-18T11:05:26Z" w:author="Mads Hjorth"/>
        </w:rPr>
      </w:pPr>
      <w:del w:id="1588" w:date="2017-09-18T11:05:26Z" w:author="Mads Hjorth">
        <w:r>
          <w:rPr>
            <w:rtl w:val="0"/>
          </w:rPr>
          <w:delText>Ø</w:delText>
        </w:r>
      </w:del>
      <w:del w:id="1589" w:date="2017-09-18T11:05:26Z" w:author="Mads Hjorth">
        <w:r>
          <w:rPr>
            <w:rtl w:val="0"/>
            <w:lang w:val="da-DK"/>
          </w:rPr>
          <w:delText>get bev</w:delText>
        </w:r>
      </w:del>
      <w:del w:id="1590" w:date="2017-09-18T11:05:26Z" w:author="Mads Hjorth">
        <w:r>
          <w:rPr>
            <w:rtl w:val="0"/>
            <w:lang w:val="da-DK"/>
          </w:rPr>
          <w:delText>å</w:delText>
        </w:r>
      </w:del>
      <w:del w:id="1591" w:date="2017-09-18T11:05:26Z" w:author="Mads Hjorth">
        <w:r>
          <w:rPr>
            <w:rtl w:val="0"/>
            <w:lang w:val="da-DK"/>
          </w:rPr>
          <w:delText xml:space="preserve">genhed omkring </w:delText>
        </w:r>
      </w:del>
      <w:ins w:id="1592" w:date="2017-05-05T17:26:20Z" w:author="Forfatter">
        <w:del w:id="1593" w:date="2017-09-18T11:05:26Z" w:author="Mads Hjorth">
          <w:r>
            <w:rPr>
              <w:rtl w:val="0"/>
              <w:lang w:val="da-DK"/>
            </w:rPr>
            <w:delText xml:space="preserve">beskyttelse af </w:delText>
          </w:r>
        </w:del>
      </w:ins>
      <w:del w:id="1594" w:date="2017-09-18T11:05:26Z" w:author="Mads Hjorth">
        <w:r>
          <w:rPr>
            <w:rtl w:val="0"/>
            <w:lang w:val="da-DK"/>
          </w:rPr>
          <w:delText>privatliv</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595" w:date="2017-09-18T11:05:26Z" w:author="Mads Hjorth"/>
        </w:rPr>
      </w:pPr>
      <w:del w:id="1596" w:date="2017-09-18T11:05:26Z" w:author="Mads Hjorth">
        <w:r>
          <w:rPr>
            <w:rtl w:val="0"/>
          </w:rPr>
          <w:delText>Ø</w:delText>
        </w:r>
      </w:del>
      <w:del w:id="1597" w:date="2017-09-18T11:05:26Z" w:author="Mads Hjorth">
        <w:r>
          <w:rPr>
            <w:rtl w:val="0"/>
            <w:lang w:val="da-DK"/>
          </w:rPr>
          <w:delText>get opm</w:delText>
        </w:r>
      </w:del>
      <w:del w:id="1598" w:date="2017-09-18T11:05:26Z" w:author="Mads Hjorth">
        <w:r>
          <w:rPr>
            <w:rtl w:val="0"/>
            <w:lang w:val="da-DK"/>
          </w:rPr>
          <w:delText>æ</w:delText>
        </w:r>
      </w:del>
      <w:del w:id="1599" w:date="2017-09-18T11:05:26Z" w:author="Mads Hjorth">
        <w:r>
          <w:rPr>
            <w:rtl w:val="0"/>
            <w:lang w:val="da-DK"/>
          </w:rPr>
          <w:delText xml:space="preserve">rksomhed om </w:delText>
        </w:r>
      </w:del>
      <w:ins w:id="1600" w:date="2017-05-05T17:26:20Z" w:author="Forfatter">
        <w:del w:id="1601" w:date="2017-09-18T11:05:26Z" w:author="Mads Hjorth">
          <w:r>
            <w:rPr>
              <w:rtl w:val="0"/>
            </w:rPr>
            <w:delText>h</w:delText>
          </w:r>
        </w:del>
      </w:ins>
      <w:ins w:id="1602" w:date="2017-05-05T17:26:20Z" w:author="Forfatter">
        <w:del w:id="1603" w:date="2017-09-18T11:05:26Z" w:author="Mads Hjorth">
          <w:r>
            <w:rPr>
              <w:rtl w:val="0"/>
              <w:lang w:val="da-DK"/>
            </w:rPr>
            <w:delText>å</w:delText>
          </w:r>
        </w:del>
      </w:ins>
      <w:ins w:id="1604" w:date="2017-05-05T17:26:20Z" w:author="Forfatter">
        <w:del w:id="1605" w:date="2017-09-18T11:05:26Z" w:author="Mads Hjorth">
          <w:r>
            <w:rPr>
              <w:rtl w:val="0"/>
              <w:lang w:val="da-DK"/>
            </w:rPr>
            <w:delText>ndtering af personlige oplysninger</w:delText>
          </w:r>
        </w:del>
      </w:ins>
      <w:del w:id="1606" w:date="2017-05-05T17:26:20Z" w:author="Forfatter">
        <w:r>
          <w:rPr>
            <w:rtl w:val="0"/>
            <w:lang w:val="it-IT"/>
          </w:rPr>
          <w:delText>egne data</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607" w:date="2017-09-18T11:05:26Z" w:author="Mads Hjorth"/>
        </w:rPr>
      </w:pPr>
      <w:del w:id="1608" w:date="2017-05-05T17:26:20Z" w:author="Forfatter">
        <w:r>
          <w:rPr>
            <w:rtl w:val="0"/>
          </w:rPr>
          <w:delText>Flere data skal h</w:delText>
        </w:r>
      </w:del>
      <w:del w:id="1609" w:date="2017-05-05T17:26:20Z" w:author="Forfatter">
        <w:r>
          <w:rPr>
            <w:rtl w:val="0"/>
            <w:lang w:val="da-DK"/>
          </w:rPr>
          <w:delText>å</w:delText>
        </w:r>
      </w:del>
      <w:del w:id="1610" w:date="2017-05-05T17:26:20Z" w:author="Forfatter">
        <w:r>
          <w:rPr>
            <w:rtl w:val="0"/>
            <w:lang w:val="da-DK"/>
          </w:rPr>
          <w:delText>ndteres i forbindelse med fortsat drift, udvikling og effektivisering af sundhedsv</w:delText>
        </w:r>
      </w:del>
      <w:del w:id="1611" w:date="2017-05-05T17:26:20Z" w:author="Forfatter">
        <w:r>
          <w:rPr>
            <w:rtl w:val="0"/>
            <w:lang w:val="da-DK"/>
          </w:rPr>
          <w:delText>æ</w:delText>
        </w:r>
      </w:del>
      <w:del w:id="1612" w:date="2017-05-05T17:26:20Z" w:author="Forfatter">
        <w:r>
          <w:rPr>
            <w:rtl w:val="0"/>
          </w:rPr>
          <w:delText>senet</w:delText>
        </w:r>
      </w:del>
      <w:ins w:id="1613" w:date="2017-05-05T17:26:20Z" w:author="Forfatter">
        <w:del w:id="1614" w:date="2017-09-18T11:05:26Z" w:author="Mads Hjorth">
          <w:r>
            <w:rPr>
              <w:rtl w:val="0"/>
            </w:rPr>
            <w:delText>M</w:delText>
          </w:r>
        </w:del>
      </w:ins>
      <w:ins w:id="1615" w:date="2017-05-05T17:26:20Z" w:author="Forfatter">
        <w:del w:id="1616" w:date="2017-09-18T11:05:26Z" w:author="Mads Hjorth">
          <w:r>
            <w:rPr>
              <w:rtl w:val="0"/>
              <w:lang w:val="da-DK"/>
            </w:rPr>
            <w:delText>æ</w:delText>
          </w:r>
        </w:del>
      </w:ins>
      <w:ins w:id="1617" w:date="2017-05-05T17:26:20Z" w:author="Forfatter">
        <w:del w:id="1618" w:date="2017-09-18T11:05:26Z" w:author="Mads Hjorth">
          <w:r>
            <w:rPr>
              <w:rtl w:val="0"/>
              <w:lang w:val="da-DK"/>
            </w:rPr>
            <w:delText>ngden oplysninger der h</w:delText>
          </w:r>
        </w:del>
      </w:ins>
      <w:ins w:id="1619" w:date="2017-05-05T17:26:20Z" w:author="Forfatter">
        <w:del w:id="1620" w:date="2017-09-18T11:05:26Z" w:author="Mads Hjorth">
          <w:r>
            <w:rPr>
              <w:rtl w:val="0"/>
              <w:lang w:val="da-DK"/>
            </w:rPr>
            <w:delText>å</w:delText>
          </w:r>
        </w:del>
      </w:ins>
      <w:ins w:id="1621" w:date="2017-05-05T17:26:20Z" w:author="Forfatter">
        <w:del w:id="1622" w:date="2017-09-18T11:05:26Z" w:author="Mads Hjorth">
          <w:r>
            <w:rPr>
              <w:rtl w:val="0"/>
            </w:rPr>
            <w:delText>ndteres stiger</w:delText>
          </w:r>
        </w:del>
      </w:ins>
      <w:del w:id="1623" w:date="2017-09-18T11:05:26Z" w:author="Mads Hjorth">
        <w:r>
          <w:rPr>
            <w:rtl w:val="0"/>
          </w:rPr>
          <w:delText xml:space="preserve"> </w:delText>
        </w:r>
      </w:del>
    </w:p>
    <w:p>
      <w:pPr>
        <w:pStyle w:val="caption"/>
        <w:rPr>
          <w:del w:id="1624" w:date="2017-09-18T11:05:26Z" w:author="Mads Hjorth"/>
        </w:rPr>
      </w:pPr>
    </w:p>
    <w:p>
      <w:pPr>
        <w:pStyle w:val="heading 2"/>
        <w:numPr>
          <w:ilvl w:val="1"/>
          <w:numId w:val="4"/>
        </w:numPr>
        <w:rPr>
          <w:del w:id="1625" w:date="2017-09-18T11:05:26Z" w:author="Mads Hjorth"/>
        </w:rPr>
      </w:pPr>
      <w:del w:id="1626" w:date="2017-09-18T11:05:26Z" w:author="Mads Hjorth">
        <w:r>
          <w:rPr>
            <w:rtl w:val="0"/>
          </w:rPr>
          <w:delText>Teknologiske</w:delText>
        </w:r>
      </w:del>
      <w:bookmarkEnd w:id="1400"/>
      <w:del w:id="1627" w:date="2017-09-18T11:05:26Z" w:author="Mads Hjorth">
        <w:r>
          <w:rPr>
            <w:rtl w:val="0"/>
          </w:rPr>
          <w:delText xml:space="preserve"> tendenser</w:delText>
        </w:r>
      </w:del>
    </w:p>
    <w:p>
      <w:pPr>
        <w:pStyle w:val="normal.0"/>
        <w:rPr>
          <w:del w:id="1628" w:date="2017-09-18T11:05:26Z" w:author="Mads Hjorth"/>
        </w:rPr>
      </w:pPr>
      <w:del w:id="1629" w:date="2017-09-18T11:05:26Z" w:author="Mads Hjorth">
        <w:r>
          <w:rPr>
            <w:rtl w:val="0"/>
          </w:rPr>
          <w:delText>Samtidig med at data har f</w:delText>
        </w:r>
      </w:del>
      <w:del w:id="1630" w:date="2017-09-18T11:05:26Z" w:author="Mads Hjorth">
        <w:r>
          <w:rPr>
            <w:rtl w:val="0"/>
            <w:lang w:val="da-DK"/>
          </w:rPr>
          <w:delText>å</w:delText>
        </w:r>
      </w:del>
      <w:del w:id="1631" w:date="2017-09-18T11:05:26Z" w:author="Mads Hjorth">
        <w:r>
          <w:rPr>
            <w:rtl w:val="0"/>
            <w:lang w:val="da-DK"/>
          </w:rPr>
          <w:delText>et en mere central placering i forretningsm</w:delText>
        </w:r>
      </w:del>
      <w:del w:id="1632" w:date="2017-09-18T11:05:26Z" w:author="Mads Hjorth">
        <w:r>
          <w:rPr>
            <w:rtl w:val="0"/>
            <w:lang w:val="da-DK"/>
          </w:rPr>
          <w:delText>æ</w:delText>
        </w:r>
      </w:del>
      <w:del w:id="1633" w:date="2017-09-18T11:05:26Z" w:author="Mads Hjorth">
        <w:r>
          <w:rPr>
            <w:rtl w:val="0"/>
            <w:lang w:val="da-DK"/>
          </w:rPr>
          <w:delText xml:space="preserve">ssigt perspektiv </w:delText>
        </w:r>
      </w:del>
      <w:del w:id="1634" w:date="2017-05-05T17:26:20Z" w:author="Forfatter">
        <w:r>
          <w:rPr>
            <w:rtl w:val="0"/>
            <w:lang w:val="da-DK"/>
          </w:rPr>
          <w:delText>er der begyndt at ske</w:delText>
        </w:r>
      </w:del>
      <w:ins w:id="1635" w:date="2017-05-05T17:26:20Z" w:author="Forfatter">
        <w:del w:id="1636" w:date="2017-09-18T11:05:26Z" w:author="Mads Hjorth">
          <w:r>
            <w:rPr>
              <w:rtl w:val="0"/>
            </w:rPr>
            <w:delText>g</w:delText>
          </w:r>
        </w:del>
      </w:ins>
      <w:ins w:id="1637" w:date="2017-05-05T17:26:20Z" w:author="Forfatter">
        <w:del w:id="1638" w:date="2017-09-18T11:05:26Z" w:author="Mads Hjorth">
          <w:r>
            <w:rPr>
              <w:rtl w:val="0"/>
              <w:lang w:val="da-DK"/>
            </w:rPr>
            <w:delText>å</w:delText>
          </w:r>
        </w:del>
      </w:ins>
      <w:ins w:id="1639" w:date="2017-05-05T17:26:20Z" w:author="Forfatter">
        <w:del w:id="1640" w:date="2017-09-18T11:05:26Z" w:author="Mads Hjorth">
          <w:r>
            <w:rPr>
              <w:rtl w:val="0"/>
              <w:lang w:val="da-DK"/>
            </w:rPr>
            <w:delText>r udviklingen i retning af</w:delText>
          </w:r>
        </w:del>
      </w:ins>
      <w:del w:id="1641" w:date="2017-09-18T11:05:26Z" w:author="Mads Hjorth">
        <w:r>
          <w:rPr>
            <w:rtl w:val="0"/>
            <w:lang w:val="fr-FR"/>
          </w:rPr>
          <w:delText xml:space="preserve"> en </w:delText>
        </w:r>
      </w:del>
      <w:del w:id="1642" w:date="2017-09-18T11:05:26Z" w:author="Mads Hjorth">
        <w:r>
          <w:rPr>
            <w:rtl w:val="0"/>
            <w:lang w:val="da-DK"/>
          </w:rPr>
          <w:delText>ø</w:delText>
        </w:r>
      </w:del>
      <w:del w:id="1643" w:date="2017-09-18T11:05:26Z" w:author="Mads Hjorth">
        <w:r>
          <w:rPr>
            <w:rtl w:val="0"/>
            <w:lang w:val="da-DK"/>
          </w:rPr>
          <w:delText>get standardisering. Antallet af forskellige og overlappende standarder stiger fortsat, og p</w:delText>
        </w:r>
      </w:del>
      <w:del w:id="1644" w:date="2017-09-18T11:05:26Z" w:author="Mads Hjorth">
        <w:r>
          <w:rPr>
            <w:rtl w:val="0"/>
          </w:rPr>
          <w:delText xml:space="preserve">å </w:delText>
        </w:r>
      </w:del>
      <w:del w:id="1645" w:date="2017-09-18T11:05:26Z" w:author="Mads Hjorth">
        <w:r>
          <w:rPr>
            <w:rtl w:val="0"/>
          </w:rPr>
          <w:delText>mange omr</w:delText>
        </w:r>
      </w:del>
      <w:del w:id="1646" w:date="2017-09-18T11:05:26Z" w:author="Mads Hjorth">
        <w:r>
          <w:rPr>
            <w:rtl w:val="0"/>
            <w:lang w:val="da-DK"/>
          </w:rPr>
          <w:delText>å</w:delText>
        </w:r>
      </w:del>
      <w:del w:id="1647" w:date="2017-09-18T11:05:26Z" w:author="Mads Hjorth">
        <w:r>
          <w:rPr>
            <w:rtl w:val="0"/>
            <w:lang w:val="da-DK"/>
          </w:rPr>
          <w:delText>der er der ikke endnu opn</w:delText>
        </w:r>
      </w:del>
      <w:del w:id="1648" w:date="2017-09-18T11:05:26Z" w:author="Mads Hjorth">
        <w:r>
          <w:rPr>
            <w:rtl w:val="0"/>
            <w:lang w:val="da-DK"/>
          </w:rPr>
          <w:delText>å</w:delText>
        </w:r>
      </w:del>
      <w:del w:id="1649" w:date="2017-09-18T11:05:26Z" w:author="Mads Hjorth">
        <w:r>
          <w:rPr>
            <w:rtl w:val="0"/>
            <w:lang w:val="da-DK"/>
          </w:rPr>
          <w:delText>et enighed om hvilke standarder som er bedst at f</w:delText>
        </w:r>
      </w:del>
      <w:del w:id="1650" w:date="2017-09-18T11:05:26Z" w:author="Mads Hjorth">
        <w:r>
          <w:rPr>
            <w:rtl w:val="0"/>
            <w:lang w:val="da-DK"/>
          </w:rPr>
          <w:delText>ø</w:delText>
        </w:r>
      </w:del>
      <w:del w:id="1651" w:date="2017-09-18T11:05:26Z" w:author="Mads Hjorth">
        <w:r>
          <w:rPr>
            <w:rtl w:val="0"/>
          </w:rPr>
          <w:delText>lge. S</w:delText>
        </w:r>
      </w:del>
      <w:del w:id="1652" w:date="2017-09-18T11:05:26Z" w:author="Mads Hjorth">
        <w:r>
          <w:rPr>
            <w:rtl w:val="0"/>
          </w:rPr>
          <w:delText xml:space="preserve">å </w:delText>
        </w:r>
      </w:del>
      <w:del w:id="1653" w:date="2017-09-18T11:05:26Z" w:author="Mads Hjorth">
        <w:r>
          <w:rPr>
            <w:rtl w:val="0"/>
            <w:lang w:val="da-DK"/>
          </w:rPr>
          <w:delText xml:space="preserve">selvom </w:delText>
        </w:r>
      </w:del>
      <w:ins w:id="1654" w:date="2017-05-05T17:26:20Z" w:author="Forfatter">
        <w:del w:id="1655" w:date="2017-09-18T11:05:26Z" w:author="Mads Hjorth">
          <w:r>
            <w:rPr>
              <w:rtl w:val="0"/>
            </w:rPr>
            <w:delText xml:space="preserve">vi ser en </w:delText>
          </w:r>
        </w:del>
      </w:ins>
      <w:ins w:id="1656" w:date="2017-05-05T17:26:20Z" w:author="Forfatter">
        <w:del w:id="1657" w:date="2017-09-18T11:05:26Z" w:author="Mads Hjorth">
          <w:r>
            <w:rPr>
              <w:rtl w:val="0"/>
              <w:lang w:val="da-DK"/>
            </w:rPr>
            <w:delText>ø</w:delText>
          </w:r>
        </w:del>
      </w:ins>
      <w:ins w:id="1658" w:date="2017-05-05T17:26:20Z" w:author="Forfatter">
        <w:del w:id="1659" w:date="2017-09-18T11:05:26Z" w:author="Mads Hjorth">
          <w:r>
            <w:rPr>
              <w:rtl w:val="0"/>
              <w:lang w:val="da-DK"/>
            </w:rPr>
            <w:delText xml:space="preserve">get </w:delText>
          </w:r>
        </w:del>
      </w:ins>
      <w:del w:id="1660" w:date="2017-09-18T11:05:26Z" w:author="Mads Hjorth">
        <w:r>
          <w:rPr>
            <w:rtl w:val="0"/>
          </w:rPr>
          <w:delText xml:space="preserve">standardisering </w:delText>
        </w:r>
      </w:del>
      <w:del w:id="1661" w:date="2017-05-05T17:26:20Z" w:author="Forfatter">
        <w:r>
          <w:rPr>
            <w:rtl w:val="0"/>
            <w:lang w:val="da-DK"/>
          </w:rPr>
          <w:delText>ø</w:delText>
        </w:r>
      </w:del>
      <w:del w:id="1662" w:date="2017-05-05T17:26:20Z" w:author="Forfatter">
        <w:r>
          <w:rPr>
            <w:rtl w:val="0"/>
            <w:lang w:val="de-DE"/>
          </w:rPr>
          <w:delText xml:space="preserve">ges </w:delText>
        </w:r>
      </w:del>
      <w:del w:id="1663" w:date="2017-09-18T11:05:26Z" w:author="Mads Hjorth">
        <w:r>
          <w:rPr>
            <w:rtl w:val="0"/>
          </w:rPr>
          <w:delText>er det ikke det samme som at markedet er ensrettet. Et fors</w:delText>
        </w:r>
      </w:del>
      <w:del w:id="1664" w:date="2017-09-18T11:05:26Z" w:author="Mads Hjorth">
        <w:r>
          <w:rPr>
            <w:rtl w:val="0"/>
            <w:lang w:val="da-DK"/>
          </w:rPr>
          <w:delText>ø</w:delText>
        </w:r>
      </w:del>
      <w:del w:id="1665" w:date="2017-09-18T11:05:26Z" w:author="Mads Hjorth">
        <w:r>
          <w:rPr>
            <w:rtl w:val="0"/>
            <w:lang w:val="da-DK"/>
          </w:rPr>
          <w:delText>g p</w:delText>
        </w:r>
      </w:del>
      <w:del w:id="1666" w:date="2017-09-18T11:05:26Z" w:author="Mads Hjorth">
        <w:r>
          <w:rPr>
            <w:rtl w:val="0"/>
          </w:rPr>
          <w:delText xml:space="preserve">å </w:delText>
        </w:r>
      </w:del>
      <w:del w:id="1667" w:date="2017-09-18T11:05:26Z" w:author="Mads Hjorth">
        <w:r>
          <w:rPr>
            <w:rtl w:val="0"/>
            <w:lang w:val="nl-NL"/>
          </w:rPr>
          <w:delText>at opn</w:delText>
        </w:r>
      </w:del>
      <w:del w:id="1668" w:date="2017-09-18T11:05:26Z" w:author="Mads Hjorth">
        <w:r>
          <w:rPr>
            <w:rtl w:val="0"/>
          </w:rPr>
          <w:delText xml:space="preserve">å </w:delText>
        </w:r>
      </w:del>
      <w:del w:id="1669" w:date="2017-09-18T11:05:26Z" w:author="Mads Hjorth">
        <w:r>
          <w:rPr>
            <w:rtl w:val="0"/>
          </w:rPr>
          <w:delText xml:space="preserve">denne ensretning er </w:delText>
        </w:r>
      </w:del>
      <w:del w:id="1670" w:date="2017-05-05T17:26:20Z" w:author="Forfatter">
        <w:r>
          <w:rPr>
            <w:rtl w:val="0"/>
          </w:rPr>
          <w:delText xml:space="preserve">en </w:delText>
        </w:r>
      </w:del>
      <w:ins w:id="1671" w:date="2017-05-05T17:26:20Z" w:author="Forfatter">
        <w:del w:id="1672" w:date="2017-09-18T11:05:26Z" w:author="Mads Hjorth">
          <w:r>
            <w:rPr>
              <w:rtl w:val="0"/>
              <w:lang w:val="da-DK"/>
            </w:rPr>
            <w:delText xml:space="preserve">et </w:delText>
          </w:r>
        </w:del>
      </w:ins>
      <w:del w:id="1673" w:date="2017-05-05T17:26:20Z" w:author="Forfatter">
        <w:r>
          <w:rPr>
            <w:rtl w:val="0"/>
            <w:lang w:val="da-DK"/>
          </w:rPr>
          <w:delText xml:space="preserve">et </w:delText>
        </w:r>
      </w:del>
      <w:del w:id="1674" w:date="2017-09-18T11:05:26Z" w:author="Mads Hjorth">
        <w:r>
          <w:rPr>
            <w:rtl w:val="0"/>
            <w:lang w:val="da-DK"/>
          </w:rPr>
          <w:delText>ø</w:delText>
        </w:r>
      </w:del>
      <w:del w:id="1675" w:date="2017-09-18T11:05:26Z" w:author="Mads Hjorth">
        <w:r>
          <w:rPr>
            <w:rtl w:val="0"/>
            <w:lang w:val="da-DK"/>
          </w:rPr>
          <w:delText>get international og national perspektiv p</w:delText>
        </w:r>
      </w:del>
      <w:del w:id="1676" w:date="2017-09-18T11:05:26Z" w:author="Mads Hjorth">
        <w:r>
          <w:rPr>
            <w:rtl w:val="0"/>
          </w:rPr>
          <w:delText xml:space="preserve">å </w:delText>
        </w:r>
      </w:del>
      <w:del w:id="1677" w:date="2017-09-18T11:05:26Z" w:author="Mads Hjorth">
        <w:r>
          <w:rPr>
            <w:rtl w:val="0"/>
            <w:lang w:val="da-DK"/>
          </w:rPr>
          <w:delText>begreber, datamodellerer og gr</w:delText>
        </w:r>
      </w:del>
      <w:del w:id="1678" w:date="2017-09-18T11:05:26Z" w:author="Mads Hjorth">
        <w:r>
          <w:rPr>
            <w:rtl w:val="0"/>
            <w:lang w:val="da-DK"/>
          </w:rPr>
          <w:delText>æ</w:delText>
        </w:r>
      </w:del>
      <w:del w:id="1679" w:date="2017-09-18T11:05:26Z" w:author="Mads Hjorth">
        <w:r>
          <w:rPr>
            <w:rtl w:val="0"/>
          </w:rPr>
          <w:delText>nseflader. Fremover til der formentlig stadig v</w:delText>
        </w:r>
      </w:del>
      <w:del w:id="1680" w:date="2017-09-18T11:05:26Z" w:author="Mads Hjorth">
        <w:r>
          <w:rPr>
            <w:rtl w:val="0"/>
            <w:lang w:val="da-DK"/>
          </w:rPr>
          <w:delText>æ</w:delText>
        </w:r>
      </w:del>
      <w:del w:id="1681" w:date="2017-09-18T11:05:26Z" w:author="Mads Hjorth">
        <w:r>
          <w:rPr>
            <w:rtl w:val="0"/>
            <w:lang w:val="fr-FR"/>
          </w:rPr>
          <w:delText>re en r</w:delText>
        </w:r>
      </w:del>
      <w:del w:id="1682" w:date="2017-09-18T11:05:26Z" w:author="Mads Hjorth">
        <w:r>
          <w:rPr>
            <w:rtl w:val="0"/>
            <w:lang w:val="da-DK"/>
          </w:rPr>
          <w:delText>æ</w:delText>
        </w:r>
      </w:del>
      <w:del w:id="1683" w:date="2017-09-18T11:05:26Z" w:author="Mads Hjorth">
        <w:r>
          <w:rPr>
            <w:rtl w:val="0"/>
            <w:lang w:val="da-DK"/>
          </w:rPr>
          <w:delText>kke konkurrerende standarder indenfor sundheds-it, men over en l</w:delText>
        </w:r>
      </w:del>
      <w:del w:id="1684" w:date="2017-09-18T11:05:26Z" w:author="Mads Hjorth">
        <w:r>
          <w:rPr>
            <w:rtl w:val="0"/>
            <w:lang w:val="da-DK"/>
          </w:rPr>
          <w:delText>æ</w:delText>
        </w:r>
      </w:del>
      <w:del w:id="1685" w:date="2017-09-18T11:05:26Z" w:author="Mads Hjorth">
        <w:r>
          <w:rPr>
            <w:rtl w:val="0"/>
          </w:rPr>
          <w:delText>ngere perioder forventes det at flere og flere omr</w:delText>
        </w:r>
      </w:del>
      <w:del w:id="1686" w:date="2017-09-18T11:05:26Z" w:author="Mads Hjorth">
        <w:r>
          <w:rPr>
            <w:rtl w:val="0"/>
            <w:lang w:val="da-DK"/>
          </w:rPr>
          <w:delText>å</w:delText>
        </w:r>
      </w:del>
      <w:del w:id="1687" w:date="2017-09-18T11:05:26Z" w:author="Mads Hjorth">
        <w:r>
          <w:rPr>
            <w:rtl w:val="0"/>
            <w:lang w:val="de-DE"/>
          </w:rPr>
          <w:delText>der underl</w:delText>
        </w:r>
      </w:del>
      <w:del w:id="1688" w:date="2017-09-18T11:05:26Z" w:author="Mads Hjorth">
        <w:r>
          <w:rPr>
            <w:rtl w:val="0"/>
            <w:lang w:val="da-DK"/>
          </w:rPr>
          <w:delText>æ</w:delText>
        </w:r>
      </w:del>
      <w:del w:id="1689" w:date="2017-09-18T11:05:26Z" w:author="Mads Hjorth">
        <w:r>
          <w:rPr>
            <w:rtl w:val="0"/>
          </w:rPr>
          <w:delText>gges en f</w:delText>
        </w:r>
      </w:del>
      <w:del w:id="1690" w:date="2017-09-18T11:05:26Z" w:author="Mads Hjorth">
        <w:r>
          <w:rPr>
            <w:rtl w:val="0"/>
            <w:lang w:val="da-DK"/>
          </w:rPr>
          <w:delText>æ</w:delText>
        </w:r>
      </w:del>
      <w:del w:id="1691" w:date="2017-09-18T11:05:26Z" w:author="Mads Hjorth">
        <w:r>
          <w:rPr>
            <w:rtl w:val="0"/>
          </w:rPr>
          <w:delText xml:space="preserve">lles standardisering. </w:delText>
        </w:r>
      </w:del>
    </w:p>
    <w:p>
      <w:pPr>
        <w:pStyle w:val="normal.0"/>
        <w:rPr>
          <w:del w:id="1692" w:date="2017-09-18T11:05:26Z" w:author="Mads Hjorth"/>
        </w:rPr>
      </w:pPr>
      <w:del w:id="1693" w:date="2017-09-18T11:05:26Z" w:author="Mads Hjorth">
        <w:r>
          <w:rPr>
            <w:rtl w:val="0"/>
          </w:rPr>
          <w:delText>Omkostninger ved at tilf</w:delText>
        </w:r>
      </w:del>
      <w:del w:id="1694" w:date="2017-09-18T11:05:26Z" w:author="Mads Hjorth">
        <w:r>
          <w:rPr>
            <w:rtl w:val="0"/>
            <w:lang w:val="da-DK"/>
          </w:rPr>
          <w:delText>ø</w:delText>
        </w:r>
      </w:del>
      <w:del w:id="1695" w:date="2017-09-18T11:05:26Z" w:author="Mads Hjorth">
        <w:r>
          <w:rPr>
            <w:rtl w:val="0"/>
          </w:rPr>
          <w:delText>je netv</w:delText>
        </w:r>
      </w:del>
      <w:del w:id="1696" w:date="2017-09-18T11:05:26Z" w:author="Mads Hjorth">
        <w:r>
          <w:rPr>
            <w:rtl w:val="0"/>
            <w:lang w:val="da-DK"/>
          </w:rPr>
          <w:delText>æ</w:delText>
        </w:r>
      </w:del>
      <w:del w:id="1697" w:date="2017-09-18T11:05:26Z" w:author="Mads Hjorth">
        <w:r>
          <w:rPr>
            <w:rtl w:val="0"/>
            <w:lang w:val="da-DK"/>
          </w:rPr>
          <w:delText xml:space="preserve">rksfunktionalitet til en enhed er forsvindende lille for den enkelte producent og vil </w:delText>
        </w:r>
      </w:del>
      <w:ins w:id="1698" w:date="2017-05-05T17:26:20Z" w:author="Forfatter">
        <w:del w:id="1699" w:date="2017-09-18T11:05:26Z" w:author="Mads Hjorth">
          <w:r>
            <w:rPr>
              <w:rtl w:val="0"/>
            </w:rPr>
            <w:delText xml:space="preserve">reduceres </w:delText>
          </w:r>
        </w:del>
      </w:ins>
      <w:del w:id="1700" w:date="2017-09-18T11:05:26Z" w:author="Mads Hjorth">
        <w:r>
          <w:rPr>
            <w:rtl w:val="0"/>
            <w:lang w:val="da-DK"/>
          </w:rPr>
          <w:delText xml:space="preserve">yderligere </w:delText>
        </w:r>
      </w:del>
      <w:del w:id="1701" w:date="2017-05-05T17:26:20Z" w:author="Forfatter">
        <w:r>
          <w:rPr>
            <w:rtl w:val="0"/>
            <w:lang w:val="da-DK"/>
          </w:rPr>
          <w:delText xml:space="preserve">mindske </w:delText>
        </w:r>
      </w:del>
      <w:del w:id="1702" w:date="2017-09-18T11:05:26Z" w:author="Mads Hjorth">
        <w:r>
          <w:rPr>
            <w:rtl w:val="0"/>
            <w:lang w:val="da-DK"/>
          </w:rPr>
          <w:delText>fremover. Det vil betyde at antallet og forskelligheden af enheder forbundet til netv</w:delText>
        </w:r>
      </w:del>
      <w:del w:id="1703" w:date="2017-09-18T11:05:26Z" w:author="Mads Hjorth">
        <w:r>
          <w:rPr>
            <w:rtl w:val="0"/>
            <w:lang w:val="da-DK"/>
          </w:rPr>
          <w:delText>æ</w:delText>
        </w:r>
      </w:del>
      <w:del w:id="1704" w:date="2017-09-18T11:05:26Z" w:author="Mads Hjorth">
        <w:r>
          <w:rPr>
            <w:rtl w:val="0"/>
          </w:rPr>
          <w:delText xml:space="preserve">rket vil </w:delText>
        </w:r>
      </w:del>
      <w:del w:id="1705" w:date="2017-09-18T11:05:26Z" w:author="Mads Hjorth">
        <w:r>
          <w:rPr>
            <w:rtl w:val="0"/>
            <w:lang w:val="da-DK"/>
          </w:rPr>
          <w:delText>ø</w:delText>
        </w:r>
      </w:del>
      <w:del w:id="1706" w:date="2017-09-18T11:05:26Z" w:author="Mads Hjorth">
        <w:r>
          <w:rPr>
            <w:rtl w:val="0"/>
            <w:lang w:val="da-DK"/>
          </w:rPr>
          <w:delText xml:space="preserve">ges betragteligt inden for en </w:delText>
        </w:r>
      </w:del>
      <w:del w:id="1707" w:date="2017-09-18T11:05:26Z" w:author="Mads Hjorth">
        <w:r>
          <w:rPr>
            <w:rtl w:val="0"/>
            <w:lang w:val="da-DK"/>
          </w:rPr>
          <w:delText>å</w:delText>
        </w:r>
      </w:del>
      <w:del w:id="1708" w:date="2017-09-18T11:05:26Z" w:author="Mads Hjorth">
        <w:r>
          <w:rPr>
            <w:rtl w:val="0"/>
          </w:rPr>
          <w:delText>rer</w:delText>
        </w:r>
      </w:del>
      <w:del w:id="1709" w:date="2017-09-18T11:05:26Z" w:author="Mads Hjorth">
        <w:r>
          <w:rPr>
            <w:rtl w:val="0"/>
            <w:lang w:val="da-DK"/>
          </w:rPr>
          <w:delText>æ</w:delText>
        </w:r>
      </w:del>
      <w:del w:id="1710" w:date="2017-09-18T11:05:26Z" w:author="Mads Hjorth">
        <w:r>
          <w:rPr>
            <w:rtl w:val="0"/>
            <w:lang w:val="da-DK"/>
          </w:rPr>
          <w:delText>kke. En stigende andel af disse enheder vil v</w:delText>
        </w:r>
      </w:del>
      <w:del w:id="1711" w:date="2017-09-18T11:05:26Z" w:author="Mads Hjorth">
        <w:r>
          <w:rPr>
            <w:rtl w:val="0"/>
            <w:lang w:val="da-DK"/>
          </w:rPr>
          <w:delText>æ</w:delText>
        </w:r>
      </w:del>
      <w:del w:id="1712" w:date="2017-09-18T11:05:26Z" w:author="Mads Hjorth">
        <w:r>
          <w:rPr>
            <w:rtl w:val="0"/>
          </w:rPr>
          <w:delText>re sm</w:delText>
        </w:r>
      </w:del>
      <w:del w:id="1713" w:date="2017-09-18T11:05:26Z" w:author="Mads Hjorth">
        <w:r>
          <w:rPr>
            <w:rtl w:val="0"/>
            <w:lang w:val="da-DK"/>
          </w:rPr>
          <w:delText>å</w:delText>
        </w:r>
      </w:del>
      <w:del w:id="1714" w:date="2017-09-18T11:05:26Z" w:author="Mads Hjorth">
        <w:r>
          <w:rPr>
            <w:rtl w:val="0"/>
          </w:rPr>
          <w:delText>, tr</w:delText>
        </w:r>
      </w:del>
      <w:del w:id="1715" w:date="2017-09-18T11:05:26Z" w:author="Mads Hjorth">
        <w:r>
          <w:rPr>
            <w:rtl w:val="0"/>
            <w:lang w:val="da-DK"/>
          </w:rPr>
          <w:delText>å</w:delText>
        </w:r>
      </w:del>
      <w:del w:id="1716" w:date="2017-09-18T11:05:26Z" w:author="Mads Hjorth">
        <w:r>
          <w:rPr>
            <w:rtl w:val="0"/>
          </w:rPr>
          <w:delText>dl</w:delText>
        </w:r>
      </w:del>
      <w:del w:id="1717" w:date="2017-09-18T11:05:26Z" w:author="Mads Hjorth">
        <w:r>
          <w:rPr>
            <w:rtl w:val="0"/>
            <w:lang w:val="da-DK"/>
          </w:rPr>
          <w:delText>ø</w:delText>
        </w:r>
      </w:del>
      <w:del w:id="1718" w:date="2017-09-18T11:05:26Z" w:author="Mads Hjorth">
        <w:r>
          <w:rPr>
            <w:rtl w:val="0"/>
          </w:rPr>
          <w:delText xml:space="preserve">se og mobile. </w:delText>
        </w:r>
      </w:del>
    </w:p>
    <w:p>
      <w:pPr>
        <w:pStyle w:val="normal.0"/>
        <w:rPr>
          <w:del w:id="1719" w:date="2017-09-18T11:05:26Z" w:author="Mads Hjorth"/>
        </w:rPr>
      </w:pPr>
      <w:del w:id="1720" w:date="2017-09-18T11:05:26Z" w:author="Mads Hjorth">
        <w:r>
          <w:rPr>
            <w:rtl w:val="0"/>
            <w:lang w:val="da-DK"/>
          </w:rPr>
          <w:delText>Der er opst</w:delText>
        </w:r>
      </w:del>
      <w:del w:id="1721" w:date="2017-09-18T11:05:26Z" w:author="Mads Hjorth">
        <w:r>
          <w:rPr>
            <w:rtl w:val="0"/>
            <w:lang w:val="da-DK"/>
          </w:rPr>
          <w:delText>å</w:delText>
        </w:r>
      </w:del>
      <w:del w:id="1722" w:date="2017-09-18T11:05:26Z" w:author="Mads Hjorth">
        <w:r>
          <w:rPr>
            <w:rtl w:val="0"/>
            <w:lang w:val="da-DK"/>
          </w:rPr>
          <w:delText>et nye markeder for digitale tjenester til private, hvor brugervenlighed og intuitive gr</w:delText>
        </w:r>
      </w:del>
      <w:del w:id="1723" w:date="2017-09-18T11:05:26Z" w:author="Mads Hjorth">
        <w:r>
          <w:rPr>
            <w:rtl w:val="0"/>
            <w:lang w:val="da-DK"/>
          </w:rPr>
          <w:delText>æ</w:delText>
        </w:r>
      </w:del>
      <w:del w:id="1724" w:date="2017-09-18T11:05:26Z" w:author="Mads Hjorth">
        <w:r>
          <w:rPr>
            <w:rtl w:val="0"/>
            <w:lang w:val="da-DK"/>
          </w:rPr>
          <w:delText>nseflader har medvirket til en enorm succes. Dette har medf</w:delText>
        </w:r>
      </w:del>
      <w:del w:id="1725" w:date="2017-09-18T11:05:26Z" w:author="Mads Hjorth">
        <w:r>
          <w:rPr>
            <w:rtl w:val="0"/>
            <w:lang w:val="da-DK"/>
          </w:rPr>
          <w:delText>ø</w:delText>
        </w:r>
      </w:del>
      <w:del w:id="1726" w:date="2017-09-18T11:05:26Z" w:author="Mads Hjorth">
        <w:r>
          <w:rPr>
            <w:rtl w:val="0"/>
          </w:rPr>
          <w:delText xml:space="preserve">rt </w:delText>
        </w:r>
      </w:del>
      <w:del w:id="1727" w:date="2017-09-18T11:05:26Z" w:author="Mads Hjorth">
        <w:r>
          <w:rPr>
            <w:rtl w:val="0"/>
            <w:lang w:val="da-DK"/>
          </w:rPr>
          <w:delText>ø</w:delText>
        </w:r>
      </w:del>
      <w:del w:id="1728" w:date="2017-09-18T11:05:26Z" w:author="Mads Hjorth">
        <w:r>
          <w:rPr>
            <w:rtl w:val="0"/>
            <w:lang w:val="da-DK"/>
          </w:rPr>
          <w:delText xml:space="preserve">gede forventninger til offentlige digitale tjeneste blandt borgere, medarbejdere og politikere. </w:delText>
        </w:r>
      </w:del>
    </w:p>
    <w:p>
      <w:pPr>
        <w:pStyle w:val="normal.0"/>
        <w:rPr>
          <w:ins w:id="1729" w:date="2017-05-05T17:26:20Z" w:author="Forfatter"/>
          <w:del w:id="1730" w:date="2017-09-18T11:05:26Z" w:author="Mads Hjorth"/>
        </w:rPr>
      </w:pPr>
      <w:del w:id="1731" w:date="2017-09-18T11:05:26Z" w:author="Mads Hjorth">
        <w:r>
          <w:rPr>
            <w:rtl w:val="0"/>
            <w:lang w:val="da-DK"/>
          </w:rPr>
          <w:delText>Generelt set har den seneste teknologiske udvikling s</w:delText>
        </w:r>
      </w:del>
      <w:del w:id="1732" w:date="2017-09-18T11:05:26Z" w:author="Mads Hjorth">
        <w:r>
          <w:rPr>
            <w:rtl w:val="0"/>
            <w:lang w:val="da-DK"/>
          </w:rPr>
          <w:delText>æ</w:delText>
        </w:r>
      </w:del>
      <w:del w:id="1733" w:date="2017-09-18T11:05:26Z" w:author="Mads Hjorth">
        <w:r>
          <w:rPr>
            <w:rtl w:val="0"/>
          </w:rPr>
          <w:delText>nket omkostningerne ved at opsamle, overf</w:delText>
        </w:r>
      </w:del>
      <w:del w:id="1734" w:date="2017-09-18T11:05:26Z" w:author="Mads Hjorth">
        <w:r>
          <w:rPr>
            <w:rtl w:val="0"/>
            <w:lang w:val="da-DK"/>
          </w:rPr>
          <w:delText>ø</w:delText>
        </w:r>
      </w:del>
      <w:del w:id="1735" w:date="2017-09-18T11:05:26Z" w:author="Mads Hjorth">
        <w:r>
          <w:rPr>
            <w:rtl w:val="0"/>
            <w:lang w:val="da-DK"/>
          </w:rPr>
          <w:delText>re og opbevare store m</w:delText>
        </w:r>
      </w:del>
      <w:del w:id="1736" w:date="2017-09-18T11:05:26Z" w:author="Mads Hjorth">
        <w:r>
          <w:rPr>
            <w:rtl w:val="0"/>
            <w:lang w:val="da-DK"/>
          </w:rPr>
          <w:delText>æ</w:delText>
        </w:r>
      </w:del>
      <w:del w:id="1737" w:date="2017-09-18T11:05:26Z" w:author="Mads Hjorth">
        <w:r>
          <w:rPr>
            <w:rtl w:val="0"/>
          </w:rPr>
          <w:delText xml:space="preserve">ngder </w:delText>
        </w:r>
      </w:del>
      <w:del w:id="1738" w:date="2017-05-05T17:26:20Z" w:author="Forfatter">
        <w:r>
          <w:rPr>
            <w:rtl w:val="0"/>
            <w:lang w:val="da-DK"/>
          </w:rPr>
          <w:delText xml:space="preserve">af </w:delText>
        </w:r>
      </w:del>
      <w:del w:id="1739" w:date="2017-09-18T11:05:26Z" w:author="Mads Hjorth">
        <w:r>
          <w:rPr>
            <w:rtl w:val="0"/>
            <w:lang w:val="nl-NL"/>
          </w:rPr>
          <w:delText>data</w:delText>
        </w:r>
      </w:del>
      <w:del w:id="1740" w:date="2017-05-05T17:26:20Z" w:author="Forfatter">
        <w:r>
          <w:rPr>
            <w:rtl w:val="0"/>
          </w:rPr>
          <w:delText xml:space="preserve"> dramatisk</w:delText>
        </w:r>
      </w:del>
      <w:del w:id="1741" w:date="2017-09-18T11:05:26Z" w:author="Mads Hjorth">
        <w:r>
          <w:rPr>
            <w:rtl w:val="0"/>
          </w:rPr>
          <w:delText>. Prisen p</w:delText>
        </w:r>
      </w:del>
      <w:del w:id="1742" w:date="2017-09-18T11:05:26Z" w:author="Mads Hjorth">
        <w:r>
          <w:rPr>
            <w:rtl w:val="0"/>
          </w:rPr>
          <w:delText xml:space="preserve">å </w:delText>
        </w:r>
      </w:del>
      <w:del w:id="1743" w:date="2017-09-18T11:05:26Z" w:author="Mads Hjorth">
        <w:r>
          <w:rPr>
            <w:rtl w:val="0"/>
            <w:lang w:val="da-DK"/>
          </w:rPr>
          <w:delText>anskaffelsen af lagerplads, dataforbindelser og beregningskraft mindskes hurtigt. Samtidigt er tilf</w:delText>
        </w:r>
      </w:del>
      <w:del w:id="1744" w:date="2017-09-18T11:05:26Z" w:author="Mads Hjorth">
        <w:r>
          <w:rPr>
            <w:rtl w:val="0"/>
            <w:lang w:val="da-DK"/>
          </w:rPr>
          <w:delText>ø</w:delText>
        </w:r>
      </w:del>
      <w:del w:id="1745" w:date="2017-09-18T11:05:26Z" w:author="Mads Hjorth">
        <w:r>
          <w:rPr>
            <w:rtl w:val="0"/>
            <w:lang w:val="da-DK"/>
          </w:rPr>
          <w:delText>jelsen af muligheden for at opsamle data direkte i forskellige apparater t</w:delText>
        </w:r>
      </w:del>
      <w:del w:id="1746" w:date="2017-09-18T11:05:26Z" w:author="Mads Hjorth">
        <w:r>
          <w:rPr>
            <w:rtl w:val="0"/>
            <w:lang w:val="da-DK"/>
          </w:rPr>
          <w:delText>æ</w:delText>
        </w:r>
      </w:del>
      <w:del w:id="1747" w:date="2017-09-18T11:05:26Z" w:author="Mads Hjorth">
        <w:r>
          <w:rPr>
            <w:rtl w:val="0"/>
          </w:rPr>
          <w:delText>t p</w:delText>
        </w:r>
      </w:del>
      <w:del w:id="1748" w:date="2017-09-18T11:05:26Z" w:author="Mads Hjorth">
        <w:r>
          <w:rPr>
            <w:rtl w:val="0"/>
          </w:rPr>
          <w:delText xml:space="preserve">å </w:delText>
        </w:r>
      </w:del>
      <w:del w:id="1749" w:date="2017-09-18T11:05:26Z" w:author="Mads Hjorth">
        <w:r>
          <w:rPr>
            <w:rtl w:val="0"/>
          </w:rPr>
          <w:delText>en st</w:delText>
        </w:r>
      </w:del>
      <w:del w:id="1750" w:date="2017-09-18T11:05:26Z" w:author="Mads Hjorth">
        <w:r>
          <w:rPr>
            <w:rtl w:val="0"/>
            <w:lang w:val="da-DK"/>
          </w:rPr>
          <w:delText>ø</w:delText>
        </w:r>
      </w:del>
      <w:del w:id="1751" w:date="2017-09-18T11:05:26Z" w:author="Mads Hjorth">
        <w:r>
          <w:rPr>
            <w:rtl w:val="0"/>
            <w:lang w:val="da-DK"/>
          </w:rPr>
          <w:delText>rrelse, hvor den ikke l</w:delText>
        </w:r>
      </w:del>
      <w:del w:id="1752" w:date="2017-09-18T11:05:26Z" w:author="Mads Hjorth">
        <w:r>
          <w:rPr>
            <w:rtl w:val="0"/>
            <w:lang w:val="da-DK"/>
          </w:rPr>
          <w:delText>æ</w:delText>
        </w:r>
      </w:del>
      <w:del w:id="1753" w:date="2017-09-18T11:05:26Z" w:author="Mads Hjorth">
        <w:r>
          <w:rPr>
            <w:rtl w:val="0"/>
            <w:lang w:val="da-DK"/>
          </w:rPr>
          <w:delText>ngere udg</w:delText>
        </w:r>
      </w:del>
      <w:del w:id="1754" w:date="2017-09-18T11:05:26Z" w:author="Mads Hjorth">
        <w:r>
          <w:rPr>
            <w:rtl w:val="0"/>
            <w:lang w:val="da-DK"/>
          </w:rPr>
          <w:delText>ø</w:delText>
        </w:r>
      </w:del>
      <w:del w:id="1755" w:date="2017-09-18T11:05:26Z" w:author="Mads Hjorth">
        <w:r>
          <w:rPr>
            <w:rtl w:val="0"/>
            <w:lang w:val="nl-NL"/>
          </w:rPr>
          <w:delText>r de v</w:delText>
        </w:r>
      </w:del>
      <w:del w:id="1756" w:date="2017-09-18T11:05:26Z" w:author="Mads Hjorth">
        <w:r>
          <w:rPr>
            <w:rtl w:val="0"/>
            <w:lang w:val="da-DK"/>
          </w:rPr>
          <w:delText>æ</w:delText>
        </w:r>
      </w:del>
      <w:del w:id="1757" w:date="2017-09-18T11:05:26Z" w:author="Mads Hjorth">
        <w:r>
          <w:rPr>
            <w:rtl w:val="0"/>
            <w:lang w:val="da-DK"/>
          </w:rPr>
          <w:delText>sentligste udgifter. Dette medf</w:delText>
        </w:r>
      </w:del>
      <w:del w:id="1758" w:date="2017-09-18T11:05:26Z" w:author="Mads Hjorth">
        <w:r>
          <w:rPr>
            <w:rtl w:val="0"/>
            <w:lang w:val="da-DK"/>
          </w:rPr>
          <w:delText>ø</w:delText>
        </w:r>
      </w:del>
      <w:del w:id="1759" w:date="2017-09-18T11:05:26Z" w:author="Mads Hjorth">
        <w:r>
          <w:rPr>
            <w:rtl w:val="0"/>
          </w:rPr>
          <w:delText>rer at m</w:delText>
        </w:r>
      </w:del>
      <w:del w:id="1760" w:date="2017-09-18T11:05:26Z" w:author="Mads Hjorth">
        <w:r>
          <w:rPr>
            <w:rtl w:val="0"/>
            <w:lang w:val="da-DK"/>
          </w:rPr>
          <w:delText>æ</w:delText>
        </w:r>
      </w:del>
      <w:del w:id="1761" w:date="2017-09-18T11:05:26Z" w:author="Mads Hjorth">
        <w:r>
          <w:rPr>
            <w:rtl w:val="0"/>
            <w:lang w:val="da-DK"/>
          </w:rPr>
          <w:delText>ngden af tilg</w:delText>
        </w:r>
      </w:del>
      <w:del w:id="1762" w:date="2017-09-18T11:05:26Z" w:author="Mads Hjorth">
        <w:r>
          <w:rPr>
            <w:rtl w:val="0"/>
            <w:lang w:val="da-DK"/>
          </w:rPr>
          <w:delText>æ</w:delText>
        </w:r>
      </w:del>
      <w:del w:id="1763" w:date="2017-09-18T11:05:26Z" w:author="Mads Hjorth">
        <w:r>
          <w:rPr>
            <w:rtl w:val="0"/>
            <w:lang w:val="da-DK"/>
          </w:rPr>
          <w:delText xml:space="preserve">ngelig digital information vil vokse med en stigende hastighed </w:delText>
        </w:r>
      </w:del>
      <w:del w:id="1764" w:date="2017-09-18T11:05:26Z" w:author="Mads Hjorth">
        <w:r>
          <w:rPr>
            <w:rtl w:val="0"/>
            <w:lang w:val="en-US"/>
          </w:rPr>
          <w:delText xml:space="preserve">— </w:delText>
        </w:r>
      </w:del>
      <w:del w:id="1765" w:date="2017-09-18T11:05:26Z" w:author="Mads Hjorth">
        <w:r>
          <w:rPr>
            <w:rtl w:val="0"/>
            <w:lang w:val="da-DK"/>
          </w:rPr>
          <w:delText xml:space="preserve">med eller uden politisk styring. </w:delText>
        </w:r>
      </w:del>
    </w:p>
    <w:p>
      <w:pPr>
        <w:pStyle w:val="caption"/>
        <w:rPr>
          <w:del w:id="1766" w:date="2017-09-18T11:05:26Z" w:author="Mads Hjorth"/>
        </w:rPr>
      </w:pPr>
    </w:p>
    <w:p>
      <w:pPr>
        <w:pStyle w:val="normal.0"/>
        <w:rPr>
          <w:del w:id="1767" w:date="2017-05-05T17:26:20Z" w:author="Forfatter"/>
        </w:rPr>
      </w:pPr>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768" w:date="2017-09-18T11:05:26Z" w:author="Mads Hjorth"/>
        </w:rPr>
      </w:pPr>
      <w:del w:id="1769" w:date="2017-09-18T11:05:26Z" w:author="Mads Hjorth">
        <w:r>
          <w:rPr>
            <w:rtl w:val="0"/>
          </w:rPr>
          <w:delText>Ø</w:delText>
        </w:r>
      </w:del>
      <w:del w:id="1770" w:date="2017-09-18T11:05:26Z" w:author="Mads Hjorth">
        <w:r>
          <w:rPr>
            <w:rtl w:val="0"/>
            <w:lang w:val="da-DK"/>
          </w:rPr>
          <w:delText>get central standardisering af begreber, datamodeller og gr</w:delText>
        </w:r>
      </w:del>
      <w:del w:id="1771" w:date="2017-09-18T11:05:26Z" w:author="Mads Hjorth">
        <w:r>
          <w:rPr>
            <w:rtl w:val="0"/>
            <w:lang w:val="da-DK"/>
          </w:rPr>
          <w:delText>æ</w:delText>
        </w:r>
      </w:del>
      <w:del w:id="1772" w:date="2017-09-18T11:05:26Z" w:author="Mads Hjorth">
        <w:r>
          <w:rPr>
            <w:rtl w:val="0"/>
            <w:lang w:val="da-DK"/>
          </w:rPr>
          <w:delText>nseflader</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773" w:date="2017-09-18T11:05:26Z" w:author="Mads Hjorth"/>
        </w:rPr>
      </w:pPr>
      <w:del w:id="1774" w:date="2017-09-18T11:05:26Z" w:author="Mads Hjorth">
        <w:r>
          <w:rPr>
            <w:rtl w:val="0"/>
            <w:lang w:val="da-DK"/>
          </w:rPr>
          <w:delText>Flere og mere forskelligartede enheder forbundet til netv</w:delText>
        </w:r>
      </w:del>
      <w:del w:id="1775" w:date="2017-09-18T11:05:26Z" w:author="Mads Hjorth">
        <w:r>
          <w:rPr>
            <w:rtl w:val="0"/>
            <w:lang w:val="da-DK"/>
          </w:rPr>
          <w:delText>æ</w:delText>
        </w:r>
      </w:del>
      <w:del w:id="1776" w:date="2017-09-18T11:05:26Z" w:author="Mads Hjorth">
        <w:r>
          <w:rPr>
            <w:rtl w:val="0"/>
            <w:lang w:val="en-US"/>
          </w:rPr>
          <w:delText>rket</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777" w:date="2017-09-18T11:05:26Z" w:author="Mads Hjorth"/>
        </w:rPr>
      </w:pPr>
      <w:del w:id="1778" w:date="2017-09-18T11:05:26Z" w:author="Mads Hjorth">
        <w:r>
          <w:rPr>
            <w:rtl w:val="0"/>
          </w:rPr>
          <w:delText>Ø</w:delText>
        </w:r>
      </w:del>
      <w:del w:id="1779" w:date="2017-09-18T11:05:26Z" w:author="Mads Hjorth">
        <w:r>
          <w:rPr>
            <w:rtl w:val="0"/>
            <w:lang w:val="da-DK"/>
          </w:rPr>
          <w:delText>gede forventninger til brugervenlighed af offentlige digitale services</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1780" w:date="2017-09-18T11:05:26Z" w:author="Mads Hjorth"/>
        </w:rPr>
      </w:pPr>
      <w:del w:id="1781" w:date="2017-09-18T11:05:26Z" w:author="Mads Hjorth">
        <w:r>
          <w:rPr>
            <w:rtl w:val="0"/>
          </w:rPr>
          <w:delText>M</w:delText>
        </w:r>
      </w:del>
      <w:del w:id="1782" w:date="2017-09-18T11:05:26Z" w:author="Mads Hjorth">
        <w:r>
          <w:rPr>
            <w:rtl w:val="0"/>
            <w:lang w:val="da-DK"/>
          </w:rPr>
          <w:delText>æ</w:delText>
        </w:r>
      </w:del>
      <w:del w:id="1783" w:date="2017-09-18T11:05:26Z" w:author="Mads Hjorth">
        <w:r>
          <w:rPr>
            <w:rtl w:val="0"/>
            <w:lang w:val="da-DK"/>
          </w:rPr>
          <w:delText xml:space="preserve">ngden af </w:delText>
        </w:r>
      </w:del>
      <w:ins w:id="1784" w:date="2017-05-05T17:26:20Z" w:author="Forfatter">
        <w:del w:id="1785" w:date="2017-09-18T11:05:26Z" w:author="Mads Hjorth">
          <w:r>
            <w:rPr>
              <w:rtl w:val="0"/>
            </w:rPr>
            <w:delText>tilg</w:delText>
          </w:r>
        </w:del>
      </w:ins>
      <w:ins w:id="1786" w:date="2017-05-05T17:26:20Z" w:author="Forfatter">
        <w:del w:id="1787" w:date="2017-09-18T11:05:26Z" w:author="Mads Hjorth">
          <w:r>
            <w:rPr>
              <w:rtl w:val="0"/>
              <w:lang w:val="da-DK"/>
            </w:rPr>
            <w:delText>æ</w:delText>
          </w:r>
        </w:del>
      </w:ins>
      <w:ins w:id="1788" w:date="2017-05-05T17:26:20Z" w:author="Forfatter">
        <w:del w:id="1789" w:date="2017-09-18T11:05:26Z" w:author="Mads Hjorth">
          <w:r>
            <w:rPr>
              <w:rtl w:val="0"/>
              <w:lang w:val="da-DK"/>
            </w:rPr>
            <w:delText xml:space="preserve">ngelige oplysninger </w:delText>
          </w:r>
        </w:del>
      </w:ins>
      <w:del w:id="1790" w:date="2017-05-05T17:26:20Z" w:author="Forfatter">
        <w:r>
          <w:rPr>
            <w:rtl w:val="0"/>
            <w:lang w:val="it-IT"/>
          </w:rPr>
          <w:delText xml:space="preserve">data </w:delText>
        </w:r>
      </w:del>
      <w:del w:id="1791" w:date="2017-09-18T11:05:26Z" w:author="Mads Hjorth">
        <w:r>
          <w:rPr>
            <w:rtl w:val="0"/>
          </w:rPr>
          <w:delText>vokser</w:delText>
        </w:r>
      </w:del>
    </w:p>
    <w:p>
      <w:pPr>
        <w:pStyle w:val="caption"/>
        <w:rPr>
          <w:del w:id="1792" w:date="2017-09-18T11:05:26Z" w:author="Mads Hjorth"/>
        </w:rPr>
      </w:pPr>
    </w:p>
    <w:p>
      <w:pPr>
        <w:pStyle w:val="heading 2"/>
        <w:numPr>
          <w:ilvl w:val="1"/>
          <w:numId w:val="4"/>
        </w:numPr>
        <w:rPr>
          <w:del w:id="1793" w:date="2017-09-18T11:05:26Z" w:author="Mads Hjorth"/>
        </w:rPr>
      </w:pPr>
      <w:bookmarkStart w:name="_Ref320875919" w:id="1794"/>
      <w:del w:id="1795" w:date="2017-09-18T11:05:26Z" w:author="Mads Hjorth">
        <w:r>
          <w:rPr>
            <w:rtl w:val="0"/>
          </w:rPr>
          <w:delText>A</w:delText>
        </w:r>
      </w:del>
      <w:bookmarkEnd w:id="1794"/>
      <w:bookmarkStart w:name="_Ref320875922" w:id="1796"/>
      <w:del w:id="1797" w:date="2017-09-18T11:05:26Z" w:author="Mads Hjorth">
        <w:r>
          <w:rPr>
            <w:rtl w:val="0"/>
          </w:rPr>
          <w:delText>rkitektur visio</w:delText>
        </w:r>
      </w:del>
      <w:bookmarkEnd w:id="1796"/>
      <w:del w:id="1798" w:date="2017-09-18T11:05:26Z" w:author="Mads Hjorth">
        <w:r>
          <w:rPr>
            <w:rtl w:val="0"/>
          </w:rPr>
          <w:delText xml:space="preserve">n </w:delText>
        </w:r>
      </w:del>
    </w:p>
    <w:p>
      <w:pPr>
        <w:pStyle w:val="normal.0"/>
        <w:rPr>
          <w:del w:id="1799" w:date="2017-09-18T11:05:26Z" w:author="Mads Hjorth"/>
        </w:rPr>
      </w:pPr>
      <w:del w:id="1800" w:date="2017-09-18T11:05:26Z" w:author="Mads Hjorth">
        <w:r>
          <w:rPr>
            <w:rtl w:val="0"/>
            <w:lang w:val="da-DK"/>
          </w:rPr>
          <w:delText>Systemlandskabet, der anvendes ved opsamling af oplysninger til nationale registre, er i dag kendetegnet ved, at hvert enkelt register ved etableringen har udviklet egne indberetningsl</w:delText>
        </w:r>
      </w:del>
      <w:del w:id="1801" w:date="2017-09-18T11:05:26Z" w:author="Mads Hjorth">
        <w:r>
          <w:rPr>
            <w:rtl w:val="0"/>
            <w:lang w:val="da-DK"/>
          </w:rPr>
          <w:delText>ø</w:delText>
        </w:r>
      </w:del>
      <w:del w:id="1802" w:date="2017-09-18T11:05:26Z" w:author="Mads Hjorth">
        <w:r>
          <w:rPr>
            <w:rtl w:val="0"/>
          </w:rPr>
          <w:delText>sninger m</w:delText>
        </w:r>
      </w:del>
      <w:del w:id="1803" w:date="2017-09-18T11:05:26Z" w:author="Mads Hjorth">
        <w:r>
          <w:rPr>
            <w:rtl w:val="0"/>
            <w:lang w:val="da-DK"/>
          </w:rPr>
          <w:delText>å</w:delText>
        </w:r>
      </w:del>
      <w:del w:id="1804" w:date="2017-09-18T11:05:26Z" w:author="Mads Hjorth">
        <w:r>
          <w:rPr>
            <w:rtl w:val="0"/>
          </w:rPr>
          <w:delText>lrettet det enkelte registers behov. Det har f</w:delText>
        </w:r>
      </w:del>
      <w:del w:id="1805" w:date="2017-09-18T11:05:26Z" w:author="Mads Hjorth">
        <w:r>
          <w:rPr>
            <w:rtl w:val="0"/>
            <w:lang w:val="da-DK"/>
          </w:rPr>
          <w:delText>ø</w:delText>
        </w:r>
      </w:del>
      <w:del w:id="1806" w:date="2017-09-18T11:05:26Z" w:author="Mads Hjorth">
        <w:r>
          <w:rPr>
            <w:rtl w:val="0"/>
            <w:lang w:val="da-DK"/>
          </w:rPr>
          <w:delText>rt til anvendelsen af en lang r</w:delText>
        </w:r>
      </w:del>
      <w:del w:id="1807" w:date="2017-09-18T11:05:26Z" w:author="Mads Hjorth">
        <w:r>
          <w:rPr>
            <w:rtl w:val="0"/>
            <w:lang w:val="da-DK"/>
          </w:rPr>
          <w:delText>æ</w:delText>
        </w:r>
      </w:del>
      <w:del w:id="1808" w:date="2017-09-18T11:05:26Z" w:author="Mads Hjorth">
        <w:r>
          <w:rPr>
            <w:rtl w:val="0"/>
            <w:lang w:val="da-DK"/>
          </w:rPr>
          <w:delText>kke forskellige protokoller, brugsm</w:delText>
        </w:r>
      </w:del>
      <w:del w:id="1809" w:date="2017-09-18T11:05:26Z" w:author="Mads Hjorth">
        <w:r>
          <w:rPr>
            <w:rtl w:val="0"/>
            <w:lang w:val="da-DK"/>
          </w:rPr>
          <w:delText>ø</w:delText>
        </w:r>
      </w:del>
      <w:del w:id="1810" w:date="2017-09-18T11:05:26Z" w:author="Mads Hjorth">
        <w:r>
          <w:rPr>
            <w:rtl w:val="0"/>
            <w:lang w:val="da-DK"/>
          </w:rPr>
          <w:delText>nstre, informationsstrukturer, formater og indholdsm</w:delText>
        </w:r>
      </w:del>
      <w:del w:id="1811" w:date="2017-09-18T11:05:26Z" w:author="Mads Hjorth">
        <w:r>
          <w:rPr>
            <w:rtl w:val="0"/>
            <w:lang w:val="da-DK"/>
          </w:rPr>
          <w:delText>æ</w:delText>
        </w:r>
      </w:del>
      <w:del w:id="1812" w:date="2017-09-18T11:05:26Z" w:author="Mads Hjorth">
        <w:r>
          <w:rPr>
            <w:rtl w:val="0"/>
          </w:rPr>
          <w:delText>ssige modeller. Som f</w:delText>
        </w:r>
      </w:del>
      <w:del w:id="1813" w:date="2017-09-18T11:05:26Z" w:author="Mads Hjorth">
        <w:r>
          <w:rPr>
            <w:rtl w:val="0"/>
            <w:lang w:val="da-DK"/>
          </w:rPr>
          <w:delText>ø</w:delText>
        </w:r>
      </w:del>
      <w:del w:id="1814" w:date="2017-09-18T11:05:26Z" w:author="Mads Hjorth">
        <w:r>
          <w:rPr>
            <w:rtl w:val="0"/>
            <w:lang w:val="da-DK"/>
          </w:rPr>
          <w:delText>lge heraf oplever ansatte ved hospitaler og i privat praksis at skulle forholde sig til et antal forskellige brugergr</w:delText>
        </w:r>
      </w:del>
      <w:del w:id="1815" w:date="2017-09-18T11:05:26Z" w:author="Mads Hjorth">
        <w:r>
          <w:rPr>
            <w:rtl w:val="0"/>
            <w:lang w:val="da-DK"/>
          </w:rPr>
          <w:delText>æ</w:delText>
        </w:r>
      </w:del>
      <w:del w:id="1816" w:date="2017-09-18T11:05:26Z" w:author="Mads Hjorth">
        <w:r>
          <w:rPr>
            <w:rtl w:val="0"/>
          </w:rPr>
          <w:delText xml:space="preserve">nseflader. </w:delText>
        </w:r>
      </w:del>
    </w:p>
    <w:p>
      <w:pPr>
        <w:pStyle w:val="normal.0"/>
        <w:jc w:val="center"/>
        <w:rPr>
          <w:del w:id="1817" w:date="2017-09-18T11:05:26Z" w:author="Mads Hjorth"/>
        </w:rPr>
      </w:pPr>
    </w:p>
    <w:p>
      <w:pPr>
        <w:pStyle w:val="normal.0"/>
        <w:rPr>
          <w:del w:id="1818" w:date="2017-09-18T11:05:26Z" w:author="Mads Hjorth"/>
        </w:rPr>
      </w:pPr>
      <w:del w:id="1819" w:date="2017-09-18T11:05:26Z" w:author="Mads Hjorth">
        <w:r>
          <w:rPr>
            <w:rtl w:val="0"/>
          </w:rPr>
          <w:delText>Den manglende sammenh</w:delText>
        </w:r>
      </w:del>
      <w:del w:id="1820" w:date="2017-09-18T11:05:26Z" w:author="Mads Hjorth">
        <w:r>
          <w:rPr>
            <w:rtl w:val="0"/>
            <w:lang w:val="da-DK"/>
          </w:rPr>
          <w:delText>æ</w:delText>
        </w:r>
      </w:del>
      <w:del w:id="1821" w:date="2017-09-18T11:05:26Z" w:author="Mads Hjorth">
        <w:r>
          <w:rPr>
            <w:rtl w:val="0"/>
            <w:lang w:val="da-DK"/>
          </w:rPr>
          <w:delText>ng mellem indberetningssystemer indbyrdes og mellem indberetningssystemer og lokale it-systemer bliver en central udfordring, idet der i fremtiden vil blive behov for at opsamle v</w:delText>
        </w:r>
      </w:del>
      <w:del w:id="1822" w:date="2017-09-18T11:05:26Z" w:author="Mads Hjorth">
        <w:r>
          <w:rPr>
            <w:rtl w:val="0"/>
            <w:lang w:val="da-DK"/>
          </w:rPr>
          <w:delText>æ</w:delText>
        </w:r>
      </w:del>
      <w:del w:id="1823" w:date="2017-09-18T11:05:26Z" w:author="Mads Hjorth">
        <w:r>
          <w:rPr>
            <w:rtl w:val="0"/>
          </w:rPr>
          <w:delText>sentlig flere data end nu. De nuv</w:delText>
        </w:r>
      </w:del>
      <w:del w:id="1824" w:date="2017-09-18T11:05:26Z" w:author="Mads Hjorth">
        <w:r>
          <w:rPr>
            <w:rtl w:val="0"/>
            <w:lang w:val="da-DK"/>
          </w:rPr>
          <w:delText>æ</w:delText>
        </w:r>
      </w:del>
      <w:del w:id="1825" w:date="2017-09-18T11:05:26Z" w:author="Mads Hjorth">
        <w:r>
          <w:rPr>
            <w:rtl w:val="0"/>
          </w:rPr>
          <w:delText>rende teknologiske l</w:delText>
        </w:r>
      </w:del>
      <w:del w:id="1826" w:date="2017-09-18T11:05:26Z" w:author="Mads Hjorth">
        <w:r>
          <w:rPr>
            <w:rtl w:val="0"/>
            <w:lang w:val="da-DK"/>
          </w:rPr>
          <w:delText>ø</w:delText>
        </w:r>
      </w:del>
      <w:del w:id="1827" w:date="2017-09-18T11:05:26Z" w:author="Mads Hjorth">
        <w:r>
          <w:rPr>
            <w:rtl w:val="0"/>
          </w:rPr>
          <w:delText>sninger, vil ikke kunne f</w:delText>
        </w:r>
      </w:del>
      <w:del w:id="1828" w:date="2017-09-18T11:05:26Z" w:author="Mads Hjorth">
        <w:r>
          <w:rPr>
            <w:rtl w:val="0"/>
            <w:lang w:val="da-DK"/>
          </w:rPr>
          <w:delText>ø</w:delText>
        </w:r>
      </w:del>
      <w:del w:id="1829" w:date="2017-09-18T11:05:26Z" w:author="Mads Hjorth">
        <w:r>
          <w:rPr>
            <w:rtl w:val="0"/>
            <w:lang w:val="da-DK"/>
          </w:rPr>
          <w:delText xml:space="preserve">lge med det </w:delText>
        </w:r>
      </w:del>
      <w:del w:id="1830" w:date="2017-09-18T11:05:26Z" w:author="Mads Hjorth">
        <w:r>
          <w:rPr>
            <w:rtl w:val="0"/>
            <w:lang w:val="da-DK"/>
          </w:rPr>
          <w:delText>ø</w:delText>
        </w:r>
      </w:del>
      <w:del w:id="1831" w:date="2017-09-18T11:05:26Z" w:author="Mads Hjorth">
        <w:r>
          <w:rPr>
            <w:rtl w:val="0"/>
          </w:rPr>
          <w:delText xml:space="preserve">gede behov for opsamling. </w:delText>
        </w:r>
      </w:del>
    </w:p>
    <w:p>
      <w:pPr>
        <w:pStyle w:val="normal.0"/>
        <w:rPr>
          <w:del w:id="1832" w:date="2017-09-18T11:05:26Z" w:author="Mads Hjorth"/>
        </w:rPr>
      </w:pPr>
      <w:del w:id="1833" w:date="2017-09-18T11:05:26Z" w:author="Mads Hjorth">
        <w:r>
          <w:rPr>
            <w:rtl w:val="0"/>
            <w:lang w:val="da-DK"/>
          </w:rPr>
          <w:delText>Den nationale strategi for digitalisering af sundhedsv</w:delText>
        </w:r>
      </w:del>
      <w:del w:id="1834" w:date="2017-09-18T11:05:26Z" w:author="Mads Hjorth">
        <w:r>
          <w:rPr>
            <w:rtl w:val="0"/>
            <w:lang w:val="da-DK"/>
          </w:rPr>
          <w:delText>æ</w:delText>
        </w:r>
      </w:del>
      <w:del w:id="1835" w:date="2017-09-18T11:05:26Z" w:author="Mads Hjorth">
        <w:r>
          <w:rPr>
            <w:rtl w:val="0"/>
          </w:rPr>
          <w:delText>senet har som et b</w:delText>
        </w:r>
      </w:del>
      <w:del w:id="1836" w:date="2017-09-18T11:05:26Z" w:author="Mads Hjorth">
        <w:r>
          <w:rPr>
            <w:rtl w:val="0"/>
            <w:lang w:val="da-DK"/>
          </w:rPr>
          <w:delText>æ</w:delText>
        </w:r>
      </w:del>
      <w:del w:id="1837" w:date="2017-09-18T11:05:26Z" w:author="Mads Hjorth">
        <w:r>
          <w:rPr>
            <w:rtl w:val="0"/>
            <w:lang w:val="da-DK"/>
          </w:rPr>
          <w:delText>rende princip at digitaliseringen af sundhedsv</w:delText>
        </w:r>
      </w:del>
      <w:del w:id="1838" w:date="2017-09-18T11:05:26Z" w:author="Mads Hjorth">
        <w:r>
          <w:rPr>
            <w:rtl w:val="0"/>
            <w:lang w:val="da-DK"/>
          </w:rPr>
          <w:delText>æ</w:delText>
        </w:r>
      </w:del>
      <w:del w:id="1839" w:date="2017-09-18T11:05:26Z" w:author="Mads Hjorth">
        <w:r>
          <w:rPr>
            <w:rtl w:val="0"/>
            <w:lang w:val="da-DK"/>
          </w:rPr>
          <w:delText>senet skal ske i f</w:delText>
        </w:r>
      </w:del>
      <w:del w:id="1840" w:date="2017-09-18T11:05:26Z" w:author="Mads Hjorth">
        <w:r>
          <w:rPr>
            <w:rtl w:val="0"/>
            <w:lang w:val="da-DK"/>
          </w:rPr>
          <w:delText>æ</w:delText>
        </w:r>
      </w:del>
      <w:del w:id="1841" w:date="2017-09-18T11:05:26Z" w:author="Mads Hjorth">
        <w:r>
          <w:rPr>
            <w:rtl w:val="0"/>
            <w:lang w:val="da-DK"/>
          </w:rPr>
          <w:delText>llesskab og derigennem udvikles f</w:delText>
        </w:r>
      </w:del>
      <w:del w:id="1842" w:date="2017-09-18T11:05:26Z" w:author="Mads Hjorth">
        <w:r>
          <w:rPr>
            <w:rtl w:val="0"/>
            <w:lang w:val="da-DK"/>
          </w:rPr>
          <w:delText>æ</w:delText>
        </w:r>
      </w:del>
      <w:del w:id="1843" w:date="2017-09-18T11:05:26Z" w:author="Mads Hjorth">
        <w:r>
          <w:rPr>
            <w:rtl w:val="0"/>
          </w:rPr>
          <w:delText>lles infrastruktur, etableres f</w:delText>
        </w:r>
      </w:del>
      <w:del w:id="1844" w:date="2017-09-18T11:05:26Z" w:author="Mads Hjorth">
        <w:r>
          <w:rPr>
            <w:rtl w:val="0"/>
            <w:lang w:val="da-DK"/>
          </w:rPr>
          <w:delText>æ</w:delText>
        </w:r>
      </w:del>
      <w:del w:id="1845" w:date="2017-09-18T11:05:26Z" w:author="Mads Hjorth">
        <w:r>
          <w:rPr>
            <w:rtl w:val="0"/>
            <w:lang w:val="da-DK"/>
          </w:rPr>
          <w:delText>lles services og opstilles f</w:delText>
        </w:r>
      </w:del>
      <w:del w:id="1846" w:date="2017-09-18T11:05:26Z" w:author="Mads Hjorth">
        <w:r>
          <w:rPr>
            <w:rtl w:val="0"/>
            <w:lang w:val="da-DK"/>
          </w:rPr>
          <w:delText>æ</w:delText>
        </w:r>
      </w:del>
      <w:del w:id="1847" w:date="2017-09-18T11:05:26Z" w:author="Mads Hjorth">
        <w:r>
          <w:rPr>
            <w:rtl w:val="0"/>
          </w:rPr>
          <w:delText>lles krav for akt</w:delText>
        </w:r>
      </w:del>
      <w:del w:id="1848" w:date="2017-09-18T11:05:26Z" w:author="Mads Hjorth">
        <w:r>
          <w:rPr>
            <w:rtl w:val="0"/>
            <w:lang w:val="da-DK"/>
          </w:rPr>
          <w:delText>ø</w:delText>
        </w:r>
      </w:del>
      <w:del w:id="1849" w:date="2017-09-18T11:05:26Z" w:author="Mads Hjorth">
        <w:r>
          <w:rPr>
            <w:rtl w:val="0"/>
          </w:rPr>
          <w:delText xml:space="preserve">rer og systemer. Samtidig er der ved de seneste </w:delText>
        </w:r>
      </w:del>
      <w:del w:id="1850" w:date="2017-09-18T11:05:26Z" w:author="Mads Hjorth">
        <w:r>
          <w:rPr>
            <w:rtl w:val="0"/>
            <w:lang w:val="da-DK"/>
          </w:rPr>
          <w:delText>ø</w:delText>
        </w:r>
      </w:del>
      <w:del w:id="1851" w:date="2017-09-18T11:05:26Z" w:author="Mads Hjorth">
        <w:r>
          <w:rPr>
            <w:rtl w:val="0"/>
            <w:lang w:val="da-DK"/>
          </w:rPr>
          <w:delText xml:space="preserve">konomiaftaler mellem stat, regioner og kommuner </w:delText>
        </w:r>
      </w:del>
      <w:del w:id="1852" w:date="2017-05-05T17:26:20Z" w:author="Forfatter">
        <w:r>
          <w:rPr>
            <w:rtl w:val="0"/>
            <w:lang w:val="da-DK"/>
          </w:rPr>
          <w:delText xml:space="preserve">blevet </w:delText>
        </w:r>
      </w:del>
      <w:del w:id="1853" w:date="2017-09-18T11:05:26Z" w:author="Mads Hjorth">
        <w:r>
          <w:rPr>
            <w:rtl w:val="0"/>
          </w:rPr>
          <w:delText>aftalt</w:delText>
        </w:r>
      </w:del>
      <w:del w:id="1854" w:date="2017-05-05T17:26:20Z" w:author="Forfatter">
        <w:r>
          <w:rPr>
            <w:rtl w:val="0"/>
          </w:rPr>
          <w:delText>e</w:delText>
        </w:r>
      </w:del>
      <w:del w:id="1855" w:date="2017-09-18T11:05:26Z" w:author="Mads Hjorth">
        <w:r>
          <w:rPr>
            <w:rtl w:val="0"/>
          </w:rPr>
          <w:delText xml:space="preserve"> </w:delText>
        </w:r>
      </w:del>
      <w:ins w:id="1856" w:date="2017-05-05T17:26:20Z" w:author="Forfatter">
        <w:del w:id="1857" w:date="2017-05-05T17:26:20Z" w:author="Forfatter">
          <w:r>
            <w:rPr>
              <w:rtl w:val="0"/>
              <w:lang w:val="da-DK"/>
            </w:rPr>
            <w:delText xml:space="preserve">yderligere </w:delText>
          </w:r>
        </w:del>
      </w:ins>
      <w:del w:id="1858" w:date="2017-09-18T11:05:26Z" w:author="Mads Hjorth">
        <w:r>
          <w:rPr>
            <w:rtl w:val="0"/>
          </w:rPr>
          <w:delText>f</w:delText>
        </w:r>
      </w:del>
      <w:del w:id="1859" w:date="2017-09-18T11:05:26Z" w:author="Mads Hjorth">
        <w:r>
          <w:rPr>
            <w:rtl w:val="0"/>
            <w:lang w:val="da-DK"/>
          </w:rPr>
          <w:delText>æ</w:delText>
        </w:r>
      </w:del>
      <w:del w:id="1860" w:date="2017-09-18T11:05:26Z" w:author="Mads Hjorth">
        <w:r>
          <w:rPr>
            <w:rtl w:val="0"/>
          </w:rPr>
          <w:delText xml:space="preserve">lles finansiering </w:delText>
        </w:r>
      </w:del>
      <w:ins w:id="1861" w:date="2017-05-05T17:26:20Z" w:author="Forfatter">
        <w:del w:id="1862" w:date="2017-09-18T11:05:26Z" w:author="Mads Hjorth">
          <w:r>
            <w:rPr>
              <w:rtl w:val="0"/>
              <w:lang w:val="da-DK"/>
            </w:rPr>
            <w:delText>af den nationale it-</w:delText>
          </w:r>
        </w:del>
      </w:ins>
      <w:del w:id="1863" w:date="2017-05-05T17:26:20Z" w:author="Forfatter">
        <w:r>
          <w:rPr>
            <w:rtl w:val="0"/>
            <w:lang w:val="da-DK"/>
          </w:rPr>
          <w:delText>af flere af de eksisterende komponenter i den f</w:delText>
        </w:r>
      </w:del>
      <w:del w:id="1864" w:date="2017-05-05T17:26:20Z" w:author="Forfatter">
        <w:r>
          <w:rPr>
            <w:rtl w:val="0"/>
            <w:lang w:val="da-DK"/>
          </w:rPr>
          <w:delText>æ</w:delText>
        </w:r>
      </w:del>
      <w:del w:id="1865" w:date="2017-05-05T17:26:20Z" w:author="Forfatter">
        <w:r>
          <w:rPr>
            <w:rtl w:val="0"/>
            <w:lang w:val="fr-FR"/>
          </w:rPr>
          <w:delText xml:space="preserve">lles </w:delText>
        </w:r>
      </w:del>
      <w:del w:id="1866" w:date="2017-09-18T11:05:26Z" w:author="Mads Hjorth">
        <w:r>
          <w:rPr>
            <w:rtl w:val="0"/>
          </w:rPr>
          <w:delText>infrastruktur</w:delText>
        </w:r>
      </w:del>
      <w:ins w:id="1867" w:date="2017-05-05T17:26:20Z" w:author="Forfatter">
        <w:del w:id="1868" w:date="2017-05-05T17:26:20Z" w:author="Forfatter">
          <w:r>
            <w:rPr>
              <w:rtl w:val="0"/>
            </w:rPr>
            <w:delText>en</w:delText>
          </w:r>
        </w:del>
      </w:ins>
      <w:del w:id="1869" w:date="2017-05-05T17:26:20Z" w:author="Forfatter">
        <w:r>
          <w:rPr>
            <w:rtl w:val="0"/>
          </w:rPr>
          <w:delText xml:space="preserve"> </w:delText>
        </w:r>
      </w:del>
      <w:ins w:id="1870" w:date="2017-05-05T17:26:20Z" w:author="Forfatter">
        <w:del w:id="1871" w:date="2017-09-18T11:05:26Z" w:author="Mads Hjorth">
          <w:r>
            <w:rPr>
              <w:rtl w:val="0"/>
            </w:rPr>
            <w:delText xml:space="preserve"> </w:delText>
          </w:r>
        </w:del>
      </w:ins>
      <w:del w:id="1872" w:date="2017-09-18T11:05:26Z" w:author="Mads Hjorth">
        <w:r>
          <w:rPr>
            <w:rtl w:val="0"/>
          </w:rPr>
          <w:delText>p</w:delText>
        </w:r>
      </w:del>
      <w:del w:id="1873" w:date="2017-09-18T11:05:26Z" w:author="Mads Hjorth">
        <w:r>
          <w:rPr>
            <w:rtl w:val="0"/>
          </w:rPr>
          <w:delText xml:space="preserve">å </w:delText>
        </w:r>
      </w:del>
      <w:del w:id="1874" w:date="2017-09-18T11:05:26Z" w:author="Mads Hjorth">
        <w:r>
          <w:rPr>
            <w:rtl w:val="0"/>
            <w:lang w:val="da-DK"/>
          </w:rPr>
          <w:delText>sundhedsomr</w:delText>
        </w:r>
      </w:del>
      <w:del w:id="1875" w:date="2017-09-18T11:05:26Z" w:author="Mads Hjorth">
        <w:r>
          <w:rPr>
            <w:rtl w:val="0"/>
            <w:lang w:val="da-DK"/>
          </w:rPr>
          <w:delText>å</w:delText>
        </w:r>
      </w:del>
      <w:del w:id="1876" w:date="2017-09-18T11:05:26Z" w:author="Mads Hjorth">
        <w:r>
          <w:rPr>
            <w:rtl w:val="0"/>
            <w:lang w:val="da-DK"/>
          </w:rPr>
          <w:delText>det. Endelig er aftalt mellem staten og regionerne at indberetning til nationale registre fremover skal ske efter en f</w:delText>
        </w:r>
      </w:del>
      <w:del w:id="1877" w:date="2017-09-18T11:05:26Z" w:author="Mads Hjorth">
        <w:r>
          <w:rPr>
            <w:rtl w:val="0"/>
            <w:lang w:val="da-DK"/>
          </w:rPr>
          <w:delText>æ</w:delText>
        </w:r>
      </w:del>
      <w:del w:id="1878" w:date="2017-09-18T11:05:26Z" w:author="Mads Hjorth">
        <w:r>
          <w:rPr>
            <w:rtl w:val="0"/>
            <w:lang w:val="fr-FR"/>
          </w:rPr>
          <w:delText xml:space="preserve">lles model. </w:delText>
        </w:r>
      </w:del>
    </w:p>
    <w:p>
      <w:pPr>
        <w:pStyle w:val="normal.0"/>
        <w:rPr>
          <w:del w:id="1879" w:date="2017-09-18T11:05:26Z" w:author="Mads Hjorth"/>
        </w:rPr>
      </w:pPr>
      <w:del w:id="1880" w:date="2017-09-18T11:05:26Z" w:author="Mads Hjorth">
        <w:r>
          <w:rPr>
            <w:rtl w:val="0"/>
          </w:rPr>
          <w:delText>Denne referencearkitektur im</w:delText>
        </w:r>
      </w:del>
      <w:del w:id="1881" w:date="2017-09-18T11:05:26Z" w:author="Mads Hjorth">
        <w:r>
          <w:rPr>
            <w:rtl w:val="0"/>
            <w:lang w:val="da-DK"/>
          </w:rPr>
          <w:delText>ø</w:delText>
        </w:r>
      </w:del>
      <w:del w:id="1882" w:date="2017-09-18T11:05:26Z" w:author="Mads Hjorth">
        <w:r>
          <w:rPr>
            <w:rtl w:val="0"/>
            <w:lang w:val="de-DE"/>
          </w:rPr>
          <w:delText xml:space="preserve">dekommer </w:delText>
        </w:r>
      </w:del>
      <w:del w:id="1883" w:date="2017-09-18T11:05:26Z" w:author="Mads Hjorth">
        <w:r>
          <w:rPr>
            <w:rtl w:val="0"/>
            <w:lang w:val="da-DK"/>
          </w:rPr>
          <w:delText>ø</w:delText>
        </w:r>
      </w:del>
      <w:del w:id="1884" w:date="2017-09-18T11:05:26Z" w:author="Mads Hjorth">
        <w:r>
          <w:rPr>
            <w:rtl w:val="0"/>
          </w:rPr>
          <w:delText>nsket om en s</w:delText>
        </w:r>
      </w:del>
      <w:del w:id="1885" w:date="2017-09-18T11:05:26Z" w:author="Mads Hjorth">
        <w:r>
          <w:rPr>
            <w:rtl w:val="0"/>
            <w:lang w:val="da-DK"/>
          </w:rPr>
          <w:delText>å</w:delText>
        </w:r>
      </w:del>
      <w:del w:id="1886" w:date="2017-09-18T11:05:26Z" w:author="Mads Hjorth">
        <w:r>
          <w:rPr>
            <w:rtl w:val="0"/>
          </w:rPr>
          <w:delText>dan f</w:delText>
        </w:r>
      </w:del>
      <w:del w:id="1887" w:date="2017-09-18T11:05:26Z" w:author="Mads Hjorth">
        <w:r>
          <w:rPr>
            <w:rtl w:val="0"/>
            <w:lang w:val="da-DK"/>
          </w:rPr>
          <w:delText>æ</w:delText>
        </w:r>
      </w:del>
      <w:del w:id="1888" w:date="2017-09-18T11:05:26Z" w:author="Mads Hjorth">
        <w:r>
          <w:rPr>
            <w:rtl w:val="0"/>
            <w:lang w:val="da-DK"/>
          </w:rPr>
          <w:delText>lles national model. Det g</w:delText>
        </w:r>
      </w:del>
      <w:del w:id="1889" w:date="2017-09-18T11:05:26Z" w:author="Mads Hjorth">
        <w:r>
          <w:rPr>
            <w:rtl w:val="0"/>
            <w:lang w:val="da-DK"/>
          </w:rPr>
          <w:delText>ø</w:delText>
        </w:r>
      </w:del>
      <w:del w:id="1890" w:date="2017-09-18T11:05:26Z" w:author="Mads Hjorth">
        <w:r>
          <w:rPr>
            <w:rtl w:val="0"/>
            <w:lang w:val="da-DK"/>
          </w:rPr>
          <w:delText>r den ved at fastl</w:delText>
        </w:r>
      </w:del>
      <w:del w:id="1891" w:date="2017-09-18T11:05:26Z" w:author="Mads Hjorth">
        <w:r>
          <w:rPr>
            <w:rtl w:val="0"/>
            <w:lang w:val="da-DK"/>
          </w:rPr>
          <w:delText>æ</w:delText>
        </w:r>
      </w:del>
      <w:del w:id="1892" w:date="2017-09-18T11:05:26Z" w:author="Mads Hjorth">
        <w:r>
          <w:rPr>
            <w:rtl w:val="0"/>
            <w:lang w:val="da-DK"/>
          </w:rPr>
          <w:delText>gge ansvar for forskellige arbejdsgange, udstille en f</w:delText>
        </w:r>
      </w:del>
      <w:del w:id="1893" w:date="2017-09-18T11:05:26Z" w:author="Mads Hjorth">
        <w:r>
          <w:rPr>
            <w:rtl w:val="0"/>
            <w:lang w:val="da-DK"/>
          </w:rPr>
          <w:delText>æ</w:delText>
        </w:r>
      </w:del>
      <w:del w:id="1894" w:date="2017-09-18T11:05:26Z" w:author="Mads Hjorth">
        <w:r>
          <w:rPr>
            <w:rtl w:val="0"/>
            <w:lang w:val="da-DK"/>
          </w:rPr>
          <w:delText>lles sammenh</w:delText>
        </w:r>
      </w:del>
      <w:del w:id="1895" w:date="2017-09-18T11:05:26Z" w:author="Mads Hjorth">
        <w:r>
          <w:rPr>
            <w:rtl w:val="0"/>
            <w:lang w:val="da-DK"/>
          </w:rPr>
          <w:delText>æ</w:delText>
        </w:r>
      </w:del>
      <w:del w:id="1896" w:date="2017-09-18T11:05:26Z" w:author="Mads Hjorth">
        <w:r>
          <w:rPr>
            <w:rtl w:val="0"/>
            <w:lang w:val="da-DK"/>
          </w:rPr>
          <w:delText>ngende begrebsmodel med referencer til f</w:delText>
        </w:r>
      </w:del>
      <w:del w:id="1897" w:date="2017-09-18T11:05:26Z" w:author="Mads Hjorth">
        <w:r>
          <w:rPr>
            <w:rtl w:val="0"/>
            <w:lang w:val="da-DK"/>
          </w:rPr>
          <w:delText>æ</w:delText>
        </w:r>
      </w:del>
      <w:del w:id="1898" w:date="2017-09-18T11:05:26Z" w:author="Mads Hjorth">
        <w:r>
          <w:rPr>
            <w:rtl w:val="0"/>
          </w:rPr>
          <w:delText>lles offentlige begreber og beskrive en r</w:delText>
        </w:r>
      </w:del>
      <w:del w:id="1899" w:date="2017-09-18T11:05:26Z" w:author="Mads Hjorth">
        <w:r>
          <w:rPr>
            <w:rtl w:val="0"/>
            <w:lang w:val="da-DK"/>
          </w:rPr>
          <w:delText>æ</w:delText>
        </w:r>
      </w:del>
      <w:del w:id="1900" w:date="2017-09-18T11:05:26Z" w:author="Mads Hjorth">
        <w:r>
          <w:rPr>
            <w:rtl w:val="0"/>
            <w:lang w:val="da-DK"/>
          </w:rPr>
          <w:delText>kke n</w:delText>
        </w:r>
      </w:del>
      <w:del w:id="1901" w:date="2017-09-18T11:05:26Z" w:author="Mads Hjorth">
        <w:r>
          <w:rPr>
            <w:rtl w:val="0"/>
            <w:lang w:val="da-DK"/>
          </w:rPr>
          <w:delText>ø</w:delText>
        </w:r>
      </w:del>
      <w:del w:id="1902" w:date="2017-09-18T11:05:26Z" w:author="Mads Hjorth">
        <w:r>
          <w:rPr>
            <w:rtl w:val="0"/>
          </w:rPr>
          <w:delText xml:space="preserve">dvendige forretningstjenester, services og deres snitflader. Dette kan danne grundlag for en </w:delText>
        </w:r>
      </w:del>
      <w:del w:id="1903" w:date="2017-09-18T11:05:26Z" w:author="Mads Hjorth">
        <w:r>
          <w:rPr>
            <w:rtl w:val="0"/>
            <w:lang w:val="da-DK"/>
          </w:rPr>
          <w:delText>ø</w:delText>
        </w:r>
      </w:del>
      <w:del w:id="1904" w:date="2017-09-18T11:05:26Z" w:author="Mads Hjorth">
        <w:r>
          <w:rPr>
            <w:rtl w:val="0"/>
            <w:lang w:val="da-DK"/>
          </w:rPr>
          <w:delText>get standardisering af omr</w:delText>
        </w:r>
      </w:del>
      <w:del w:id="1905" w:date="2017-09-18T11:05:26Z" w:author="Mads Hjorth">
        <w:r>
          <w:rPr>
            <w:rtl w:val="0"/>
            <w:lang w:val="da-DK"/>
          </w:rPr>
          <w:delText>å</w:delText>
        </w:r>
      </w:del>
      <w:del w:id="1906" w:date="2017-09-18T11:05:26Z" w:author="Mads Hjorth">
        <w:r>
          <w:rPr>
            <w:rtl w:val="0"/>
          </w:rPr>
          <w:delText xml:space="preserve">det. </w:delText>
        </w:r>
      </w:del>
    </w:p>
    <w:p>
      <w:pPr>
        <w:pStyle w:val="normal.0"/>
        <w:rPr>
          <w:del w:id="1907" w:date="2017-09-18T11:05:26Z" w:author="Mads Hjorth"/>
        </w:rPr>
      </w:pPr>
      <w:del w:id="1908" w:date="2017-09-18T11:05:26Z" w:author="Mads Hjorth">
        <w:r>
          <w:rPr>
            <w:rtl w:val="0"/>
            <w:lang w:val="da-DK"/>
          </w:rPr>
          <w:delText>Visionen for opsamling af oplysninger om patienter og aktiviteter hos sundhedsproducenter til nationale sekund</w:delText>
        </w:r>
      </w:del>
      <w:del w:id="1909" w:date="2017-09-18T11:05:26Z" w:author="Mads Hjorth">
        <w:r>
          <w:rPr>
            <w:rtl w:val="0"/>
            <w:lang w:val="da-DK"/>
          </w:rPr>
          <w:delText>æ</w:delText>
        </w:r>
      </w:del>
      <w:del w:id="1910" w:date="2017-09-18T11:05:26Z" w:author="Mads Hjorth">
        <w:r>
          <w:rPr>
            <w:rtl w:val="0"/>
          </w:rPr>
          <w:delText>re form</w:delText>
        </w:r>
      </w:del>
      <w:del w:id="1911" w:date="2017-09-18T11:05:26Z" w:author="Mads Hjorth">
        <w:r>
          <w:rPr>
            <w:rtl w:val="0"/>
            <w:lang w:val="da-DK"/>
          </w:rPr>
          <w:delText>å</w:delText>
        </w:r>
      </w:del>
      <w:del w:id="1912" w:date="2017-09-18T11:05:26Z" w:author="Mads Hjorth">
        <w:r>
          <w:rPr>
            <w:rtl w:val="0"/>
          </w:rPr>
          <w:delText>l kan opsummeres til:</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rPr>
          <w:del w:id="1913" w:date="2017-09-18T11:05:26Z" w:author="Mads Hjorth"/>
          <w:rFonts w:ascii="Calibri" w:cs="Calibri" w:hAnsi="Calibri" w:eastAsia="Calibri"/>
          <w:b w:val="1"/>
          <w:bCs w:val="1"/>
        </w:rPr>
      </w:pPr>
      <w:del w:id="1914" w:date="2017-09-18T11:05:26Z" w:author="Mads Hjorth">
        <w:r>
          <w:rPr>
            <w:rFonts w:ascii="Calibri" w:cs="Calibri" w:hAnsi="Calibri" w:eastAsia="Calibri"/>
            <w:b w:val="1"/>
            <w:bCs w:val="1"/>
            <w:rtl w:val="0"/>
            <w:lang w:val="da-DK"/>
          </w:rPr>
          <w:delText>Oplysninger om patienter og sundhedsaktiviteter registreret i systemer hos sundhedsproducenter overf</w:delText>
        </w:r>
      </w:del>
      <w:del w:id="1915" w:date="2017-09-18T11:05:26Z" w:author="Mads Hjorth">
        <w:r>
          <w:rPr>
            <w:rFonts w:ascii="Calibri" w:cs="Calibri" w:hAnsi="Calibri" w:eastAsia="Calibri"/>
            <w:b w:val="1"/>
            <w:bCs w:val="1"/>
            <w:rtl w:val="0"/>
            <w:lang w:val="da-DK"/>
          </w:rPr>
          <w:delText>ø</w:delText>
        </w:r>
      </w:del>
      <w:del w:id="1916" w:date="2017-09-18T11:05:26Z" w:author="Mads Hjorth">
        <w:r>
          <w:rPr>
            <w:rFonts w:ascii="Calibri" w:cs="Calibri" w:hAnsi="Calibri" w:eastAsia="Calibri"/>
            <w:b w:val="1"/>
            <w:bCs w:val="1"/>
            <w:rtl w:val="0"/>
          </w:rPr>
          <w:delText>res til landsd</w:delText>
        </w:r>
      </w:del>
      <w:del w:id="1917" w:date="2017-09-18T11:05:26Z" w:author="Mads Hjorth">
        <w:r>
          <w:rPr>
            <w:rFonts w:ascii="Calibri" w:cs="Calibri" w:hAnsi="Calibri" w:eastAsia="Calibri"/>
            <w:b w:val="1"/>
            <w:bCs w:val="1"/>
            <w:rtl w:val="0"/>
            <w:lang w:val="da-DK"/>
          </w:rPr>
          <w:delText>æ</w:delText>
        </w:r>
      </w:del>
      <w:del w:id="1918" w:date="2017-09-18T11:05:26Z" w:author="Mads Hjorth">
        <w:r>
          <w:rPr>
            <w:rFonts w:ascii="Calibri" w:cs="Calibri" w:hAnsi="Calibri" w:eastAsia="Calibri"/>
            <w:b w:val="1"/>
            <w:bCs w:val="1"/>
            <w:rtl w:val="0"/>
          </w:rPr>
          <w:delText>kkende registre med sekund</w:delText>
        </w:r>
      </w:del>
      <w:del w:id="1919" w:date="2017-09-18T11:05:26Z" w:author="Mads Hjorth">
        <w:r>
          <w:rPr>
            <w:rFonts w:ascii="Calibri" w:cs="Calibri" w:hAnsi="Calibri" w:eastAsia="Calibri"/>
            <w:b w:val="1"/>
            <w:bCs w:val="1"/>
            <w:rtl w:val="0"/>
            <w:lang w:val="da-DK"/>
          </w:rPr>
          <w:delText>æ</w:delText>
        </w:r>
      </w:del>
      <w:del w:id="1920" w:date="2017-09-18T11:05:26Z" w:author="Mads Hjorth">
        <w:r>
          <w:rPr>
            <w:rFonts w:ascii="Calibri" w:cs="Calibri" w:hAnsi="Calibri" w:eastAsia="Calibri"/>
            <w:b w:val="1"/>
            <w:bCs w:val="1"/>
            <w:rtl w:val="0"/>
          </w:rPr>
          <w:delText>re form</w:delText>
        </w:r>
      </w:del>
      <w:del w:id="1921" w:date="2017-09-18T11:05:26Z" w:author="Mads Hjorth">
        <w:r>
          <w:rPr>
            <w:rFonts w:ascii="Calibri" w:cs="Calibri" w:hAnsi="Calibri" w:eastAsia="Calibri"/>
            <w:b w:val="1"/>
            <w:bCs w:val="1"/>
            <w:rtl w:val="0"/>
            <w:lang w:val="da-DK"/>
          </w:rPr>
          <w:delText>å</w:delText>
        </w:r>
      </w:del>
      <w:del w:id="1922" w:date="2017-09-18T11:05:26Z" w:author="Mads Hjorth">
        <w:r>
          <w:rPr>
            <w:rFonts w:ascii="Calibri" w:cs="Calibri" w:hAnsi="Calibri" w:eastAsia="Calibri"/>
            <w:b w:val="1"/>
            <w:bCs w:val="1"/>
            <w:rtl w:val="0"/>
            <w:lang w:val="da-DK"/>
          </w:rPr>
          <w:delText>l efter en f</w:delText>
        </w:r>
      </w:del>
      <w:del w:id="1923" w:date="2017-09-18T11:05:26Z" w:author="Mads Hjorth">
        <w:r>
          <w:rPr>
            <w:rFonts w:ascii="Calibri" w:cs="Calibri" w:hAnsi="Calibri" w:eastAsia="Calibri"/>
            <w:b w:val="1"/>
            <w:bCs w:val="1"/>
            <w:rtl w:val="0"/>
            <w:lang w:val="da-DK"/>
          </w:rPr>
          <w:delText>æ</w:delText>
        </w:r>
      </w:del>
      <w:del w:id="1924" w:date="2017-09-18T11:05:26Z" w:author="Mads Hjorth">
        <w:r>
          <w:rPr>
            <w:rFonts w:ascii="Calibri" w:cs="Calibri" w:hAnsi="Calibri" w:eastAsia="Calibri"/>
            <w:b w:val="1"/>
            <w:bCs w:val="1"/>
            <w:rtl w:val="0"/>
          </w:rPr>
          <w:delText>lles model. Modellen foreskriver en l</w:delText>
        </w:r>
      </w:del>
      <w:del w:id="1925" w:date="2017-09-18T11:05:26Z" w:author="Mads Hjorth">
        <w:r>
          <w:rPr>
            <w:rFonts w:ascii="Calibri" w:cs="Calibri" w:hAnsi="Calibri" w:eastAsia="Calibri"/>
            <w:b w:val="1"/>
            <w:bCs w:val="1"/>
            <w:rtl w:val="0"/>
            <w:lang w:val="da-DK"/>
          </w:rPr>
          <w:delText>ø</w:delText>
        </w:r>
      </w:del>
      <w:del w:id="1926" w:date="2017-09-18T11:05:26Z" w:author="Mads Hjorth">
        <w:r>
          <w:rPr>
            <w:rFonts w:ascii="Calibri" w:cs="Calibri" w:hAnsi="Calibri" w:eastAsia="Calibri"/>
            <w:b w:val="1"/>
            <w:bCs w:val="1"/>
            <w:rtl w:val="0"/>
            <w:lang w:val="da-DK"/>
          </w:rPr>
          <w:delText>sere kobling mellem lokale registreringssystemer og nationale registre ved at introducere nationale services, der er f</w:delText>
        </w:r>
      </w:del>
      <w:del w:id="1927" w:date="2017-09-18T11:05:26Z" w:author="Mads Hjorth">
        <w:r>
          <w:rPr>
            <w:rFonts w:ascii="Calibri" w:cs="Calibri" w:hAnsi="Calibri" w:eastAsia="Calibri"/>
            <w:b w:val="1"/>
            <w:bCs w:val="1"/>
            <w:rtl w:val="0"/>
            <w:lang w:val="da-DK"/>
          </w:rPr>
          <w:delText>æ</w:delText>
        </w:r>
      </w:del>
      <w:del w:id="1928" w:date="2017-09-18T11:05:26Z" w:author="Mads Hjorth">
        <w:r>
          <w:rPr>
            <w:rFonts w:ascii="Calibri" w:cs="Calibri" w:hAnsi="Calibri" w:eastAsia="Calibri"/>
            <w:b w:val="1"/>
            <w:bCs w:val="1"/>
            <w:rtl w:val="0"/>
          </w:rPr>
          <w:delText>lles for alle indberetninger.</w:delText>
        </w:r>
      </w:del>
    </w:p>
    <w:p>
      <w:pPr>
        <w:pStyle w:val="normal.0"/>
        <w:jc w:val="center"/>
        <w:rPr>
          <w:del w:id="1929" w:date="2017-09-18T11:05:26Z" w:author="Mads Hjorth"/>
        </w:rPr>
      </w:pPr>
    </w:p>
    <w:p>
      <w:pPr>
        <w:pStyle w:val="normal.0"/>
        <w:rPr>
          <w:del w:id="1930" w:date="2017-09-18T11:05:26Z" w:author="Mads Hjorth"/>
        </w:rPr>
      </w:pPr>
      <w:del w:id="1931" w:date="2017-09-18T11:05:26Z" w:author="Mads Hjorth">
        <w:r>
          <w:rPr>
            <w:rtl w:val="0"/>
            <w:lang w:val="da-DK"/>
          </w:rPr>
          <w:delText>Modellen opererer med en arkitektur der adskiller funktioner til registrering, funktioner til overf</w:delText>
        </w:r>
      </w:del>
      <w:del w:id="1932" w:date="2017-09-18T11:05:26Z" w:author="Mads Hjorth">
        <w:r>
          <w:rPr>
            <w:rtl w:val="0"/>
            <w:lang w:val="da-DK"/>
          </w:rPr>
          <w:delText>ø</w:delText>
        </w:r>
      </w:del>
      <w:del w:id="1933" w:date="2017-09-18T11:05:26Z" w:author="Mads Hjorth">
        <w:r>
          <w:rPr>
            <w:rtl w:val="0"/>
            <w:lang w:val="da-DK"/>
          </w:rPr>
          <w:delText>rsel og indhold af registre. De stilles forskellige krav til hvert af disse omr</w:delText>
        </w:r>
      </w:del>
      <w:del w:id="1934" w:date="2017-09-18T11:05:26Z" w:author="Mads Hjorth">
        <w:r>
          <w:rPr>
            <w:rtl w:val="0"/>
            <w:lang w:val="da-DK"/>
          </w:rPr>
          <w:delText>å</w:delText>
        </w:r>
      </w:del>
      <w:del w:id="1935" w:date="2017-09-18T11:05:26Z" w:author="Mads Hjorth">
        <w:r>
          <w:rPr>
            <w:rtl w:val="0"/>
            <w:lang w:val="da-DK"/>
          </w:rPr>
          <w:delText>der og ejerskabet til it-l</w:delText>
        </w:r>
      </w:del>
      <w:del w:id="1936" w:date="2017-09-18T11:05:26Z" w:author="Mads Hjorth">
        <w:r>
          <w:rPr>
            <w:rtl w:val="0"/>
            <w:lang w:val="da-DK"/>
          </w:rPr>
          <w:delText>ø</w:delText>
        </w:r>
      </w:del>
      <w:del w:id="1937" w:date="2017-09-18T11:05:26Z" w:author="Mads Hjorth">
        <w:r>
          <w:rPr>
            <w:rtl w:val="0"/>
            <w:lang w:val="da-DK"/>
          </w:rPr>
          <w:delText>sninger indenfor de forskellige omr</w:delText>
        </w:r>
      </w:del>
      <w:del w:id="1938" w:date="2017-09-18T11:05:26Z" w:author="Mads Hjorth">
        <w:r>
          <w:rPr>
            <w:rtl w:val="0"/>
            <w:lang w:val="da-DK"/>
          </w:rPr>
          <w:delText>å</w:delText>
        </w:r>
      </w:del>
      <w:del w:id="1939" w:date="2017-09-18T11:05:26Z" w:author="Mads Hjorth">
        <w:r>
          <w:rPr>
            <w:rtl w:val="0"/>
            <w:lang w:val="da-DK"/>
          </w:rPr>
          <w:delText>der placeres ved forskellige akt</w:delText>
        </w:r>
      </w:del>
      <w:del w:id="1940" w:date="2017-09-18T11:05:26Z" w:author="Mads Hjorth">
        <w:r>
          <w:rPr>
            <w:rtl w:val="0"/>
            <w:lang w:val="da-DK"/>
          </w:rPr>
          <w:delText>ø</w:delText>
        </w:r>
      </w:del>
      <w:del w:id="1941" w:date="2017-09-18T11:05:26Z" w:author="Mads Hjorth">
        <w:r>
          <w:rPr>
            <w:rtl w:val="0"/>
          </w:rPr>
          <w:delText>rer p</w:delText>
        </w:r>
      </w:del>
      <w:del w:id="1942" w:date="2017-09-18T11:05:26Z" w:author="Mads Hjorth">
        <w:r>
          <w:rPr>
            <w:rtl w:val="0"/>
          </w:rPr>
          <w:delText xml:space="preserve">å </w:delText>
        </w:r>
      </w:del>
      <w:del w:id="1943" w:date="2017-09-18T11:05:26Z" w:author="Mads Hjorth">
        <w:r>
          <w:rPr>
            <w:rtl w:val="0"/>
            <w:lang w:val="da-DK"/>
          </w:rPr>
          <w:delText>sundhedsomr</w:delText>
        </w:r>
      </w:del>
      <w:del w:id="1944" w:date="2017-09-18T11:05:26Z" w:author="Mads Hjorth">
        <w:r>
          <w:rPr>
            <w:rtl w:val="0"/>
            <w:lang w:val="da-DK"/>
          </w:rPr>
          <w:delText>å</w:delText>
        </w:r>
      </w:del>
      <w:del w:id="1945" w:date="2017-09-18T11:05:26Z" w:author="Mads Hjorth">
        <w:r>
          <w:rPr>
            <w:rtl w:val="0"/>
          </w:rPr>
          <w:delText xml:space="preserve">det. </w:delText>
        </w:r>
      </w:del>
    </w:p>
    <w:p>
      <w:pPr>
        <w:pStyle w:val="normal.0"/>
        <w:rPr>
          <w:del w:id="1946" w:date="2017-09-18T11:05:26Z" w:author="Mads Hjorth"/>
        </w:rPr>
      </w:pPr>
      <w:del w:id="1947" w:date="2017-09-18T11:05:26Z" w:author="Mads Hjorth">
        <w:r>
          <w:rPr>
            <w:rtl w:val="0"/>
            <w:lang w:val="da-DK"/>
          </w:rPr>
          <w:delText>Ejerskabet til de it-systemer, hvori registrering foretages ligger ved sundhedsproducenterne (1). Dette er ikke ensbetydende med, at hver sundhedsproducent skal have sin egen l</w:delText>
        </w:r>
      </w:del>
      <w:del w:id="1948" w:date="2017-09-18T11:05:26Z" w:author="Mads Hjorth">
        <w:r>
          <w:rPr>
            <w:rtl w:val="0"/>
            <w:lang w:val="da-DK"/>
          </w:rPr>
          <w:delText>ø</w:delText>
        </w:r>
      </w:del>
      <w:del w:id="1949" w:date="2017-09-18T11:05:26Z" w:author="Mads Hjorth">
        <w:r>
          <w:rPr>
            <w:rtl w:val="0"/>
            <w:lang w:val="da-DK"/>
          </w:rPr>
          <w:delText xml:space="preserve">sning. Sundhedsproducenter med ensartede behov </w:delText>
        </w:r>
      </w:del>
      <w:del w:id="1950" w:date="2017-05-05T17:26:20Z" w:author="Forfatter">
        <w:r>
          <w:rPr>
            <w:rtl w:val="0"/>
            <w:lang w:val="da-DK"/>
          </w:rPr>
          <w:delText xml:space="preserve">opfordres til at </w:delText>
        </w:r>
      </w:del>
      <w:ins w:id="1951" w:date="2017-05-05T17:26:20Z" w:author="Forfatter">
        <w:del w:id="1952" w:date="2017-09-18T11:05:26Z" w:author="Mads Hjorth">
          <w:r>
            <w:rPr>
              <w:rtl w:val="0"/>
            </w:rPr>
            <w:delText xml:space="preserve">vil kunne </w:delText>
          </w:r>
        </w:del>
      </w:ins>
      <w:del w:id="1953" w:date="2017-09-18T11:05:26Z" w:author="Mads Hjorth">
        <w:r>
          <w:rPr>
            <w:rtl w:val="0"/>
          </w:rPr>
          <w:delText>g</w:delText>
        </w:r>
      </w:del>
      <w:del w:id="1954" w:date="2017-09-18T11:05:26Z" w:author="Mads Hjorth">
        <w:r>
          <w:rPr>
            <w:rtl w:val="0"/>
          </w:rPr>
          <w:delText xml:space="preserve">å </w:delText>
        </w:r>
      </w:del>
      <w:del w:id="1955" w:date="2017-09-18T11:05:26Z" w:author="Mads Hjorth">
        <w:r>
          <w:rPr>
            <w:rtl w:val="0"/>
            <w:lang w:val="da-DK"/>
          </w:rPr>
          <w:delText>sammen om etablering af f</w:delText>
        </w:r>
      </w:del>
      <w:del w:id="1956" w:date="2017-09-18T11:05:26Z" w:author="Mads Hjorth">
        <w:r>
          <w:rPr>
            <w:rtl w:val="0"/>
            <w:lang w:val="da-DK"/>
          </w:rPr>
          <w:delText>æ</w:delText>
        </w:r>
      </w:del>
      <w:del w:id="1957" w:date="2017-09-18T11:05:26Z" w:author="Mads Hjorth">
        <w:r>
          <w:rPr>
            <w:rtl w:val="0"/>
            <w:lang w:val="fr-FR"/>
          </w:rPr>
          <w:delText>lles l</w:delText>
        </w:r>
      </w:del>
      <w:del w:id="1958" w:date="2017-09-18T11:05:26Z" w:author="Mads Hjorth">
        <w:r>
          <w:rPr>
            <w:rtl w:val="0"/>
            <w:lang w:val="da-DK"/>
          </w:rPr>
          <w:delText>ø</w:delText>
        </w:r>
      </w:del>
      <w:del w:id="1959" w:date="2017-09-18T11:05:26Z" w:author="Mads Hjorth">
        <w:r>
          <w:rPr>
            <w:rtl w:val="0"/>
            <w:lang w:val="da-DK"/>
          </w:rPr>
          <w:delText>sninger. Samarbejdsorganisationer som Regionernes Sundheds-it</w:delText>
        </w:r>
      </w:del>
      <w:del w:id="1960" w:date="2017-05-05T17:26:20Z" w:author="Forfatter">
        <w:r>
          <w:rPr>
            <w:rtl w:val="0"/>
          </w:rPr>
          <w:delText>,</w:delText>
        </w:r>
      </w:del>
      <w:ins w:id="1961" w:date="2017-05-05T17:26:20Z" w:author="Forfatter">
        <w:del w:id="1962" w:date="2017-09-18T11:05:26Z" w:author="Mads Hjorth">
          <w:r>
            <w:rPr>
              <w:rtl w:val="0"/>
              <w:lang w:val="da-DK"/>
            </w:rPr>
            <w:delText xml:space="preserve"> og</w:delText>
          </w:r>
        </w:del>
      </w:ins>
      <w:del w:id="1963" w:date="2017-09-18T11:05:26Z" w:author="Mads Hjorth">
        <w:r>
          <w:rPr>
            <w:rtl w:val="0"/>
          </w:rPr>
          <w:delText xml:space="preserve"> Kommunernes It-f</w:delText>
        </w:r>
      </w:del>
      <w:del w:id="1964" w:date="2017-09-18T11:05:26Z" w:author="Mads Hjorth">
        <w:r>
          <w:rPr>
            <w:rtl w:val="0"/>
            <w:lang w:val="da-DK"/>
          </w:rPr>
          <w:delText>æ</w:delText>
        </w:r>
      </w:del>
      <w:del w:id="1965" w:date="2017-09-18T11:05:26Z" w:author="Mads Hjorth">
        <w:r>
          <w:rPr>
            <w:rtl w:val="0"/>
            <w:lang w:val="da-DK"/>
          </w:rPr>
          <w:delText xml:space="preserve">llesskab </w:delText>
        </w:r>
      </w:del>
      <w:del w:id="1966" w:date="2017-05-05T17:26:20Z" w:author="Forfatter">
        <w:r>
          <w:rPr>
            <w:rtl w:val="0"/>
          </w:rPr>
          <w:delText>eller Praktiserende L</w:delText>
        </w:r>
      </w:del>
      <w:del w:id="1967" w:date="2017-05-05T17:26:20Z" w:author="Forfatter">
        <w:r>
          <w:rPr>
            <w:rtl w:val="0"/>
            <w:lang w:val="da-DK"/>
          </w:rPr>
          <w:delText>æ</w:delText>
        </w:r>
      </w:del>
      <w:del w:id="1968" w:date="2017-05-05T17:26:20Z" w:author="Forfatter">
        <w:r>
          <w:rPr>
            <w:rtl w:val="0"/>
            <w:lang w:val="fr-FR"/>
          </w:rPr>
          <w:delText>gers Organisation har</w:delText>
        </w:r>
      </w:del>
      <w:ins w:id="1969" w:date="2017-05-05T17:26:20Z" w:author="Forfatter">
        <w:del w:id="1970" w:date="2017-09-18T11:05:26Z" w:author="Mads Hjorth">
          <w:r>
            <w:rPr>
              <w:rtl w:val="0"/>
            </w:rPr>
            <w:delText>kan</w:delText>
          </w:r>
        </w:del>
      </w:ins>
      <w:del w:id="1971" w:date="2017-09-18T11:05:26Z" w:author="Mads Hjorth">
        <w:r>
          <w:rPr>
            <w:rtl w:val="0"/>
            <w:lang w:val="en-US"/>
          </w:rPr>
          <w:delText xml:space="preserve"> her </w:delText>
        </w:r>
      </w:del>
      <w:ins w:id="1972" w:date="2017-05-05T17:26:20Z" w:author="Forfatter">
        <w:del w:id="1973" w:date="2017-09-18T11:05:26Z" w:author="Mads Hjorth">
          <w:r>
            <w:rPr>
              <w:rtl w:val="0"/>
              <w:lang w:val="da-DK"/>
            </w:rPr>
            <w:delText xml:space="preserve">spille </w:delText>
          </w:r>
        </w:del>
      </w:ins>
      <w:del w:id="1974" w:date="2017-09-18T11:05:26Z" w:author="Mads Hjorth">
        <w:r>
          <w:rPr>
            <w:rtl w:val="0"/>
            <w:lang w:val="nl-NL"/>
          </w:rPr>
          <w:delText>en v</w:delText>
        </w:r>
      </w:del>
      <w:del w:id="1975" w:date="2017-09-18T11:05:26Z" w:author="Mads Hjorth">
        <w:r>
          <w:rPr>
            <w:rtl w:val="0"/>
            <w:lang w:val="da-DK"/>
          </w:rPr>
          <w:delText>æ</w:delText>
        </w:r>
      </w:del>
      <w:del w:id="1976" w:date="2017-09-18T11:05:26Z" w:author="Mads Hjorth">
        <w:r>
          <w:rPr>
            <w:rtl w:val="0"/>
            <w:lang w:val="da-DK"/>
          </w:rPr>
          <w:delText>sentlig rolle i forhold til deres medlemmer. Staten kan overveje, om man vil tilbyde statslige l</w:delText>
        </w:r>
      </w:del>
      <w:del w:id="1977" w:date="2017-09-18T11:05:26Z" w:author="Mads Hjorth">
        <w:r>
          <w:rPr>
            <w:rtl w:val="0"/>
            <w:lang w:val="da-DK"/>
          </w:rPr>
          <w:delText>ø</w:delText>
        </w:r>
      </w:del>
      <w:del w:id="1978" w:date="2017-09-18T11:05:26Z" w:author="Mads Hjorth">
        <w:r>
          <w:rPr>
            <w:rtl w:val="0"/>
          </w:rPr>
          <w:delText>sninger til de mindre selvst</w:delText>
        </w:r>
      </w:del>
      <w:del w:id="1979" w:date="2017-09-18T11:05:26Z" w:author="Mads Hjorth">
        <w:r>
          <w:rPr>
            <w:rtl w:val="0"/>
            <w:lang w:val="da-DK"/>
          </w:rPr>
          <w:delText>æ</w:delText>
        </w:r>
      </w:del>
      <w:del w:id="1980" w:date="2017-09-18T11:05:26Z" w:author="Mads Hjorth">
        <w:r>
          <w:rPr>
            <w:rtl w:val="0"/>
            <w:lang w:val="da-DK"/>
          </w:rPr>
          <w:delText>ndige sundhedsproducenter.</w:delText>
        </w:r>
      </w:del>
    </w:p>
    <w:p>
      <w:pPr>
        <w:pStyle w:val="normal.0"/>
        <w:rPr>
          <w:del w:id="1981" w:date="2017-09-18T11:05:26Z" w:author="Mads Hjorth"/>
        </w:rPr>
      </w:pPr>
      <w:del w:id="1982" w:date="2017-09-18T11:05:26Z" w:author="Mads Hjorth">
        <w:r>
          <w:rPr>
            <w:rtl w:val="0"/>
            <w:lang w:val="da-DK"/>
          </w:rPr>
          <w:delText>Hvad ang</w:delText>
        </w:r>
      </w:del>
      <w:del w:id="1983" w:date="2017-09-18T11:05:26Z" w:author="Mads Hjorth">
        <w:r>
          <w:rPr>
            <w:rtl w:val="0"/>
            <w:lang w:val="da-DK"/>
          </w:rPr>
          <w:delText>å</w:delText>
        </w:r>
      </w:del>
      <w:del w:id="1984" w:date="2017-09-18T11:05:26Z" w:author="Mads Hjorth">
        <w:r>
          <w:rPr>
            <w:rtl w:val="0"/>
          </w:rPr>
          <w:delText>r overf</w:delText>
        </w:r>
      </w:del>
      <w:del w:id="1985" w:date="2017-09-18T11:05:26Z" w:author="Mads Hjorth">
        <w:r>
          <w:rPr>
            <w:rtl w:val="0"/>
            <w:lang w:val="da-DK"/>
          </w:rPr>
          <w:delText>ø</w:delText>
        </w:r>
      </w:del>
      <w:del w:id="1986" w:date="2017-09-18T11:05:26Z" w:author="Mads Hjorth">
        <w:r>
          <w:rPr>
            <w:rtl w:val="0"/>
            <w:lang w:val="da-DK"/>
          </w:rPr>
          <w:delText>rsel af oplysninger fra sundhedsproducenter til sundhedsregistre, sker dette ved anvendelse af standardiserede gr</w:delText>
        </w:r>
      </w:del>
      <w:del w:id="1987" w:date="2017-09-18T11:05:26Z" w:author="Mads Hjorth">
        <w:r>
          <w:rPr>
            <w:rtl w:val="0"/>
            <w:lang w:val="da-DK"/>
          </w:rPr>
          <w:delText>æ</w:delText>
        </w:r>
      </w:del>
      <w:del w:id="1988" w:date="2017-09-18T11:05:26Z" w:author="Mads Hjorth">
        <w:r>
          <w:rPr>
            <w:rtl w:val="0"/>
          </w:rPr>
          <w:delText xml:space="preserve">nseflader (2b) og nationale services (2a). De nationale </w:delText>
        </w:r>
      </w:del>
      <w:del w:id="1989" w:date="2017-05-05T17:26:20Z" w:author="Forfatter">
        <w:r>
          <w:rPr>
            <w:rtl w:val="0"/>
          </w:rPr>
          <w:delText xml:space="preserve">tjenester </w:delText>
        </w:r>
      </w:del>
      <w:ins w:id="1990" w:date="2017-05-05T17:26:20Z" w:author="Forfatter">
        <w:del w:id="1991" w:date="2017-09-18T11:05:26Z" w:author="Mads Hjorth">
          <w:r>
            <w:rPr>
              <w:rtl w:val="0"/>
              <w:lang w:val="fr-FR"/>
            </w:rPr>
            <w:delText xml:space="preserve">services </w:delText>
          </w:r>
        </w:del>
      </w:ins>
      <w:del w:id="1992" w:date="2017-09-18T11:05:26Z" w:author="Mads Hjorth">
        <w:r>
          <w:rPr>
            <w:rtl w:val="0"/>
            <w:lang w:val="da-DK"/>
          </w:rPr>
          <w:delText>udvikles i t</w:delText>
        </w:r>
      </w:del>
      <w:del w:id="1993" w:date="2017-09-18T11:05:26Z" w:author="Mads Hjorth">
        <w:r>
          <w:rPr>
            <w:rtl w:val="0"/>
            <w:lang w:val="da-DK"/>
          </w:rPr>
          <w:delText>æ</w:delText>
        </w:r>
      </w:del>
      <w:del w:id="1994" w:date="2017-09-18T11:05:26Z" w:author="Mads Hjorth">
        <w:r>
          <w:rPr>
            <w:rtl w:val="0"/>
            <w:lang w:val="da-DK"/>
          </w:rPr>
          <w:delText>t samarbejde med registerejere og sundhedsproducenter og de anvendte standarder bestemmes igennem eksisterende arbejdsgange for fastl</w:delText>
        </w:r>
      </w:del>
      <w:del w:id="1995" w:date="2017-09-18T11:05:26Z" w:author="Mads Hjorth">
        <w:r>
          <w:rPr>
            <w:rtl w:val="0"/>
            <w:lang w:val="da-DK"/>
          </w:rPr>
          <w:delText>æ</w:delText>
        </w:r>
      </w:del>
      <w:del w:id="1996" w:date="2017-09-18T11:05:26Z" w:author="Mads Hjorth">
        <w:r>
          <w:rPr>
            <w:rtl w:val="0"/>
            <w:lang w:val="da-DK"/>
          </w:rPr>
          <w:delText>ggelse af nationale standarder for it-anvendelse p</w:delText>
        </w:r>
      </w:del>
      <w:del w:id="1997" w:date="2017-09-18T11:05:26Z" w:author="Mads Hjorth">
        <w:r>
          <w:rPr>
            <w:rtl w:val="0"/>
          </w:rPr>
          <w:delText xml:space="preserve">å </w:delText>
        </w:r>
      </w:del>
      <w:del w:id="1998" w:date="2017-09-18T11:05:26Z" w:author="Mads Hjorth">
        <w:r>
          <w:rPr>
            <w:rtl w:val="0"/>
            <w:lang w:val="da-DK"/>
          </w:rPr>
          <w:delText>sundhedsomr</w:delText>
        </w:r>
      </w:del>
      <w:del w:id="1999" w:date="2017-09-18T11:05:26Z" w:author="Mads Hjorth">
        <w:r>
          <w:rPr>
            <w:rtl w:val="0"/>
            <w:lang w:val="da-DK"/>
          </w:rPr>
          <w:delText>å</w:delText>
        </w:r>
      </w:del>
      <w:del w:id="2000" w:date="2017-09-18T11:05:26Z" w:author="Mads Hjorth">
        <w:r>
          <w:rPr>
            <w:rtl w:val="0"/>
          </w:rPr>
          <w:delText xml:space="preserve">det. </w:delText>
        </w:r>
      </w:del>
    </w:p>
    <w:p>
      <w:pPr>
        <w:pStyle w:val="normal.0"/>
        <w:rPr>
          <w:del w:id="2001" w:date="2017-09-18T11:05:26Z" w:author="Mads Hjorth"/>
        </w:rPr>
      </w:pPr>
      <w:del w:id="2002" w:date="2017-09-18T11:05:26Z" w:author="Mads Hjorth">
        <w:r>
          <w:rPr>
            <w:rtl w:val="0"/>
            <w:lang w:val="da-DK"/>
          </w:rPr>
          <w:delText>Hvad ang</w:delText>
        </w:r>
      </w:del>
      <w:del w:id="2003" w:date="2017-09-18T11:05:26Z" w:author="Mads Hjorth">
        <w:r>
          <w:rPr>
            <w:rtl w:val="0"/>
            <w:lang w:val="da-DK"/>
          </w:rPr>
          <w:delText>å</w:delText>
        </w:r>
      </w:del>
      <w:del w:id="2004" w:date="2017-09-18T11:05:26Z" w:author="Mads Hjorth">
        <w:r>
          <w:rPr>
            <w:rtl w:val="0"/>
            <w:lang w:val="da-DK"/>
          </w:rPr>
          <w:delText>r krav til indholdet af de enkelte registre (3), s</w:delText>
        </w:r>
      </w:del>
      <w:del w:id="2005" w:date="2017-09-18T11:05:26Z" w:author="Mads Hjorth">
        <w:r>
          <w:rPr>
            <w:rtl w:val="0"/>
          </w:rPr>
          <w:delText xml:space="preserve">å </w:delText>
        </w:r>
      </w:del>
      <w:del w:id="2006" w:date="2017-09-18T11:05:26Z" w:author="Mads Hjorth">
        <w:r>
          <w:rPr>
            <w:rtl w:val="0"/>
            <w:lang w:val="da-DK"/>
          </w:rPr>
          <w:delText>skal de enkelte ejere af sundhedsregistre fastl</w:delText>
        </w:r>
      </w:del>
      <w:del w:id="2007" w:date="2017-09-18T11:05:26Z" w:author="Mads Hjorth">
        <w:r>
          <w:rPr>
            <w:rtl w:val="0"/>
            <w:lang w:val="da-DK"/>
          </w:rPr>
          <w:delText>æ</w:delText>
        </w:r>
      </w:del>
      <w:del w:id="2008" w:date="2017-09-18T11:05:26Z" w:author="Mads Hjorth">
        <w:r>
          <w:rPr>
            <w:rtl w:val="0"/>
            <w:lang w:val="da-DK"/>
          </w:rPr>
          <w:delText>gger det relevante indhold, indberetningsfrister, valideringsregler og inklusionskriterier under hensyntagen til overholdelse af nationale standarder. De opfordres til i denne sammenh</w:delText>
        </w:r>
      </w:del>
      <w:del w:id="2009" w:date="2017-09-18T11:05:26Z" w:author="Mads Hjorth">
        <w:r>
          <w:rPr>
            <w:rtl w:val="0"/>
            <w:lang w:val="da-DK"/>
          </w:rPr>
          <w:delText>æ</w:delText>
        </w:r>
      </w:del>
      <w:del w:id="2010" w:date="2017-09-18T11:05:26Z" w:author="Mads Hjorth">
        <w:r>
          <w:rPr>
            <w:rtl w:val="0"/>
            <w:lang w:val="da-DK"/>
          </w:rPr>
          <w:delText>ng at f</w:delText>
        </w:r>
      </w:del>
      <w:del w:id="2011" w:date="2017-09-18T11:05:26Z" w:author="Mads Hjorth">
        <w:r>
          <w:rPr>
            <w:rtl w:val="0"/>
            <w:lang w:val="da-DK"/>
          </w:rPr>
          <w:delText>ø</w:delText>
        </w:r>
      </w:del>
      <w:del w:id="2012" w:date="2017-09-18T11:05:26Z" w:author="Mads Hjorth">
        <w:r>
          <w:rPr>
            <w:rtl w:val="0"/>
            <w:lang w:val="da-DK"/>
          </w:rPr>
          <w:delText>lge nationale begrebsdefinitioner, anvende f</w:delText>
        </w:r>
      </w:del>
      <w:del w:id="2013" w:date="2017-09-18T11:05:26Z" w:author="Mads Hjorth">
        <w:r>
          <w:rPr>
            <w:rtl w:val="0"/>
            <w:lang w:val="da-DK"/>
          </w:rPr>
          <w:delText>æ</w:delText>
        </w:r>
      </w:del>
      <w:del w:id="2014" w:date="2017-09-18T11:05:26Z" w:author="Mads Hjorth">
        <w:r>
          <w:rPr>
            <w:rtl w:val="0"/>
          </w:rPr>
          <w:delText>lles klassifikationssystemer og informationsmodeller i st</w:delText>
        </w:r>
      </w:del>
      <w:del w:id="2015" w:date="2017-09-18T11:05:26Z" w:author="Mads Hjorth">
        <w:r>
          <w:rPr>
            <w:rtl w:val="0"/>
            <w:lang w:val="da-DK"/>
          </w:rPr>
          <w:delText>ø</w:delText>
        </w:r>
      </w:del>
      <w:del w:id="2016" w:date="2017-09-18T11:05:26Z" w:author="Mads Hjorth">
        <w:r>
          <w:rPr>
            <w:rtl w:val="0"/>
            <w:lang w:val="da-DK"/>
          </w:rPr>
          <w:delText>rst muligt omfang.</w:delText>
        </w:r>
      </w:del>
    </w:p>
    <w:p>
      <w:pPr>
        <w:pStyle w:val="normal.0"/>
        <w:rPr>
          <w:del w:id="2017" w:date="2017-09-18T11:05:26Z" w:author="Mads Hjorth"/>
        </w:rPr>
      </w:pPr>
      <w:del w:id="2018" w:date="2017-09-18T11:05:26Z" w:author="Mads Hjorth">
        <w:r>
          <w:rPr>
            <w:rtl w:val="0"/>
            <w:lang w:val="da-DK"/>
          </w:rPr>
          <w:delText xml:space="preserve">Den </w:delText>
        </w:r>
      </w:del>
      <w:del w:id="2019" w:date="2017-05-05T17:26:20Z" w:author="Forfatter">
        <w:r>
          <w:rPr>
            <w:rtl w:val="0"/>
          </w:rPr>
          <w:delText>centraliserede teknologiske implementering</w:delText>
        </w:r>
      </w:del>
      <w:ins w:id="2020" w:date="2017-05-05T17:26:20Z" w:author="Forfatter">
        <w:del w:id="2021" w:date="2017-09-18T11:05:26Z" w:author="Mads Hjorth">
          <w:r>
            <w:rPr>
              <w:rtl w:val="0"/>
              <w:lang w:val="da-DK"/>
            </w:rPr>
            <w:delText>centrale indberetningsservice</w:delText>
          </w:r>
        </w:del>
      </w:ins>
      <w:del w:id="2022" w:date="2017-09-18T11:05:26Z" w:author="Mads Hjorth">
        <w:r>
          <w:rPr>
            <w:rtl w:val="0"/>
            <w:lang w:val="da-DK"/>
          </w:rPr>
          <w:delText xml:space="preserve"> danner en platform, hvorp</w:delText>
        </w:r>
      </w:del>
      <w:del w:id="2023" w:date="2017-09-18T11:05:26Z" w:author="Mads Hjorth">
        <w:r>
          <w:rPr>
            <w:rtl w:val="0"/>
          </w:rPr>
          <w:delText xml:space="preserve">å </w:delText>
        </w:r>
      </w:del>
      <w:del w:id="2024" w:date="2017-09-18T11:05:26Z" w:author="Mads Hjorth">
        <w:r>
          <w:rPr>
            <w:rtl w:val="0"/>
            <w:lang w:val="da-DK"/>
          </w:rPr>
          <w:delText>der l</w:delText>
        </w:r>
      </w:del>
      <w:del w:id="2025" w:date="2017-09-18T11:05:26Z" w:author="Mads Hjorth">
        <w:r>
          <w:rPr>
            <w:rtl w:val="0"/>
            <w:lang w:val="da-DK"/>
          </w:rPr>
          <w:delText>ø</w:delText>
        </w:r>
      </w:del>
      <w:del w:id="2026" w:date="2017-09-18T11:05:26Z" w:author="Mads Hjorth">
        <w:r>
          <w:rPr>
            <w:rtl w:val="0"/>
            <w:lang w:val="da-DK"/>
          </w:rPr>
          <w:delText>bende kan ske en indholdsm</w:delText>
        </w:r>
      </w:del>
      <w:del w:id="2027" w:date="2017-09-18T11:05:26Z" w:author="Mads Hjorth">
        <w:r>
          <w:rPr>
            <w:rtl w:val="0"/>
            <w:lang w:val="da-DK"/>
          </w:rPr>
          <w:delText>æ</w:delText>
        </w:r>
      </w:del>
      <w:del w:id="2028" w:date="2017-09-18T11:05:26Z" w:author="Mads Hjorth">
        <w:r>
          <w:rPr>
            <w:rtl w:val="0"/>
            <w:lang w:val="da-DK"/>
          </w:rPr>
          <w:delText>ssig standardisering, s</w:delText>
        </w:r>
      </w:del>
      <w:del w:id="2029" w:date="2017-09-18T11:05:26Z" w:author="Mads Hjorth">
        <w:r>
          <w:rPr>
            <w:rtl w:val="0"/>
            <w:lang w:val="da-DK"/>
          </w:rPr>
          <w:delText>å</w:delText>
        </w:r>
      </w:del>
      <w:del w:id="2030" w:date="2017-09-18T11:05:26Z" w:author="Mads Hjorth">
        <w:r>
          <w:rPr>
            <w:rtl w:val="0"/>
          </w:rPr>
          <w:delText xml:space="preserve">ledes at de enkelte registre gradvist </w:delText>
        </w:r>
      </w:del>
      <w:del w:id="2031" w:date="2017-09-18T11:05:26Z" w:author="Mads Hjorth">
        <w:r>
          <w:rPr>
            <w:rtl w:val="0"/>
            <w:lang w:val="da-DK"/>
          </w:rPr>
          <w:delText>æ</w:delText>
        </w:r>
      </w:del>
      <w:del w:id="2032" w:date="2017-09-18T11:05:26Z" w:author="Mads Hjorth">
        <w:r>
          <w:rPr>
            <w:rtl w:val="0"/>
            <w:lang w:val="da-DK"/>
          </w:rPr>
          <w:delText>ndres sig retning mod ensartet anvendelse af begreber og klassifikationssystemer og informationsmodeller. Det skal her understreges, at de st</w:delText>
        </w:r>
      </w:del>
      <w:del w:id="2033" w:date="2017-09-18T11:05:26Z" w:author="Mads Hjorth">
        <w:r>
          <w:rPr>
            <w:rtl w:val="0"/>
            <w:lang w:val="da-DK"/>
          </w:rPr>
          <w:delText>ø</w:delText>
        </w:r>
      </w:del>
      <w:del w:id="2034" w:date="2017-09-18T11:05:26Z" w:author="Mads Hjorth">
        <w:r>
          <w:rPr>
            <w:rtl w:val="0"/>
            <w:lang w:val="da-DK"/>
          </w:rPr>
          <w:delText>rste nationale gevinster ikke f</w:delText>
        </w:r>
      </w:del>
      <w:del w:id="2035" w:date="2017-09-18T11:05:26Z" w:author="Mads Hjorth">
        <w:r>
          <w:rPr>
            <w:rtl w:val="0"/>
            <w:lang w:val="da-DK"/>
          </w:rPr>
          <w:delText>ø</w:delText>
        </w:r>
      </w:del>
      <w:del w:id="2036" w:date="2017-09-18T11:05:26Z" w:author="Mads Hjorth">
        <w:r>
          <w:rPr>
            <w:rtl w:val="0"/>
            <w:lang w:val="da-DK"/>
          </w:rPr>
          <w:delText>lger af den centrale implementering, men kan realiseres som en f</w:delText>
        </w:r>
      </w:del>
      <w:del w:id="2037" w:date="2017-09-18T11:05:26Z" w:author="Mads Hjorth">
        <w:r>
          <w:rPr>
            <w:rtl w:val="0"/>
            <w:lang w:val="da-DK"/>
          </w:rPr>
          <w:delText>ø</w:delText>
        </w:r>
      </w:del>
      <w:del w:id="2038" w:date="2017-09-18T11:05:26Z" w:author="Mads Hjorth">
        <w:r>
          <w:rPr>
            <w:rtl w:val="0"/>
            <w:lang w:val="da-DK"/>
          </w:rPr>
          <w:delText xml:space="preserve">lge af en </w:delText>
        </w:r>
      </w:del>
      <w:del w:id="2039" w:date="2017-09-18T11:05:26Z" w:author="Mads Hjorth">
        <w:r>
          <w:rPr>
            <w:rtl w:val="0"/>
            <w:lang w:val="da-DK"/>
          </w:rPr>
          <w:delText>ø</w:delText>
        </w:r>
      </w:del>
      <w:del w:id="2040" w:date="2017-09-18T11:05:26Z" w:author="Mads Hjorth">
        <w:r>
          <w:rPr>
            <w:rtl w:val="0"/>
            <w:lang w:val="da-DK"/>
          </w:rPr>
          <w:delText>get indholdsm</w:delText>
        </w:r>
      </w:del>
      <w:del w:id="2041" w:date="2017-09-18T11:05:26Z" w:author="Mads Hjorth">
        <w:r>
          <w:rPr>
            <w:rtl w:val="0"/>
            <w:lang w:val="da-DK"/>
          </w:rPr>
          <w:delText>æ</w:delText>
        </w:r>
      </w:del>
      <w:del w:id="2042" w:date="2017-09-18T11:05:26Z" w:author="Mads Hjorth">
        <w:r>
          <w:rPr>
            <w:rtl w:val="0"/>
            <w:lang w:val="da-DK"/>
          </w:rPr>
          <w:delText>ssig standardisering, der giver mulighed for at oplysninger registreret hos sundhedsproducenter kan overf</w:delText>
        </w:r>
      </w:del>
      <w:del w:id="2043" w:date="2017-09-18T11:05:26Z" w:author="Mads Hjorth">
        <w:r>
          <w:rPr>
            <w:rtl w:val="0"/>
            <w:lang w:val="da-DK"/>
          </w:rPr>
          <w:delText>ø</w:delText>
        </w:r>
      </w:del>
      <w:del w:id="2044" w:date="2017-09-18T11:05:26Z" w:author="Mads Hjorth">
        <w:r>
          <w:rPr>
            <w:rtl w:val="0"/>
            <w:lang w:val="da-DK"/>
          </w:rPr>
          <w:delText>res effektivt til nationale registre og genbruges til forskellige form</w:delText>
        </w:r>
      </w:del>
      <w:del w:id="2045" w:date="2017-09-18T11:05:26Z" w:author="Mads Hjorth">
        <w:r>
          <w:rPr>
            <w:rtl w:val="0"/>
            <w:lang w:val="da-DK"/>
          </w:rPr>
          <w:delText>å</w:delText>
        </w:r>
      </w:del>
      <w:del w:id="2046" w:date="2017-09-18T11:05:26Z" w:author="Mads Hjorth">
        <w:r>
          <w:rPr>
            <w:rtl w:val="0"/>
          </w:rPr>
          <w:delText xml:space="preserve">l.  </w:delText>
        </w:r>
      </w:del>
    </w:p>
    <w:p>
      <w:pPr>
        <w:pStyle w:val="heading 2"/>
        <w:numPr>
          <w:ilvl w:val="1"/>
          <w:numId w:val="4"/>
        </w:numPr>
        <w:rPr>
          <w:del w:id="2047" w:date="2017-09-18T11:05:26Z" w:author="Mads Hjorth"/>
        </w:rPr>
      </w:pPr>
      <w:bookmarkStart w:name="_Ref320875974" w:id="2048"/>
      <w:del w:id="2049" w:date="2017-09-18T11:05:26Z" w:author="Mads Hjorth">
        <w:r>
          <w:rPr>
            <w:rtl w:val="0"/>
          </w:rPr>
          <w:delText>F</w:delText>
        </w:r>
      </w:del>
      <w:bookmarkEnd w:id="2048"/>
      <w:bookmarkStart w:name="_Ref320875997" w:id="2050"/>
      <w:del w:id="2051" w:date="2017-09-18T11:05:26Z" w:author="Mads Hjorth">
        <w:r>
          <w:rPr>
            <w:rtl w:val="0"/>
          </w:rPr>
          <w:delText>orretningsm</w:delText>
        </w:r>
      </w:del>
      <w:del w:id="2052" w:date="2017-09-18T11:05:26Z" w:author="Mads Hjorth">
        <w:r>
          <w:rPr>
            <w:rtl w:val="0"/>
          </w:rPr>
          <w:delText>æ</w:delText>
        </w:r>
      </w:del>
      <w:del w:id="2053" w:date="2017-09-18T11:05:26Z" w:author="Mads Hjorth">
        <w:r>
          <w:rPr>
            <w:rtl w:val="0"/>
          </w:rPr>
          <w:delText>ssige m</w:delText>
        </w:r>
      </w:del>
      <w:bookmarkEnd w:id="2050"/>
      <w:del w:id="2054" w:date="2017-09-18T11:05:26Z" w:author="Mads Hjorth">
        <w:r>
          <w:rPr>
            <w:rtl w:val="0"/>
          </w:rPr>
          <w:delText>å</w:delText>
        </w:r>
      </w:del>
      <w:del w:id="2055" w:date="2017-09-18T11:05:26Z" w:author="Mads Hjorth">
        <w:r>
          <w:rPr>
            <w:rtl w:val="0"/>
          </w:rPr>
          <w:delText>l</w:delText>
        </w:r>
      </w:del>
    </w:p>
    <w:p>
      <w:pPr>
        <w:pStyle w:val="normal.0"/>
        <w:rPr>
          <w:del w:id="2056" w:date="2017-09-18T11:05:26Z" w:author="Mads Hjorth"/>
        </w:rPr>
      </w:pPr>
      <w:del w:id="2057" w:date="2017-09-18T11:05:26Z" w:author="Mads Hjorth">
        <w:r>
          <w:rPr>
            <w:rtl w:val="0"/>
          </w:rPr>
          <w:delText>It-</w:delText>
        </w:r>
      </w:del>
      <w:del w:id="2058" w:date="2017-05-05T17:26:20Z" w:author="Forfatter">
        <w:r>
          <w:rPr>
            <w:rtl w:val="0"/>
          </w:rPr>
          <w:delText>l</w:delText>
        </w:r>
      </w:del>
      <w:del w:id="2059" w:date="2017-05-05T17:26:20Z" w:author="Forfatter">
        <w:r>
          <w:rPr>
            <w:rtl w:val="0"/>
            <w:lang w:val="da-DK"/>
          </w:rPr>
          <w:delText>ø</w:delText>
        </w:r>
      </w:del>
      <w:del w:id="2060" w:date="2017-05-05T17:26:20Z" w:author="Forfatter">
        <w:r>
          <w:rPr>
            <w:rtl w:val="0"/>
          </w:rPr>
          <w:delText xml:space="preserve">sninger </w:delText>
        </w:r>
      </w:del>
      <w:ins w:id="2061" w:date="2017-05-05T17:26:20Z" w:author="Forfatter">
        <w:del w:id="2062" w:date="2017-09-18T11:05:26Z" w:author="Mads Hjorth">
          <w:r>
            <w:rPr>
              <w:rtl w:val="0"/>
            </w:rPr>
            <w:delText xml:space="preserve">systemer </w:delText>
          </w:r>
        </w:del>
      </w:ins>
      <w:del w:id="2063" w:date="2017-09-18T11:05:26Z" w:author="Mads Hjorth">
        <w:r>
          <w:rPr>
            <w:rtl w:val="0"/>
            <w:lang w:val="da-DK"/>
          </w:rPr>
          <w:delText>der anvendes ved opsamling af oplysninger til sekund</w:delText>
        </w:r>
      </w:del>
      <w:del w:id="2064" w:date="2017-09-18T11:05:26Z" w:author="Mads Hjorth">
        <w:r>
          <w:rPr>
            <w:rtl w:val="0"/>
            <w:lang w:val="da-DK"/>
          </w:rPr>
          <w:delText>æ</w:delText>
        </w:r>
      </w:del>
      <w:del w:id="2065" w:date="2017-09-18T11:05:26Z" w:author="Mads Hjorth">
        <w:r>
          <w:rPr>
            <w:rtl w:val="0"/>
            <w:lang w:val="fr-FR"/>
          </w:rPr>
          <w:delText>re nationale form</w:delText>
        </w:r>
      </w:del>
      <w:del w:id="2066" w:date="2017-09-18T11:05:26Z" w:author="Mads Hjorth">
        <w:r>
          <w:rPr>
            <w:rtl w:val="0"/>
            <w:lang w:val="da-DK"/>
          </w:rPr>
          <w:delText>å</w:delText>
        </w:r>
      </w:del>
      <w:del w:id="2067" w:date="2017-09-18T11:05:26Z" w:author="Mads Hjorth">
        <w:r>
          <w:rPr>
            <w:rtl w:val="0"/>
            <w:lang w:val="da-DK"/>
          </w:rPr>
          <w:delText>l skal bidrager til lettere og mere enkle arbejdsprocesser, h</w:delText>
        </w:r>
      </w:del>
      <w:del w:id="2068" w:date="2017-09-18T11:05:26Z" w:author="Mads Hjorth">
        <w:r>
          <w:rPr>
            <w:rtl w:val="0"/>
            <w:lang w:val="da-DK"/>
          </w:rPr>
          <w:delText>ø</w:delText>
        </w:r>
      </w:del>
      <w:del w:id="2069" w:date="2017-09-18T11:05:26Z" w:author="Mads Hjorth">
        <w:r>
          <w:rPr>
            <w:rtl w:val="0"/>
            <w:lang w:val="da-DK"/>
          </w:rPr>
          <w:delText>jere datakvalitet i registrene og udformes p</w:delText>
        </w:r>
      </w:del>
      <w:del w:id="2070" w:date="2017-09-18T11:05:26Z" w:author="Mads Hjorth">
        <w:r>
          <w:rPr>
            <w:rtl w:val="0"/>
          </w:rPr>
          <w:delText xml:space="preserve">å </w:delText>
        </w:r>
      </w:del>
      <w:del w:id="2071" w:date="2017-09-18T11:05:26Z" w:author="Mads Hjorth">
        <w:r>
          <w:rPr>
            <w:rtl w:val="0"/>
          </w:rPr>
          <w:delText>en m</w:delText>
        </w:r>
      </w:del>
      <w:del w:id="2072" w:date="2017-09-18T11:05:26Z" w:author="Mads Hjorth">
        <w:r>
          <w:rPr>
            <w:rtl w:val="0"/>
            <w:lang w:val="da-DK"/>
          </w:rPr>
          <w:delText>å</w:delText>
        </w:r>
      </w:del>
      <w:del w:id="2073" w:date="2017-09-18T11:05:26Z" w:author="Mads Hjorth">
        <w:r>
          <w:rPr>
            <w:rtl w:val="0"/>
            <w:lang w:val="de-DE"/>
          </w:rPr>
          <w:delText>de der underst</w:delText>
        </w:r>
      </w:del>
      <w:del w:id="2074" w:date="2017-09-18T11:05:26Z" w:author="Mads Hjorth">
        <w:r>
          <w:rPr>
            <w:rtl w:val="0"/>
            <w:lang w:val="da-DK"/>
          </w:rPr>
          <w:delText>ø</w:delText>
        </w:r>
      </w:del>
      <w:del w:id="2075" w:date="2017-09-18T11:05:26Z" w:author="Mads Hjorth">
        <w:r>
          <w:rPr>
            <w:rtl w:val="0"/>
            <w:lang w:val="da-DK"/>
          </w:rPr>
          <w:delText xml:space="preserve">tter effektiv it-drift og -udvikling.  </w:delText>
        </w:r>
      </w:del>
    </w:p>
    <w:p>
      <w:pPr>
        <w:pStyle w:val="normal.0"/>
        <w:rPr>
          <w:del w:id="2076" w:date="2017-09-18T11:05:26Z" w:author="Mads Hjorth"/>
        </w:rPr>
      </w:pPr>
      <w:del w:id="2077" w:date="2017-09-18T11:05:26Z" w:author="Mads Hjorth">
        <w:r>
          <w:rPr>
            <w:rtl w:val="0"/>
          </w:rPr>
          <w:delText>Et it-system bidrage s</w:delText>
        </w:r>
      </w:del>
      <w:del w:id="2078" w:date="2017-09-18T11:05:26Z" w:author="Mads Hjorth">
        <w:r>
          <w:rPr>
            <w:rtl w:val="0"/>
            <w:lang w:val="da-DK"/>
          </w:rPr>
          <w:delText>æ</w:delText>
        </w:r>
      </w:del>
      <w:del w:id="2079" w:date="2017-09-18T11:05:26Z" w:author="Mads Hjorth">
        <w:r>
          <w:rPr>
            <w:rtl w:val="0"/>
            <w:lang w:val="da-DK"/>
          </w:rPr>
          <w:delText xml:space="preserve">rligt til </w:delText>
        </w:r>
      </w:del>
      <w:del w:id="2080" w:date="2017-09-18T11:05:26Z" w:author="Mads Hjorth">
        <w:r>
          <w:rPr>
            <w:rFonts w:ascii="Calibri" w:cs="Calibri" w:hAnsi="Calibri" w:eastAsia="Calibri"/>
            <w:i w:val="1"/>
            <w:iCs w:val="1"/>
            <w:rtl w:val="0"/>
            <w:lang w:val="da-DK"/>
          </w:rPr>
          <w:delText>lettere og mere enkle arbejdsprocesser</w:delText>
        </w:r>
      </w:del>
      <w:del w:id="2081" w:date="2017-09-18T11:05:26Z" w:author="Mads Hjorth">
        <w:r>
          <w:rPr>
            <w:rtl w:val="0"/>
          </w:rPr>
          <w:delText>, n</w:delText>
        </w:r>
      </w:del>
      <w:del w:id="2082" w:date="2017-09-18T11:05:26Z" w:author="Mads Hjorth">
        <w:r>
          <w:rPr>
            <w:rtl w:val="0"/>
            <w:lang w:val="da-DK"/>
          </w:rPr>
          <w:delText>å</w:delText>
        </w:r>
      </w:del>
      <w:del w:id="2083" w:date="2017-09-18T11:05:26Z" w:author="Mads Hjorth">
        <w:r>
          <w:rPr>
            <w:rtl w:val="0"/>
            <w:lang w:val="da-DK"/>
          </w:rPr>
          <w:delText xml:space="preserve">r det </w:delText>
        </w:r>
      </w:del>
      <w:del w:id="2084" w:date="2017-05-05T17:26:20Z" w:author="Forfatter">
        <w:r>
          <w:rPr>
            <w:rtl w:val="0"/>
            <w:lang w:val="da-DK"/>
          </w:rPr>
          <w:delText xml:space="preserve">mindsker </w:delText>
        </w:r>
      </w:del>
      <w:ins w:id="2085" w:date="2017-05-05T17:26:20Z" w:author="Forfatter">
        <w:del w:id="2086" w:date="2017-09-18T11:05:26Z" w:author="Mads Hjorth">
          <w:r>
            <w:rPr>
              <w:rtl w:val="0"/>
            </w:rPr>
            <w:delText xml:space="preserve">reducerer </w:delText>
          </w:r>
        </w:del>
      </w:ins>
      <w:del w:id="2087" w:date="2017-09-18T11:05:26Z" w:author="Mads Hjorth">
        <w:r>
          <w:rPr>
            <w:rtl w:val="0"/>
            <w:lang w:val="da-DK"/>
          </w:rPr>
          <w:delText>den tid sundhedspersonalet samlet set bruger p</w:delText>
        </w:r>
      </w:del>
      <w:del w:id="2088" w:date="2017-09-18T11:05:26Z" w:author="Mads Hjorth">
        <w:r>
          <w:rPr>
            <w:rtl w:val="0"/>
          </w:rPr>
          <w:delText xml:space="preserve">å </w:delText>
        </w:r>
      </w:del>
      <w:del w:id="2089" w:date="2017-09-18T11:05:26Z" w:author="Mads Hjorth">
        <w:r>
          <w:rPr>
            <w:rtl w:val="0"/>
          </w:rPr>
          <w:delText xml:space="preserve">registrering </w:delText>
        </w:r>
      </w:del>
      <w:del w:id="2090" w:date="2017-05-05T17:26:20Z" w:author="Forfatter">
        <w:r>
          <w:rPr>
            <w:rtl w:val="0"/>
            <w:lang w:val="da-DK"/>
          </w:rPr>
          <w:delText>og det</w:delText>
        </w:r>
      </w:del>
      <w:ins w:id="2091" w:date="2017-05-05T17:26:20Z" w:author="Forfatter">
        <w:del w:id="2092" w:date="2017-09-18T11:05:26Z" w:author="Mads Hjorth">
          <w:r>
            <w:rPr>
              <w:rtl w:val="0"/>
              <w:lang w:val="da-DK"/>
            </w:rPr>
            <w:delText>ved at</w:delText>
          </w:r>
        </w:del>
      </w:ins>
      <w:del w:id="2093" w:date="2017-09-18T11:05:26Z" w:author="Mads Hjorth">
        <w:r>
          <w:rPr>
            <w:rtl w:val="0"/>
            <w:lang w:val="sv-SE"/>
          </w:rPr>
          <w:delText xml:space="preserve"> tillade</w:delText>
        </w:r>
      </w:del>
      <w:del w:id="2094" w:date="2017-05-05T17:26:20Z" w:author="Forfatter">
        <w:r>
          <w:rPr>
            <w:rtl w:val="0"/>
          </w:rPr>
          <w:delText>r</w:delText>
        </w:r>
      </w:del>
      <w:del w:id="2095" w:date="2017-09-18T11:05:26Z" w:author="Mads Hjorth">
        <w:r>
          <w:rPr>
            <w:rtl w:val="0"/>
            <w:lang w:val="da-DK"/>
          </w:rPr>
          <w:delText xml:space="preserve"> sundhedsproducenter at indpasse registreringen af oplysninger til registre i arbejdsgange der er optimeret i forhold til udf</w:delText>
        </w:r>
      </w:del>
      <w:del w:id="2096" w:date="2017-09-18T11:05:26Z" w:author="Mads Hjorth">
        <w:r>
          <w:rPr>
            <w:rtl w:val="0"/>
            <w:lang w:val="da-DK"/>
          </w:rPr>
          <w:delText>ø</w:delText>
        </w:r>
      </w:del>
      <w:del w:id="2097" w:date="2017-09-18T11:05:26Z" w:author="Mads Hjorth">
        <w:r>
          <w:rPr>
            <w:rtl w:val="0"/>
            <w:lang w:val="da-DK"/>
          </w:rPr>
          <w:delText xml:space="preserve">relsen af sundhedsaktiviteter under lokale forhold. </w:delText>
        </w:r>
      </w:del>
    </w:p>
    <w:p>
      <w:pPr>
        <w:pStyle w:val="normal.0"/>
        <w:rPr>
          <w:del w:id="2098" w:date="2017-09-18T11:05:26Z" w:author="Mads Hjorth"/>
        </w:rPr>
      </w:pPr>
      <w:del w:id="2099" w:date="2017-09-18T11:05:26Z" w:author="Mads Hjorth">
        <w:r>
          <w:rPr>
            <w:rtl w:val="0"/>
          </w:rPr>
          <w:delText>Et it-system bidrager s</w:delText>
        </w:r>
      </w:del>
      <w:del w:id="2100" w:date="2017-09-18T11:05:26Z" w:author="Mads Hjorth">
        <w:r>
          <w:rPr>
            <w:rtl w:val="0"/>
            <w:lang w:val="da-DK"/>
          </w:rPr>
          <w:delText>æ</w:delText>
        </w:r>
      </w:del>
      <w:del w:id="2101" w:date="2017-09-18T11:05:26Z" w:author="Mads Hjorth">
        <w:r>
          <w:rPr>
            <w:rtl w:val="0"/>
            <w:lang w:val="da-DK"/>
          </w:rPr>
          <w:delText xml:space="preserve">rligt til </w:delText>
        </w:r>
      </w:del>
      <w:del w:id="2102" w:date="2017-09-18T11:05:26Z" w:author="Mads Hjorth">
        <w:r>
          <w:rPr>
            <w:rFonts w:ascii="Calibri" w:cs="Calibri" w:hAnsi="Calibri" w:eastAsia="Calibri"/>
            <w:i w:val="1"/>
            <w:iCs w:val="1"/>
            <w:rtl w:val="0"/>
          </w:rPr>
          <w:delText>h</w:delText>
        </w:r>
      </w:del>
      <w:del w:id="2103" w:date="2017-09-18T11:05:26Z" w:author="Mads Hjorth">
        <w:r>
          <w:rPr>
            <w:rFonts w:ascii="Calibri" w:cs="Calibri" w:hAnsi="Calibri" w:eastAsia="Calibri"/>
            <w:i w:val="1"/>
            <w:iCs w:val="1"/>
            <w:rtl w:val="0"/>
            <w:lang w:val="da-DK"/>
          </w:rPr>
          <w:delText>ø</w:delText>
        </w:r>
      </w:del>
      <w:del w:id="2104" w:date="2017-09-18T11:05:26Z" w:author="Mads Hjorth">
        <w:r>
          <w:rPr>
            <w:rFonts w:ascii="Calibri" w:cs="Calibri" w:hAnsi="Calibri" w:eastAsia="Calibri"/>
            <w:i w:val="1"/>
            <w:iCs w:val="1"/>
            <w:rtl w:val="0"/>
          </w:rPr>
          <w:delText>jere datakvalitet i registrene</w:delText>
        </w:r>
      </w:del>
      <w:del w:id="2105" w:date="2017-09-18T11:05:26Z" w:author="Mads Hjorth">
        <w:r>
          <w:rPr>
            <w:rtl w:val="0"/>
          </w:rPr>
          <w:delText>, n</w:delText>
        </w:r>
      </w:del>
      <w:del w:id="2106" w:date="2017-09-18T11:05:26Z" w:author="Mads Hjorth">
        <w:r>
          <w:rPr>
            <w:rtl w:val="0"/>
            <w:lang w:val="da-DK"/>
          </w:rPr>
          <w:delText>å</w:delText>
        </w:r>
      </w:del>
      <w:del w:id="2107" w:date="2017-09-18T11:05:26Z" w:author="Mads Hjorth">
        <w:r>
          <w:rPr>
            <w:rtl w:val="0"/>
            <w:lang w:val="da-DK"/>
          </w:rPr>
          <w:delText>r oplysninger kvalitetssikres s</w:delText>
        </w:r>
      </w:del>
      <w:del w:id="2108" w:date="2017-09-18T11:05:26Z" w:author="Mads Hjorth">
        <w:r>
          <w:rPr>
            <w:rtl w:val="0"/>
          </w:rPr>
          <w:delText xml:space="preserve">å </w:delText>
        </w:r>
      </w:del>
      <w:del w:id="2109" w:date="2017-09-18T11:05:26Z" w:author="Mads Hjorth">
        <w:r>
          <w:rPr>
            <w:rtl w:val="0"/>
          </w:rPr>
          <w:delText>t</w:delText>
        </w:r>
      </w:del>
      <w:del w:id="2110" w:date="2017-09-18T11:05:26Z" w:author="Mads Hjorth">
        <w:r>
          <w:rPr>
            <w:rtl w:val="0"/>
            <w:lang w:val="da-DK"/>
          </w:rPr>
          <w:delText>æ</w:delText>
        </w:r>
      </w:del>
      <w:del w:id="2111" w:date="2017-09-18T11:05:26Z" w:author="Mads Hjorth">
        <w:r>
          <w:rPr>
            <w:rtl w:val="0"/>
          </w:rPr>
          <w:delText>t p</w:delText>
        </w:r>
      </w:del>
      <w:del w:id="2112" w:date="2017-09-18T11:05:26Z" w:author="Mads Hjorth">
        <w:r>
          <w:rPr>
            <w:rtl w:val="0"/>
          </w:rPr>
          <w:delText xml:space="preserve">å </w:delText>
        </w:r>
      </w:del>
      <w:del w:id="2113" w:date="2017-09-18T11:05:26Z" w:author="Mads Hjorth">
        <w:r>
          <w:rPr>
            <w:rtl w:val="0"/>
            <w:lang w:val="da-DK"/>
          </w:rPr>
          <w:delText>registreringen som muligt og de opsamlede oplysninger kan indg</w:delText>
        </w:r>
      </w:del>
      <w:del w:id="2114" w:date="2017-09-18T11:05:26Z" w:author="Mads Hjorth">
        <w:r>
          <w:rPr>
            <w:rtl w:val="0"/>
          </w:rPr>
          <w:delText xml:space="preserve">å </w:delText>
        </w:r>
      </w:del>
      <w:del w:id="2115" w:date="2017-09-18T11:05:26Z" w:author="Mads Hjorth">
        <w:r>
          <w:rPr>
            <w:rtl w:val="0"/>
          </w:rPr>
          <w:delText>i sammenh</w:delText>
        </w:r>
      </w:del>
      <w:del w:id="2116" w:date="2017-09-18T11:05:26Z" w:author="Mads Hjorth">
        <w:r>
          <w:rPr>
            <w:rtl w:val="0"/>
            <w:lang w:val="da-DK"/>
          </w:rPr>
          <w:delText>æ</w:delText>
        </w:r>
      </w:del>
      <w:del w:id="2117" w:date="2017-09-18T11:05:26Z" w:author="Mads Hjorth">
        <w:r>
          <w:rPr>
            <w:rtl w:val="0"/>
            <w:lang w:val="da-DK"/>
          </w:rPr>
          <w:delText>nge med andre oplysninger hos b</w:delText>
        </w:r>
      </w:del>
      <w:del w:id="2118" w:date="2017-09-18T11:05:26Z" w:author="Mads Hjorth">
        <w:r>
          <w:rPr>
            <w:rtl w:val="0"/>
            <w:lang w:val="da-DK"/>
          </w:rPr>
          <w:delText>å</w:delText>
        </w:r>
      </w:del>
      <w:del w:id="2119" w:date="2017-09-18T11:05:26Z" w:author="Mads Hjorth">
        <w:r>
          <w:rPr>
            <w:rtl w:val="0"/>
            <w:lang w:val="da-DK"/>
          </w:rPr>
          <w:delText>de sundhedsproducenter, registerejere og i tv</w:delText>
        </w:r>
      </w:del>
      <w:del w:id="2120" w:date="2017-09-18T11:05:26Z" w:author="Mads Hjorth">
        <w:r>
          <w:rPr>
            <w:rtl w:val="0"/>
            <w:lang w:val="da-DK"/>
          </w:rPr>
          <w:delText>æ</w:delText>
        </w:r>
      </w:del>
      <w:del w:id="2121" w:date="2017-09-18T11:05:26Z" w:author="Mads Hjorth">
        <w:r>
          <w:rPr>
            <w:rtl w:val="0"/>
          </w:rPr>
          <w:delText>roffentlige sammenh</w:delText>
        </w:r>
      </w:del>
      <w:del w:id="2122" w:date="2017-09-18T11:05:26Z" w:author="Mads Hjorth">
        <w:r>
          <w:rPr>
            <w:rtl w:val="0"/>
            <w:lang w:val="da-DK"/>
          </w:rPr>
          <w:delText>æ</w:delText>
        </w:r>
      </w:del>
      <w:del w:id="2123" w:date="2017-09-18T11:05:26Z" w:author="Mads Hjorth">
        <w:r>
          <w:rPr>
            <w:rtl w:val="0"/>
            <w:lang w:val="da-DK"/>
          </w:rPr>
          <w:delText>nge. Endvidere kan en lettere opsamling af data og en bedre it-underst</w:delText>
        </w:r>
      </w:del>
      <w:del w:id="2124" w:date="2017-09-18T11:05:26Z" w:author="Mads Hjorth">
        <w:r>
          <w:rPr>
            <w:rtl w:val="0"/>
            <w:lang w:val="da-DK"/>
          </w:rPr>
          <w:delText>ø</w:delText>
        </w:r>
      </w:del>
      <w:del w:id="2125" w:date="2017-09-18T11:05:26Z" w:author="Mads Hjorth">
        <w:r>
          <w:rPr>
            <w:rtl w:val="0"/>
            <w:lang w:val="da-DK"/>
          </w:rPr>
          <w:delText>ttelse af de situationer, hvor der skal foretages indberetning v</w:delText>
        </w:r>
      </w:del>
      <w:del w:id="2126" w:date="2017-09-18T11:05:26Z" w:author="Mads Hjorth">
        <w:r>
          <w:rPr>
            <w:rtl w:val="0"/>
            <w:lang w:val="da-DK"/>
          </w:rPr>
          <w:delText>æ</w:delText>
        </w:r>
      </w:del>
      <w:del w:id="2127" w:date="2017-09-18T11:05:26Z" w:author="Mads Hjorth">
        <w:r>
          <w:rPr>
            <w:rtl w:val="0"/>
            <w:lang w:val="da-DK"/>
          </w:rPr>
          <w:delText xml:space="preserve">re med til at sikre, at registrene bliver </w:delText>
        </w:r>
      </w:del>
      <w:del w:id="2128" w:date="2017-05-05T17:26:20Z" w:author="Forfatter">
        <w:r>
          <w:rPr>
            <w:rtl w:val="0"/>
            <w:lang w:val="fr-FR"/>
          </w:rPr>
          <w:delText>mere ajourf</w:delText>
        </w:r>
      </w:del>
      <w:del w:id="2129" w:date="2017-05-05T17:26:20Z" w:author="Forfatter">
        <w:r>
          <w:rPr>
            <w:rtl w:val="0"/>
            <w:lang w:val="da-DK"/>
          </w:rPr>
          <w:delText>ø</w:delText>
        </w:r>
      </w:del>
      <w:del w:id="2130" w:date="2017-05-05T17:26:20Z" w:author="Forfatter">
        <w:r>
          <w:rPr>
            <w:rtl w:val="0"/>
          </w:rPr>
          <w:delText>rte</w:delText>
        </w:r>
      </w:del>
      <w:ins w:id="2131" w:date="2017-05-05T17:26:20Z" w:author="Forfatter">
        <w:del w:id="2132" w:date="2017-09-18T11:05:26Z" w:author="Mads Hjorth">
          <w:r>
            <w:rPr>
              <w:rtl w:val="0"/>
            </w:rPr>
            <w:delText>mere aktuelle</w:delText>
          </w:r>
        </w:del>
      </w:ins>
      <w:del w:id="2133" w:date="2017-09-18T11:05:26Z" w:author="Mads Hjorth">
        <w:r>
          <w:rPr>
            <w:rtl w:val="0"/>
          </w:rPr>
          <w:delText xml:space="preserve"> og komplette.</w:delText>
        </w:r>
      </w:del>
    </w:p>
    <w:p>
      <w:pPr>
        <w:pStyle w:val="normal.0"/>
        <w:rPr>
          <w:del w:id="2134" w:date="2017-09-18T11:05:26Z" w:author="Mads Hjorth"/>
        </w:rPr>
      </w:pPr>
      <w:del w:id="2135" w:date="2017-09-18T11:05:26Z" w:author="Mads Hjorth">
        <w:r>
          <w:rPr>
            <w:rtl w:val="0"/>
          </w:rPr>
          <w:delText>Et it-system underst</w:delText>
        </w:r>
      </w:del>
      <w:del w:id="2136" w:date="2017-09-18T11:05:26Z" w:author="Mads Hjorth">
        <w:r>
          <w:rPr>
            <w:rtl w:val="0"/>
            <w:lang w:val="da-DK"/>
          </w:rPr>
          <w:delText>ø</w:delText>
        </w:r>
      </w:del>
      <w:del w:id="2137" w:date="2017-09-18T11:05:26Z" w:author="Mads Hjorth">
        <w:r>
          <w:rPr>
            <w:rtl w:val="0"/>
          </w:rPr>
          <w:delText>tter s</w:delText>
        </w:r>
      </w:del>
      <w:del w:id="2138" w:date="2017-09-18T11:05:26Z" w:author="Mads Hjorth">
        <w:r>
          <w:rPr>
            <w:rtl w:val="0"/>
            <w:lang w:val="da-DK"/>
          </w:rPr>
          <w:delText>æ</w:delText>
        </w:r>
      </w:del>
      <w:del w:id="2139" w:date="2017-09-18T11:05:26Z" w:author="Mads Hjorth">
        <w:r>
          <w:rPr>
            <w:rtl w:val="0"/>
            <w:lang w:val="da-DK"/>
          </w:rPr>
          <w:delText xml:space="preserve">rligt </w:delText>
        </w:r>
      </w:del>
      <w:del w:id="2140" w:date="2017-05-05T17:26:20Z" w:author="Forfatter">
        <w:r>
          <w:rPr>
            <w:rtl w:val="0"/>
          </w:rPr>
          <w:delText xml:space="preserve">til </w:delText>
        </w:r>
      </w:del>
      <w:del w:id="2141" w:date="2017-09-18T11:05:26Z" w:author="Mads Hjorth">
        <w:r>
          <w:rPr>
            <w:rFonts w:ascii="Calibri" w:cs="Calibri" w:hAnsi="Calibri" w:eastAsia="Calibri"/>
            <w:i w:val="1"/>
            <w:iCs w:val="1"/>
            <w:rtl w:val="0"/>
            <w:lang w:val="da-DK"/>
          </w:rPr>
          <w:delText>effektiv it-drift og udvikling</w:delText>
        </w:r>
      </w:del>
      <w:del w:id="2142" w:date="2017-09-18T11:05:26Z" w:author="Mads Hjorth">
        <w:r>
          <w:rPr>
            <w:rtl w:val="0"/>
            <w:lang w:val="da-DK"/>
          </w:rPr>
          <w:delText xml:space="preserve"> hvis det nedbringer kompleksiteten i systemlandskabet og omkostninger ved drift og vedligeholdelse af de samlede it-l</w:delText>
        </w:r>
      </w:del>
      <w:del w:id="2143" w:date="2017-09-18T11:05:26Z" w:author="Mads Hjorth">
        <w:r>
          <w:rPr>
            <w:rtl w:val="0"/>
            <w:lang w:val="da-DK"/>
          </w:rPr>
          <w:delText>ø</w:delText>
        </w:r>
      </w:del>
      <w:del w:id="2144" w:date="2017-09-18T11:05:26Z" w:author="Mads Hjorth">
        <w:r>
          <w:rPr>
            <w:rtl w:val="0"/>
          </w:rPr>
          <w:delText>sninger. Et it-system der underst</w:delText>
        </w:r>
      </w:del>
      <w:del w:id="2145" w:date="2017-09-18T11:05:26Z" w:author="Mads Hjorth">
        <w:r>
          <w:rPr>
            <w:rtl w:val="0"/>
            <w:lang w:val="da-DK"/>
          </w:rPr>
          <w:delText>ø</w:delText>
        </w:r>
      </w:del>
      <w:del w:id="2146" w:date="2017-09-18T11:05:26Z" w:author="Mads Hjorth">
        <w:r>
          <w:rPr>
            <w:rtl w:val="0"/>
          </w:rPr>
          <w:delText xml:space="preserve">tter at </w:delText>
        </w:r>
      </w:del>
      <w:del w:id="2147" w:date="2017-09-18T11:05:26Z" w:author="Mads Hjorth">
        <w:r>
          <w:rPr>
            <w:rtl w:val="0"/>
            <w:lang w:val="da-DK"/>
          </w:rPr>
          <w:delText>æ</w:delText>
        </w:r>
      </w:del>
      <w:del w:id="2148" w:date="2017-09-18T11:05:26Z" w:author="Mads Hjorth">
        <w:r>
          <w:rPr>
            <w:rtl w:val="0"/>
          </w:rPr>
          <w:delText>ndringer i de forretningsm</w:delText>
        </w:r>
      </w:del>
      <w:del w:id="2149" w:date="2017-09-18T11:05:26Z" w:author="Mads Hjorth">
        <w:r>
          <w:rPr>
            <w:rtl w:val="0"/>
            <w:lang w:val="da-DK"/>
          </w:rPr>
          <w:delText>æ</w:delText>
        </w:r>
      </w:del>
      <w:del w:id="2150" w:date="2017-09-18T11:05:26Z" w:author="Mads Hjorth">
        <w:r>
          <w:rPr>
            <w:rtl w:val="0"/>
            <w:lang w:val="da-DK"/>
          </w:rPr>
          <w:delText>ssige behov kun medf</w:delText>
        </w:r>
      </w:del>
      <w:del w:id="2151" w:date="2017-09-18T11:05:26Z" w:author="Mads Hjorth">
        <w:r>
          <w:rPr>
            <w:rtl w:val="0"/>
            <w:lang w:val="da-DK"/>
          </w:rPr>
          <w:delText>ø</w:delText>
        </w:r>
      </w:del>
      <w:del w:id="2152" w:date="2017-09-18T11:05:26Z" w:author="Mads Hjorth">
        <w:r>
          <w:rPr>
            <w:rtl w:val="0"/>
            <w:lang w:val="da-DK"/>
          </w:rPr>
          <w:delText>rer mindre justeringer i eksisterende systemer fremfor behov for nyudvikling og etablering af nye integrationer mellem systemer.</w:delText>
        </w:r>
      </w:del>
      <w:del w:id="2153" w:date="2017-09-18T11:05:26Z" w:author="Mads Hjorth">
        <w:r>
          <w:rPr/>
          <w:br w:type="textWrapping"/>
        </w:r>
      </w:del>
    </w:p>
    <w:p>
      <w:pPr>
        <w:pStyle w:val="heading 2"/>
        <w:numPr>
          <w:ilvl w:val="1"/>
          <w:numId w:val="4"/>
        </w:numPr>
        <w:rPr>
          <w:del w:id="2154" w:date="2017-09-18T11:05:26Z" w:author="Mads Hjorth"/>
        </w:rPr>
      </w:pPr>
      <w:del w:id="2155" w:date="2017-09-18T11:05:26Z" w:author="Mads Hjorth">
        <w:r>
          <w:rPr>
            <w:rtl w:val="0"/>
          </w:rPr>
          <w:delText>Strategiske principper</w:delText>
        </w:r>
      </w:del>
    </w:p>
    <w:p>
      <w:pPr>
        <w:pStyle w:val="normal.0"/>
        <w:rPr>
          <w:del w:id="2156" w:date="2017-09-18T11:05:26Z" w:author="Mads Hjorth"/>
        </w:rPr>
      </w:pPr>
      <w:del w:id="2157" w:date="2017-09-18T11:05:26Z" w:author="Mads Hjorth">
        <w:r>
          <w:rPr>
            <w:rtl w:val="0"/>
            <w:lang w:val="da-DK"/>
          </w:rPr>
          <w:delText>Ved udarbejdelsen af konkrete indberetningsl</w:delText>
        </w:r>
      </w:del>
      <w:del w:id="2158" w:date="2017-09-18T11:05:26Z" w:author="Mads Hjorth">
        <w:r>
          <w:rPr>
            <w:rtl w:val="0"/>
            <w:lang w:val="da-DK"/>
          </w:rPr>
          <w:delText>ø</w:delText>
        </w:r>
      </w:del>
      <w:del w:id="2159" w:date="2017-09-18T11:05:26Z" w:author="Mads Hjorth">
        <w:r>
          <w:rPr>
            <w:rtl w:val="0"/>
          </w:rPr>
          <w:delText>sninger b</w:delText>
        </w:r>
      </w:del>
      <w:del w:id="2160" w:date="2017-09-18T11:05:26Z" w:author="Mads Hjorth">
        <w:r>
          <w:rPr>
            <w:rtl w:val="0"/>
            <w:lang w:val="da-DK"/>
          </w:rPr>
          <w:delText>ø</w:delText>
        </w:r>
      </w:del>
      <w:del w:id="2161" w:date="2017-09-18T11:05:26Z" w:author="Mads Hjorth">
        <w:r>
          <w:rPr>
            <w:rtl w:val="0"/>
            <w:lang w:val="da-DK"/>
          </w:rPr>
          <w:delText>r f</w:delText>
        </w:r>
      </w:del>
      <w:del w:id="2162" w:date="2017-09-18T11:05:26Z" w:author="Mads Hjorth">
        <w:r>
          <w:rPr>
            <w:rtl w:val="0"/>
            <w:lang w:val="da-DK"/>
          </w:rPr>
          <w:delText>ø</w:delText>
        </w:r>
      </w:del>
      <w:del w:id="2163" w:date="2017-09-18T11:05:26Z" w:author="Mads Hjorth">
        <w:r>
          <w:rPr>
            <w:rtl w:val="0"/>
          </w:rPr>
          <w:delText>lgende strategiske principper anvendes. Principperne er organiseret efter om de omhandler Forretning, Information, Applikation eller Teknologi.</w:delText>
        </w:r>
      </w:del>
    </w:p>
    <w:p>
      <w:pPr>
        <w:pStyle w:val="normal.0"/>
        <w:rPr>
          <w:del w:id="2164" w:date="2017-05-05T17:26:20Z" w:author="Forfatter"/>
          <w:rFonts w:ascii="Calibri" w:cs="Calibri" w:hAnsi="Calibri" w:eastAsia="Calibri"/>
          <w:i w:val="1"/>
          <w:iCs w:val="1"/>
        </w:rPr>
      </w:pPr>
      <w:del w:id="2165" w:date="2017-05-05T17:26:20Z" w:author="Forfatter">
        <w:r>
          <w:rPr>
            <w:rFonts w:ascii="Calibri" w:cs="Calibri" w:hAnsi="Calibri" w:eastAsia="Calibri"/>
            <w:i w:val="1"/>
            <w:iCs w:val="1"/>
            <w:rtl w:val="0"/>
          </w:rPr>
          <w:delText>Forretningsprincipper</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66" w:date="2017-09-18T11:05:26Z" w:author="Mads Hjorth"/>
        </w:rPr>
      </w:pPr>
      <w:del w:id="2167" w:date="2017-09-18T11:05:26Z" w:author="Mads Hjorth">
        <w:r>
          <w:rPr>
            <w:rtl w:val="0"/>
            <w:lang w:val="da-DK"/>
          </w:rPr>
          <w:delText xml:space="preserve">F1: </w:delText>
          <w:tab/>
          <w:delText>Sundhedsproducenter er ansvarlige for brugergr</w:delText>
        </w:r>
      </w:del>
      <w:del w:id="2168" w:date="2017-09-18T11:05:26Z" w:author="Mads Hjorth">
        <w:r>
          <w:rPr>
            <w:rtl w:val="0"/>
            <w:lang w:val="da-DK"/>
          </w:rPr>
          <w:delText>æ</w:delText>
        </w:r>
      </w:del>
      <w:del w:id="2169" w:date="2017-09-18T11:05:26Z" w:author="Mads Hjorth">
        <w:r>
          <w:rPr>
            <w:rtl w:val="0"/>
          </w:rPr>
          <w:delText>nseflade til registrering.</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70" w:date="2017-09-18T11:05:26Z" w:author="Mads Hjorth"/>
        </w:rPr>
      </w:pPr>
      <w:del w:id="2171" w:date="2017-09-18T11:05:26Z" w:author="Mads Hjorth">
        <w:r>
          <w:rPr>
            <w:rtl w:val="0"/>
            <w:lang w:val="da-DK"/>
          </w:rPr>
          <w:delText xml:space="preserve">F2: </w:delText>
          <w:tab/>
          <w:delText>Indberetninger skal kunne genbruges af flere registre</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72" w:date="2017-09-18T11:05:26Z" w:author="Mads Hjorth"/>
        </w:rPr>
      </w:pPr>
      <w:del w:id="2173" w:date="2017-09-18T11:05:26Z" w:author="Mads Hjorth">
        <w:r>
          <w:rPr>
            <w:rtl w:val="0"/>
            <w:lang w:val="da-DK"/>
          </w:rPr>
          <w:delText xml:space="preserve">I1: </w:delText>
          <w:tab/>
          <w:delText>Indhold af registre f</w:delText>
        </w:r>
      </w:del>
      <w:del w:id="2174" w:date="2017-09-18T11:05:26Z" w:author="Mads Hjorth">
        <w:r>
          <w:rPr>
            <w:rtl w:val="0"/>
            <w:lang w:val="da-DK"/>
          </w:rPr>
          <w:delText>ø</w:delText>
        </w:r>
      </w:del>
      <w:del w:id="2175" w:date="2017-09-18T11:05:26Z" w:author="Mads Hjorth">
        <w:r>
          <w:rPr>
            <w:rtl w:val="0"/>
            <w:lang w:val="da-DK"/>
          </w:rPr>
          <w:delText>lger nationale begrebsdefinitioner</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76" w:date="2017-09-18T11:05:26Z" w:author="Mads Hjorth"/>
        </w:rPr>
      </w:pPr>
      <w:del w:id="2177" w:date="2017-09-18T11:05:26Z" w:author="Mads Hjorth">
        <w:r>
          <w:rPr>
            <w:rtl w:val="0"/>
            <w:lang w:val="da-DK"/>
          </w:rPr>
          <w:delText xml:space="preserve">A1: </w:delText>
          <w:tab/>
          <w:delText>Indhold af indberetningstyper og valideringsregler skal kunne oprettes og konfigureres dynamisk</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78" w:date="2017-09-18T11:05:26Z" w:author="Mads Hjorth"/>
        </w:rPr>
      </w:pPr>
      <w:del w:id="2179" w:date="2017-09-18T11:05:26Z" w:author="Mads Hjorth">
        <w:r>
          <w:rPr>
            <w:rtl w:val="0"/>
          </w:rPr>
          <w:delText xml:space="preserve">A2: </w:delText>
          <w:tab/>
          <w:delText>Indberetningsservices f</w:delText>
        </w:r>
      </w:del>
      <w:del w:id="2180" w:date="2017-09-18T11:05:26Z" w:author="Mads Hjorth">
        <w:r>
          <w:rPr>
            <w:rtl w:val="0"/>
            <w:lang w:val="da-DK"/>
          </w:rPr>
          <w:delText>ø</w:delText>
        </w:r>
      </w:del>
      <w:del w:id="2181" w:date="2017-09-18T11:05:26Z" w:author="Mads Hjorth">
        <w:r>
          <w:rPr>
            <w:rtl w:val="0"/>
          </w:rPr>
          <w:delText xml:space="preserve">lger en generisk specifikation/snitflade-standard. </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82" w:date="2017-09-18T11:05:26Z" w:author="Mads Hjorth"/>
        </w:rPr>
      </w:pPr>
      <w:del w:id="2183" w:date="2017-09-18T11:05:26Z" w:author="Mads Hjorth">
        <w:r>
          <w:rPr>
            <w:rtl w:val="0"/>
            <w:lang w:val="ru-RU"/>
          </w:rPr>
          <w:delText xml:space="preserve">A3: </w:delText>
          <w:tab/>
          <w:delText>Valideringsregler b</w:delText>
        </w:r>
      </w:del>
      <w:del w:id="2184" w:date="2017-09-18T11:05:26Z" w:author="Mads Hjorth">
        <w:r>
          <w:rPr>
            <w:rtl w:val="0"/>
            <w:lang w:val="da-DK"/>
          </w:rPr>
          <w:delText>ø</w:delText>
        </w:r>
      </w:del>
      <w:del w:id="2185" w:date="2017-09-18T11:05:26Z" w:author="Mads Hjorth">
        <w:r>
          <w:rPr>
            <w:rtl w:val="0"/>
            <w:lang w:val="da-DK"/>
          </w:rPr>
          <w:delText>r ikke basere sig p</w:delText>
        </w:r>
      </w:del>
      <w:del w:id="2186" w:date="2017-09-18T11:05:26Z" w:author="Mads Hjorth">
        <w:r>
          <w:rPr>
            <w:rtl w:val="0"/>
          </w:rPr>
          <w:delText xml:space="preserve">å </w:delText>
        </w:r>
      </w:del>
      <w:del w:id="2187" w:date="2017-09-18T11:05:26Z" w:author="Mads Hjorth">
        <w:r>
          <w:rPr>
            <w:rtl w:val="0"/>
          </w:rPr>
          <w:delText>indholdet i andre indberetninger.</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88" w:date="2017-09-18T11:05:26Z" w:author="Mads Hjorth"/>
        </w:rPr>
      </w:pPr>
      <w:del w:id="2189" w:date="2017-09-18T11:05:26Z" w:author="Mads Hjorth">
        <w:r>
          <w:rPr>
            <w:rtl w:val="0"/>
            <w:lang w:val="ru-RU"/>
          </w:rPr>
          <w:delText xml:space="preserve">T1: </w:delText>
          <w:tab/>
        </w:r>
      </w:del>
      <w:ins w:id="2190" w:date="2017-05-05T17:26:20Z" w:author="Forfatter">
        <w:del w:id="2191" w:date="2017-09-18T11:05:26Z" w:author="Mads Hjorth">
          <w:r>
            <w:rPr>
              <w:rtl w:val="0"/>
              <w:lang w:val="da-DK"/>
            </w:rPr>
            <w:delText>Indberetning sker ved anvendelse af nationale services</w:delText>
          </w:r>
        </w:del>
      </w:ins>
      <w:del w:id="2192" w:date="2017-05-05T17:26:20Z" w:author="Forfatter">
        <w:r>
          <w:rPr>
            <w:rtl w:val="0"/>
            <w:lang w:val="da-DK"/>
          </w:rPr>
          <w:delText>Indberetning overholder nationale standarder for teknisk udformning</w:delText>
        </w:r>
      </w:del>
      <w:del w:id="2193" w:date="2017-09-18T11:05:26Z" w:author="Mads Hjorth">
        <w:r>
          <w:rPr>
            <w:rtl w:val="0"/>
          </w:rPr>
          <w:delText xml:space="preserve"> </w:delText>
        </w:r>
      </w:del>
    </w:p>
    <w:p>
      <w:pPr>
        <w:pStyle w:val="normal.0"/>
        <w:pBdr>
          <w:top w:val="single" w:color="ffffff" w:sz="12" w:space="0" w:shadow="0" w:frame="0"/>
          <w:left w:val="single" w:color="ffffff" w:sz="12" w:space="0" w:shadow="0" w:frame="0"/>
          <w:bottom w:val="single" w:color="ffffff" w:sz="12" w:space="0" w:shadow="0" w:frame="0"/>
          <w:right w:val="single" w:color="ffffff" w:sz="12" w:space="0" w:shadow="0" w:frame="0"/>
        </w:pBdr>
        <w:shd w:val="clear" w:color="auto" w:fill="f2f2f2"/>
        <w:tabs>
          <w:tab w:val="left" w:pos="709"/>
        </w:tabs>
        <w:ind w:left="709" w:right="284" w:hanging="425"/>
        <w:rPr>
          <w:del w:id="2194" w:date="2017-09-18T11:05:26Z" w:author="Mads Hjorth"/>
        </w:rPr>
      </w:pPr>
      <w:del w:id="2195" w:date="2017-09-18T11:05:26Z" w:author="Mads Hjorth">
        <w:r>
          <w:rPr>
            <w:rtl w:val="0"/>
            <w:lang w:val="da-DK"/>
          </w:rPr>
          <w:delText xml:space="preserve">T2: </w:delText>
          <w:tab/>
          <w:delText xml:space="preserve">Fysiske datastrukturer der anvendes ved indberetning er underlagt nationale standardisering. </w:delText>
        </w:r>
      </w:del>
    </w:p>
    <w:p>
      <w:pPr>
        <w:pStyle w:val="normal.0"/>
        <w:rPr>
          <w:ins w:id="2196" w:date="2017-05-05T17:26:20Z" w:author="Forfatter"/>
          <w:del w:id="2197" w:date="2017-09-18T11:05:26Z" w:author="Mads Hjorth"/>
          <w:rFonts w:ascii="Calibri" w:cs="Calibri" w:hAnsi="Calibri" w:eastAsia="Calibri"/>
          <w:i w:val="1"/>
          <w:iCs w:val="1"/>
        </w:rPr>
      </w:pPr>
      <w:ins w:id="2198" w:date="2017-05-05T17:26:20Z" w:author="Forfatter">
        <w:del w:id="2199" w:date="2017-09-18T11:05:26Z" w:author="Mads Hjorth">
          <w:r>
            <w:rPr>
              <w:rFonts w:ascii="Calibri" w:cs="Calibri" w:hAnsi="Calibri" w:eastAsia="Calibri"/>
              <w:i w:val="1"/>
              <w:iCs w:val="1"/>
              <w:rtl w:val="0"/>
            </w:rPr>
            <w:delText>Forretningsprincipper</w:delText>
          </w:r>
        </w:del>
      </w:ins>
    </w:p>
    <w:p>
      <w:pPr>
        <w:pStyle w:val="normal.0"/>
        <w:spacing w:after="0"/>
        <w:jc w:val="left"/>
      </w:pPr>
      <w:del w:id="2200" w:date="2017-09-18T11:05:26Z" w:author="Mads Hjorth">
        <w:r>
          <w:rPr/>
          <w:br w:type="page"/>
        </w:r>
      </w:del>
    </w:p>
    <w:p>
      <w:pPr>
        <w:pStyle w:val="Princip"/>
        <w:rPr>
          <w:ins w:id="2201" w:date="2017-05-05T17:26:20Z" w:author="Forfatter"/>
          <w:del w:id="2202" w:date="2017-09-18T11:05:26Z" w:author="Mads Hjorth"/>
        </w:rPr>
      </w:pPr>
      <w:ins w:id="2203" w:date="2017-05-05T17:26:20Z" w:author="Forfatter">
        <w:del w:id="2204" w:date="2017-09-18T11:05:26Z" w:author="Mads Hjorth">
          <w:r>
            <w:rPr>
              <w:rtl w:val="0"/>
            </w:rPr>
            <w:delText>Princip  F1</w:delText>
            <w:tab/>
          </w:r>
        </w:del>
      </w:ins>
      <w:ins w:id="2205" w:date="2017-05-05T17:26:20Z" w:author="Forfatter">
        <w:del w:id="2206" w:date="2017-09-18T11:05:26Z" w:author="Mads Hjorth">
          <w:r>
            <w:rPr>
              <w:rFonts w:ascii="Calibri" w:cs="Calibri" w:hAnsi="Calibri" w:eastAsia="Calibri"/>
              <w:b w:val="1"/>
              <w:bCs w:val="1"/>
              <w:rtl w:val="0"/>
              <w:lang w:val="da-DK"/>
            </w:rPr>
            <w:delText>Sundhedsproducenter er ansvarlige for brugergr</w:delText>
          </w:r>
        </w:del>
      </w:ins>
      <w:ins w:id="2207" w:date="2017-05-05T17:26:20Z" w:author="Forfatter">
        <w:del w:id="2208" w:date="2017-09-18T11:05:26Z" w:author="Mads Hjorth">
          <w:r>
            <w:rPr>
              <w:rFonts w:ascii="Calibri" w:cs="Calibri" w:hAnsi="Calibri" w:eastAsia="Calibri"/>
              <w:b w:val="1"/>
              <w:bCs w:val="1"/>
              <w:rtl w:val="0"/>
              <w:lang w:val="da-DK"/>
            </w:rPr>
            <w:delText>æ</w:delText>
          </w:r>
        </w:del>
      </w:ins>
      <w:ins w:id="2209" w:date="2017-05-05T17:26:20Z" w:author="Forfatter">
        <w:del w:id="2210" w:date="2017-09-18T11:05:26Z" w:author="Mads Hjorth">
          <w:r>
            <w:rPr>
              <w:rFonts w:ascii="Calibri" w:cs="Calibri" w:hAnsi="Calibri" w:eastAsia="Calibri"/>
              <w:b w:val="1"/>
              <w:bCs w:val="1"/>
              <w:rtl w:val="0"/>
              <w:lang w:val="da-DK"/>
            </w:rPr>
            <w:delText>nseflade til registrering.</w:delText>
          </w:r>
        </w:del>
      </w:ins>
      <w:ins w:id="2211" w:date="2017-05-05T17:26:20Z" w:author="Forfatter">
        <w:del w:id="2212" w:date="2017-09-18T11:05:26Z" w:author="Mads Hjorth">
          <w:r>
            <w:rPr>
              <w:rtl w:val="0"/>
            </w:rPr>
            <w:delText xml:space="preserve"> </w:delText>
          </w:r>
        </w:del>
      </w:ins>
    </w:p>
    <w:p>
      <w:pPr>
        <w:pStyle w:val="Princip"/>
        <w:spacing w:before="120"/>
        <w:rPr>
          <w:ins w:id="2213" w:date="2017-05-05T17:26:20Z" w:author="Forfatter"/>
          <w:del w:id="2214" w:date="2017-09-18T11:05:26Z" w:author="Mads Hjorth"/>
        </w:rPr>
      </w:pPr>
      <w:ins w:id="2215" w:date="2017-05-05T17:26:20Z" w:author="Forfatter">
        <w:del w:id="2216" w:date="2017-09-18T11:05:26Z" w:author="Mads Hjorth">
          <w:r>
            <w:rPr>
              <w:rtl w:val="0"/>
            </w:rPr>
            <w:tab/>
            <w:delText>Brugergr</w:delText>
          </w:r>
        </w:del>
      </w:ins>
      <w:ins w:id="2217" w:date="2017-05-05T17:26:20Z" w:author="Forfatter">
        <w:del w:id="2218" w:date="2017-09-18T11:05:26Z" w:author="Mads Hjorth">
          <w:r>
            <w:rPr>
              <w:rtl w:val="0"/>
              <w:lang w:val="da-DK"/>
            </w:rPr>
            <w:delText>æ</w:delText>
          </w:r>
        </w:del>
      </w:ins>
      <w:ins w:id="2219" w:date="2017-05-05T17:26:20Z" w:author="Forfatter">
        <w:del w:id="2220" w:date="2017-09-18T11:05:26Z" w:author="Mads Hjorth">
          <w:r>
            <w:rPr>
              <w:rtl w:val="0"/>
              <w:lang w:val="da-DK"/>
            </w:rPr>
            <w:delText>nseflader, der anvendes af sundhedsfagligt personale til registrering af oplysninger, som efterf</w:delText>
          </w:r>
        </w:del>
      </w:ins>
      <w:ins w:id="2221" w:date="2017-05-05T17:26:20Z" w:author="Forfatter">
        <w:del w:id="2222" w:date="2017-09-18T11:05:26Z" w:author="Mads Hjorth">
          <w:r>
            <w:rPr>
              <w:rtl w:val="0"/>
              <w:lang w:val="da-DK"/>
            </w:rPr>
            <w:delText>ø</w:delText>
          </w:r>
        </w:del>
      </w:ins>
      <w:ins w:id="2223" w:date="2017-05-05T17:26:20Z" w:author="Forfatter">
        <w:del w:id="2224" w:date="2017-09-18T11:05:26Z" w:author="Mads Hjorth">
          <w:r>
            <w:rPr>
              <w:rtl w:val="0"/>
              <w:lang w:val="da-DK"/>
            </w:rPr>
            <w:delText>lgende overf</w:delText>
          </w:r>
        </w:del>
      </w:ins>
      <w:ins w:id="2225" w:date="2017-05-05T17:26:20Z" w:author="Forfatter">
        <w:del w:id="2226" w:date="2017-09-18T11:05:26Z" w:author="Mads Hjorth">
          <w:r>
            <w:rPr>
              <w:rtl w:val="0"/>
              <w:lang w:val="da-DK"/>
            </w:rPr>
            <w:delText>ø</w:delText>
          </w:r>
        </w:del>
      </w:ins>
      <w:ins w:id="2227" w:date="2017-05-05T17:26:20Z" w:author="Forfatter">
        <w:del w:id="2228" w:date="2017-09-18T11:05:26Z" w:author="Mads Hjorth">
          <w:r>
            <w:rPr>
              <w:rtl w:val="0"/>
              <w:lang w:val="da-DK"/>
            </w:rPr>
            <w:delText>res til nationale registre, b</w:delText>
          </w:r>
        </w:del>
      </w:ins>
      <w:ins w:id="2229" w:date="2017-05-05T17:26:20Z" w:author="Forfatter">
        <w:del w:id="2230" w:date="2017-09-18T11:05:26Z" w:author="Mads Hjorth">
          <w:r>
            <w:rPr>
              <w:rtl w:val="0"/>
              <w:lang w:val="da-DK"/>
            </w:rPr>
            <w:delText>ø</w:delText>
          </w:r>
        </w:del>
      </w:ins>
      <w:ins w:id="2231" w:date="2017-05-05T17:26:20Z" w:author="Forfatter">
        <w:del w:id="2232" w:date="2017-09-18T11:05:26Z" w:author="Mads Hjorth">
          <w:r>
            <w:rPr>
              <w:rtl w:val="0"/>
              <w:lang w:val="da-DK"/>
            </w:rPr>
            <w:delText xml:space="preserve">r udvikles og drives af sundhedsproducenter. </w:delText>
          </w:r>
        </w:del>
      </w:ins>
      <w:ins w:id="2233" w:date="2017-05-05T17:26:20Z" w:author="Forfatter">
        <w:del w:id="2234" w:date="2017-05-05T17:26:20Z" w:author="Forfatter">
          <w:r>
            <w:rPr>
              <w:rtl w:val="0"/>
              <w:lang w:val="da-DK"/>
            </w:rPr>
            <w:delText>Sundhedsproducenterne p</w:delText>
          </w:r>
        </w:del>
      </w:ins>
      <w:ins w:id="2235" w:date="2017-05-05T17:26:20Z" w:author="Forfatter">
        <w:del w:id="2236" w:date="2017-05-05T17:26:20Z" w:author="Forfatter">
          <w:r>
            <w:rPr>
              <w:rtl w:val="0"/>
              <w:lang w:val="da-DK"/>
            </w:rPr>
            <w:delText>å</w:delText>
          </w:r>
        </w:del>
      </w:ins>
      <w:ins w:id="2237" w:date="2017-05-05T17:26:20Z" w:author="Forfatter">
        <w:del w:id="2238" w:date="2017-05-05T17:26:20Z" w:author="Forfatter">
          <w:r>
            <w:rPr>
              <w:rtl w:val="0"/>
              <w:lang w:val="da-DK"/>
            </w:rPr>
            <w:delText>l</w:delText>
          </w:r>
        </w:del>
      </w:ins>
      <w:ins w:id="2239" w:date="2017-05-05T17:26:20Z" w:author="Forfatter">
        <w:del w:id="2240" w:date="2017-05-05T17:26:20Z" w:author="Forfatter">
          <w:r>
            <w:rPr>
              <w:rtl w:val="0"/>
              <w:lang w:val="da-DK"/>
            </w:rPr>
            <w:delText>æ</w:delText>
          </w:r>
        </w:del>
      </w:ins>
      <w:ins w:id="2241" w:date="2017-05-05T17:26:20Z" w:author="Forfatter">
        <w:del w:id="2242" w:date="2017-05-05T17:26:20Z" w:author="Forfatter">
          <w:r>
            <w:rPr>
              <w:rtl w:val="0"/>
              <w:lang w:val="da-DK"/>
            </w:rPr>
            <w:delText>gges en pligt til at registrere og overf</w:delText>
          </w:r>
        </w:del>
      </w:ins>
      <w:ins w:id="2243" w:date="2017-05-05T17:26:20Z" w:author="Forfatter">
        <w:del w:id="2244" w:date="2017-05-05T17:26:20Z" w:author="Forfatter">
          <w:r>
            <w:rPr>
              <w:rtl w:val="0"/>
              <w:lang w:val="da-DK"/>
            </w:rPr>
            <w:delText>ø</w:delText>
          </w:r>
        </w:del>
      </w:ins>
      <w:ins w:id="2245" w:date="2017-05-05T17:26:20Z" w:author="Forfatter">
        <w:del w:id="2246" w:date="2017-05-05T17:26:20Z" w:author="Forfatter">
          <w:r>
            <w:rPr>
              <w:rtl w:val="0"/>
              <w:lang w:val="da-DK"/>
            </w:rPr>
            <w:delText>re bestemte oplysninger, men der er i denne referencearkitektur ingen regulering af hvordan denne registrering foreg</w:delText>
          </w:r>
        </w:del>
      </w:ins>
      <w:ins w:id="2247" w:date="2017-05-05T17:26:20Z" w:author="Forfatter">
        <w:del w:id="2248" w:date="2017-05-05T17:26:20Z" w:author="Forfatter">
          <w:r>
            <w:rPr>
              <w:rtl w:val="0"/>
              <w:lang w:val="da-DK"/>
            </w:rPr>
            <w:delText>å</w:delText>
          </w:r>
        </w:del>
      </w:ins>
      <w:ins w:id="2249" w:date="2017-05-05T17:26:20Z" w:author="Forfatter">
        <w:del w:id="2250" w:date="2017-05-05T17:26:20Z" w:author="Forfatter">
          <w:r>
            <w:rPr>
              <w:rtl w:val="0"/>
              <w:lang w:val="da-DK"/>
            </w:rPr>
            <w:delText xml:space="preserve">r. </w:delText>
          </w:r>
        </w:del>
      </w:ins>
    </w:p>
    <w:p>
      <w:pPr>
        <w:pStyle w:val="Princip"/>
        <w:spacing w:before="120"/>
        <w:rPr>
          <w:ins w:id="2251" w:date="2017-05-05T17:26:20Z" w:author="Forfatter"/>
          <w:del w:id="2252" w:date="2017-09-18T11:05:26Z" w:author="Mads Hjorth"/>
        </w:rPr>
      </w:pPr>
      <w:ins w:id="2253" w:date="2017-05-05T17:26:20Z" w:author="Forfatter">
        <w:del w:id="2254" w:date="2017-09-18T11:05:26Z" w:author="Mads Hjorth">
          <w:r>
            <w:rPr>
              <w:rtl w:val="0"/>
            </w:rPr>
            <w:tab/>
            <w:delText>Dette princip er begrundet i sundhedsproducenternes store forskelligartethed. Det er usandsynligt at en brugergr</w:delText>
          </w:r>
        </w:del>
      </w:ins>
      <w:ins w:id="2255" w:date="2017-05-05T17:26:20Z" w:author="Forfatter">
        <w:del w:id="2256" w:date="2017-09-18T11:05:26Z" w:author="Mads Hjorth">
          <w:r>
            <w:rPr>
              <w:rtl w:val="0"/>
              <w:lang w:val="da-DK"/>
            </w:rPr>
            <w:delText>æ</w:delText>
          </w:r>
        </w:del>
      </w:ins>
      <w:ins w:id="2257" w:date="2017-05-05T17:26:20Z" w:author="Forfatter">
        <w:del w:id="2258" w:date="2017-09-18T11:05:26Z" w:author="Mads Hjorth">
          <w:r>
            <w:rPr>
              <w:rtl w:val="0"/>
              <w:lang w:val="da-DK"/>
            </w:rPr>
            <w:delText>nseflade til registrering kan udvikles, s</w:delText>
          </w:r>
        </w:del>
      </w:ins>
      <w:ins w:id="2259" w:date="2017-05-05T17:26:20Z" w:author="Forfatter">
        <w:del w:id="2260" w:date="2017-09-18T11:05:26Z" w:author="Mads Hjorth">
          <w:r>
            <w:rPr>
              <w:rtl w:val="0"/>
              <w:lang w:val="da-DK"/>
            </w:rPr>
            <w:delText xml:space="preserve">å </w:delText>
          </w:r>
        </w:del>
      </w:ins>
      <w:ins w:id="2261" w:date="2017-05-05T17:26:20Z" w:author="Forfatter">
        <w:del w:id="2262" w:date="2017-09-18T11:05:26Z" w:author="Mads Hjorth">
          <w:r>
            <w:rPr>
              <w:rtl w:val="0"/>
              <w:lang w:val="da-DK"/>
            </w:rPr>
            <w:delText>den underst</w:delText>
          </w:r>
        </w:del>
      </w:ins>
      <w:ins w:id="2263" w:date="2017-05-05T17:26:20Z" w:author="Forfatter">
        <w:del w:id="2264" w:date="2017-09-18T11:05:26Z" w:author="Mads Hjorth">
          <w:r>
            <w:rPr>
              <w:rtl w:val="0"/>
              <w:lang w:val="da-DK"/>
            </w:rPr>
            <w:delText>ø</w:delText>
          </w:r>
        </w:del>
      </w:ins>
      <w:ins w:id="2265" w:date="2017-05-05T17:26:20Z" w:author="Forfatter">
        <w:del w:id="2266" w:date="2017-09-18T11:05:26Z" w:author="Mads Hjorth">
          <w:r>
            <w:rPr>
              <w:rtl w:val="0"/>
              <w:lang w:val="da-DK"/>
            </w:rPr>
            <w:delText>tte en effektiv registrering i b</w:delText>
          </w:r>
        </w:del>
      </w:ins>
      <w:ins w:id="2267" w:date="2017-05-05T17:26:20Z" w:author="Forfatter">
        <w:del w:id="2268" w:date="2017-09-18T11:05:26Z" w:author="Mads Hjorth">
          <w:r>
            <w:rPr>
              <w:rtl w:val="0"/>
              <w:lang w:val="da-DK"/>
            </w:rPr>
            <w:delText>å</w:delText>
          </w:r>
        </w:del>
      </w:ins>
      <w:ins w:id="2269" w:date="2017-05-05T17:26:20Z" w:author="Forfatter">
        <w:del w:id="2270" w:date="2017-09-18T11:05:26Z" w:author="Mads Hjorth">
          <w:r>
            <w:rPr>
              <w:rtl w:val="0"/>
              <w:lang w:val="da-DK"/>
            </w:rPr>
            <w:delText>de kommunalt, privat og regionalt regi. Selv p</w:delText>
          </w:r>
        </w:del>
      </w:ins>
      <w:ins w:id="2271" w:date="2017-05-05T17:26:20Z" w:author="Forfatter">
        <w:del w:id="2272" w:date="2017-09-18T11:05:26Z" w:author="Mads Hjorth">
          <w:r>
            <w:rPr>
              <w:rtl w:val="0"/>
              <w:lang w:val="da-DK"/>
            </w:rPr>
            <w:delText xml:space="preserve">å </w:delText>
          </w:r>
        </w:del>
      </w:ins>
      <w:ins w:id="2273" w:date="2017-05-05T17:26:20Z" w:author="Forfatter">
        <w:del w:id="2274" w:date="2017-09-18T11:05:26Z" w:author="Mads Hjorth">
          <w:r>
            <w:rPr>
              <w:rtl w:val="0"/>
              <w:lang w:val="da-DK"/>
            </w:rPr>
            <w:delText>tv</w:delText>
          </w:r>
        </w:del>
      </w:ins>
      <w:ins w:id="2275" w:date="2017-05-05T17:26:20Z" w:author="Forfatter">
        <w:del w:id="2276" w:date="2017-09-18T11:05:26Z" w:author="Mads Hjorth">
          <w:r>
            <w:rPr>
              <w:rtl w:val="0"/>
              <w:lang w:val="da-DK"/>
            </w:rPr>
            <w:delText>æ</w:delText>
          </w:r>
        </w:del>
      </w:ins>
      <w:ins w:id="2277" w:date="2017-05-05T17:26:20Z" w:author="Forfatter">
        <w:del w:id="2278" w:date="2017-09-18T11:05:26Z" w:author="Mads Hjorth">
          <w:r>
            <w:rPr>
              <w:rtl w:val="0"/>
              <w:lang w:val="da-DK"/>
            </w:rPr>
            <w:delText>rs af sundhedsproducenter indenfor samme regi kan der v</w:delText>
          </w:r>
        </w:del>
      </w:ins>
      <w:ins w:id="2279" w:date="2017-05-05T17:26:20Z" w:author="Forfatter">
        <w:del w:id="2280" w:date="2017-09-18T11:05:26Z" w:author="Mads Hjorth">
          <w:r>
            <w:rPr>
              <w:rtl w:val="0"/>
              <w:lang w:val="da-DK"/>
            </w:rPr>
            <w:delText>æ</w:delText>
          </w:r>
        </w:del>
      </w:ins>
      <w:ins w:id="2281" w:date="2017-05-05T17:26:20Z" w:author="Forfatter">
        <w:del w:id="2282" w:date="2017-09-18T11:05:26Z" w:author="Mads Hjorth">
          <w:r>
            <w:rPr>
              <w:rtl w:val="0"/>
              <w:lang w:val="da-DK"/>
            </w:rPr>
            <w:delText>re store forskelle i de anvendte systemer og arbejdsgange. Opgave med udvikling af brugergr</w:delText>
          </w:r>
        </w:del>
      </w:ins>
      <w:ins w:id="2283" w:date="2017-05-05T17:26:20Z" w:author="Forfatter">
        <w:del w:id="2284" w:date="2017-09-18T11:05:26Z" w:author="Mads Hjorth">
          <w:r>
            <w:rPr>
              <w:rtl w:val="0"/>
              <w:lang w:val="da-DK"/>
            </w:rPr>
            <w:delText>æ</w:delText>
          </w:r>
        </w:del>
      </w:ins>
      <w:ins w:id="2285" w:date="2017-05-05T17:26:20Z" w:author="Forfatter">
        <w:del w:id="2286" w:date="2017-09-18T11:05:26Z" w:author="Mads Hjorth">
          <w:r>
            <w:rPr>
              <w:rtl w:val="0"/>
              <w:lang w:val="da-DK"/>
            </w:rPr>
            <w:delText>nseflader ligger derfor hos sundhedsproducenterne. For nogle sundhedsproducenter vil det v</w:delText>
          </w:r>
        </w:del>
      </w:ins>
      <w:ins w:id="2287" w:date="2017-05-05T17:26:20Z" w:author="Forfatter">
        <w:del w:id="2288" w:date="2017-09-18T11:05:26Z" w:author="Mads Hjorth">
          <w:r>
            <w:rPr>
              <w:rtl w:val="0"/>
              <w:lang w:val="da-DK"/>
            </w:rPr>
            <w:delText>æ</w:delText>
          </w:r>
        </w:del>
      </w:ins>
      <w:ins w:id="2289" w:date="2017-05-05T17:26:20Z" w:author="Forfatter">
        <w:del w:id="2290" w:date="2017-09-18T11:05:26Z" w:author="Mads Hjorth">
          <w:r>
            <w:rPr>
              <w:rtl w:val="0"/>
              <w:lang w:val="da-DK"/>
            </w:rPr>
            <w:delText>re naturligt at g</w:delText>
          </w:r>
        </w:del>
      </w:ins>
      <w:ins w:id="2291" w:date="2017-05-05T17:26:20Z" w:author="Forfatter">
        <w:del w:id="2292" w:date="2017-09-18T11:05:26Z" w:author="Mads Hjorth">
          <w:r>
            <w:rPr>
              <w:rtl w:val="0"/>
              <w:lang w:val="da-DK"/>
            </w:rPr>
            <w:delText xml:space="preserve">å </w:delText>
          </w:r>
        </w:del>
      </w:ins>
      <w:ins w:id="2293" w:date="2017-05-05T17:26:20Z" w:author="Forfatter">
        <w:del w:id="2294" w:date="2017-09-18T11:05:26Z" w:author="Mads Hjorth">
          <w:r>
            <w:rPr>
              <w:rtl w:val="0"/>
              <w:lang w:val="da-DK"/>
            </w:rPr>
            <w:delText>sammen i interessef</w:delText>
          </w:r>
        </w:del>
      </w:ins>
      <w:ins w:id="2295" w:date="2017-05-05T17:26:20Z" w:author="Forfatter">
        <w:del w:id="2296" w:date="2017-09-18T11:05:26Z" w:author="Mads Hjorth">
          <w:r>
            <w:rPr>
              <w:rtl w:val="0"/>
              <w:lang w:val="da-DK"/>
            </w:rPr>
            <w:delText>æ</w:delText>
          </w:r>
        </w:del>
      </w:ins>
      <w:ins w:id="2297" w:date="2017-05-05T17:26:20Z" w:author="Forfatter">
        <w:del w:id="2298" w:date="2017-09-18T11:05:26Z" w:author="Mads Hjorth">
          <w:r>
            <w:rPr>
              <w:rtl w:val="0"/>
              <w:lang w:val="da-DK"/>
            </w:rPr>
            <w:delText>llesskaber og udvikle f</w:delText>
          </w:r>
        </w:del>
      </w:ins>
      <w:ins w:id="2299" w:date="2017-05-05T17:26:20Z" w:author="Forfatter">
        <w:del w:id="2300" w:date="2017-09-18T11:05:26Z" w:author="Mads Hjorth">
          <w:r>
            <w:rPr>
              <w:rtl w:val="0"/>
              <w:lang w:val="da-DK"/>
            </w:rPr>
            <w:delText>æ</w:delText>
          </w:r>
        </w:del>
      </w:ins>
      <w:ins w:id="2301" w:date="2017-05-05T17:26:20Z" w:author="Forfatter">
        <w:del w:id="2302" w:date="2017-09-18T11:05:26Z" w:author="Mads Hjorth">
          <w:r>
            <w:rPr>
              <w:rtl w:val="0"/>
              <w:lang w:val="da-DK"/>
            </w:rPr>
            <w:delText>lles registreringsl</w:delText>
          </w:r>
        </w:del>
      </w:ins>
      <w:ins w:id="2303" w:date="2017-05-05T17:26:20Z" w:author="Forfatter">
        <w:del w:id="2304" w:date="2017-09-18T11:05:26Z" w:author="Mads Hjorth">
          <w:r>
            <w:rPr>
              <w:rtl w:val="0"/>
              <w:lang w:val="da-DK"/>
            </w:rPr>
            <w:delText>ø</w:delText>
          </w:r>
        </w:del>
      </w:ins>
      <w:ins w:id="2305" w:date="2017-05-05T17:26:20Z" w:author="Forfatter">
        <w:del w:id="2306" w:date="2017-09-18T11:05:26Z" w:author="Mads Hjorth">
          <w:r>
            <w:rPr>
              <w:rtl w:val="0"/>
              <w:lang w:val="da-DK"/>
            </w:rPr>
            <w:delText>sninger.</w:delText>
          </w:r>
        </w:del>
      </w:ins>
    </w:p>
    <w:p>
      <w:pPr>
        <w:pStyle w:val="Princip"/>
        <w:spacing w:before="120"/>
        <w:rPr>
          <w:ins w:id="2307" w:date="2017-05-05T17:26:20Z" w:author="Forfatter"/>
          <w:del w:id="2308" w:date="2017-09-18T11:05:26Z" w:author="Mads Hjorth"/>
        </w:rPr>
      </w:pPr>
      <w:ins w:id="2309" w:date="2017-05-05T17:26:20Z" w:author="Forfatter">
        <w:del w:id="2310" w:date="2017-09-18T11:05:26Z" w:author="Mads Hjorth">
          <w:r>
            <w:rPr>
              <w:rtl w:val="0"/>
            </w:rPr>
            <w:tab/>
            <w:delText>Princippet har st</w:delText>
          </w:r>
        </w:del>
      </w:ins>
      <w:ins w:id="2311" w:date="2017-05-05T17:26:20Z" w:author="Forfatter">
        <w:del w:id="2312" w:date="2017-09-18T11:05:26Z" w:author="Mads Hjorth">
          <w:r>
            <w:rPr>
              <w:rtl w:val="0"/>
              <w:lang w:val="da-DK"/>
            </w:rPr>
            <w:delText>ø</w:delText>
          </w:r>
        </w:del>
      </w:ins>
      <w:ins w:id="2313" w:date="2017-05-05T17:26:20Z" w:author="Forfatter">
        <w:del w:id="2314" w:date="2017-09-18T11:05:26Z" w:author="Mads Hjorth">
          <w:r>
            <w:rPr>
              <w:rtl w:val="0"/>
              <w:lang w:val="da-DK"/>
            </w:rPr>
            <w:delText>rst implikationer for sundhedsproducenter der har pligt til at registre og indberette oplysninger. De f</w:delText>
          </w:r>
        </w:del>
      </w:ins>
      <w:ins w:id="2315" w:date="2017-05-05T17:26:20Z" w:author="Forfatter">
        <w:del w:id="2316" w:date="2017-09-18T11:05:26Z" w:author="Mads Hjorth">
          <w:r>
            <w:rPr>
              <w:rtl w:val="0"/>
              <w:lang w:val="da-DK"/>
            </w:rPr>
            <w:delText>å</w:delText>
          </w:r>
        </w:del>
      </w:ins>
      <w:ins w:id="2317" w:date="2017-05-05T17:26:20Z" w:author="Forfatter">
        <w:del w:id="2318" w:date="2017-09-18T11:05:26Z" w:author="Mads Hjorth">
          <w:r>
            <w:rPr>
              <w:rtl w:val="0"/>
              <w:lang w:val="da-DK"/>
            </w:rPr>
            <w:delText>r mulighed for i h</w:delText>
          </w:r>
        </w:del>
      </w:ins>
      <w:ins w:id="2319" w:date="2017-05-05T17:26:20Z" w:author="Forfatter">
        <w:del w:id="2320" w:date="2017-09-18T11:05:26Z" w:author="Mads Hjorth">
          <w:r>
            <w:rPr>
              <w:rtl w:val="0"/>
              <w:lang w:val="da-DK"/>
            </w:rPr>
            <w:delText>ø</w:delText>
          </w:r>
        </w:del>
      </w:ins>
      <w:ins w:id="2321" w:date="2017-05-05T17:26:20Z" w:author="Forfatter">
        <w:del w:id="2322" w:date="2017-09-18T11:05:26Z" w:author="Mads Hjorth">
          <w:r>
            <w:rPr>
              <w:rtl w:val="0"/>
              <w:lang w:val="da-DK"/>
            </w:rPr>
            <w:delText>jere grad at integrere de sekund</w:delText>
          </w:r>
        </w:del>
      </w:ins>
      <w:ins w:id="2323" w:date="2017-05-05T17:26:20Z" w:author="Forfatter">
        <w:del w:id="2324" w:date="2017-09-18T11:05:26Z" w:author="Mads Hjorth">
          <w:r>
            <w:rPr>
              <w:rtl w:val="0"/>
              <w:lang w:val="da-DK"/>
            </w:rPr>
            <w:delText>æ</w:delText>
          </w:r>
        </w:del>
      </w:ins>
      <w:ins w:id="2325" w:date="2017-05-05T17:26:20Z" w:author="Forfatter">
        <w:del w:id="2326" w:date="2017-09-18T11:05:26Z" w:author="Mads Hjorth">
          <w:r>
            <w:rPr>
              <w:rtl w:val="0"/>
              <w:lang w:val="da-DK"/>
            </w:rPr>
            <w:delText>re behov p</w:delText>
          </w:r>
        </w:del>
      </w:ins>
      <w:ins w:id="2327" w:date="2017-05-05T17:26:20Z" w:author="Forfatter">
        <w:del w:id="2328" w:date="2017-09-18T11:05:26Z" w:author="Mads Hjorth">
          <w:r>
            <w:rPr>
              <w:rtl w:val="0"/>
              <w:lang w:val="da-DK"/>
            </w:rPr>
            <w:delText xml:space="preserve">å </w:delText>
          </w:r>
        </w:del>
      </w:ins>
      <w:ins w:id="2329" w:date="2017-05-05T17:26:20Z" w:author="Forfatter">
        <w:del w:id="2330" w:date="2017-09-18T11:05:26Z" w:author="Mads Hjorth">
          <w:r>
            <w:rPr>
              <w:rtl w:val="0"/>
              <w:lang w:val="da-DK"/>
            </w:rPr>
            <w:delText>registrering direkte i de systemer hvor registrering til de prim</w:delText>
          </w:r>
        </w:del>
      </w:ins>
      <w:ins w:id="2331" w:date="2017-05-05T17:26:20Z" w:author="Forfatter">
        <w:del w:id="2332" w:date="2017-09-18T11:05:26Z" w:author="Mads Hjorth">
          <w:r>
            <w:rPr>
              <w:rtl w:val="0"/>
              <w:lang w:val="da-DK"/>
            </w:rPr>
            <w:delText>æ</w:delText>
          </w:r>
        </w:del>
      </w:ins>
      <w:ins w:id="2333" w:date="2017-05-05T17:26:20Z" w:author="Forfatter">
        <w:del w:id="2334" w:date="2017-09-18T11:05:26Z" w:author="Mads Hjorth">
          <w:r>
            <w:rPr>
              <w:rtl w:val="0"/>
              <w:lang w:val="da-DK"/>
            </w:rPr>
            <w:delText>re form</w:delText>
          </w:r>
        </w:del>
      </w:ins>
      <w:ins w:id="2335" w:date="2017-05-05T17:26:20Z" w:author="Forfatter">
        <w:del w:id="2336" w:date="2017-09-18T11:05:26Z" w:author="Mads Hjorth">
          <w:r>
            <w:rPr>
              <w:rtl w:val="0"/>
              <w:lang w:val="da-DK"/>
            </w:rPr>
            <w:delText>å</w:delText>
          </w:r>
        </w:del>
      </w:ins>
      <w:ins w:id="2337" w:date="2017-05-05T17:26:20Z" w:author="Forfatter">
        <w:del w:id="2338" w:date="2017-09-18T11:05:26Z" w:author="Mads Hjorth">
          <w:r>
            <w:rPr>
              <w:rtl w:val="0"/>
              <w:lang w:val="da-DK"/>
            </w:rPr>
            <w:delText>l sker i forvejen. De f</w:delText>
          </w:r>
        </w:del>
      </w:ins>
      <w:ins w:id="2339" w:date="2017-05-05T17:26:20Z" w:author="Forfatter">
        <w:del w:id="2340" w:date="2017-09-18T11:05:26Z" w:author="Mads Hjorth">
          <w:r>
            <w:rPr>
              <w:rtl w:val="0"/>
              <w:lang w:val="da-DK"/>
            </w:rPr>
            <w:delText>å</w:delText>
          </w:r>
        </w:del>
      </w:ins>
      <w:ins w:id="2341" w:date="2017-05-05T17:26:20Z" w:author="Forfatter">
        <w:del w:id="2342" w:date="2017-09-18T11:05:26Z" w:author="Mads Hjorth">
          <w:r>
            <w:rPr>
              <w:rtl w:val="0"/>
              <w:lang w:val="da-DK"/>
            </w:rPr>
            <w:delText xml:space="preserve">r </w:delText>
          </w:r>
        </w:del>
      </w:ins>
      <w:ins w:id="2343" w:date="2017-05-05T17:26:20Z" w:author="Forfatter">
        <w:del w:id="2344" w:date="2017-09-18T11:05:26Z" w:author="Mads Hjorth">
          <w:r>
            <w:rPr>
              <w:rtl w:val="0"/>
              <w:lang w:val="da-DK"/>
            </w:rPr>
            <w:delText>ø</w:delText>
          </w:r>
        </w:del>
      </w:ins>
      <w:ins w:id="2345" w:date="2017-05-05T17:26:20Z" w:author="Forfatter">
        <w:del w:id="2346" w:date="2017-09-18T11:05:26Z" w:author="Mads Hjorth">
          <w:r>
            <w:rPr>
              <w:rtl w:val="0"/>
              <w:lang w:val="da-DK"/>
            </w:rPr>
            <w:delText>get mulighed for at genbruge eksisterende systemer og services til fx brugerh</w:delText>
          </w:r>
        </w:del>
      </w:ins>
      <w:ins w:id="2347" w:date="2017-05-05T17:26:20Z" w:author="Forfatter">
        <w:del w:id="2348" w:date="2017-09-18T11:05:26Z" w:author="Mads Hjorth">
          <w:r>
            <w:rPr>
              <w:rtl w:val="0"/>
              <w:lang w:val="da-DK"/>
            </w:rPr>
            <w:delText>å</w:delText>
          </w:r>
        </w:del>
      </w:ins>
      <w:ins w:id="2349" w:date="2017-05-05T17:26:20Z" w:author="Forfatter">
        <w:del w:id="2350" w:date="2017-09-18T11:05:26Z" w:author="Mads Hjorth">
          <w:r>
            <w:rPr>
              <w:rtl w:val="0"/>
              <w:lang w:val="da-DK"/>
            </w:rPr>
            <w:delText>ndtering, login og klassifikation uafh</w:delText>
          </w:r>
        </w:del>
      </w:ins>
      <w:ins w:id="2351" w:date="2017-05-05T17:26:20Z" w:author="Forfatter">
        <w:del w:id="2352" w:date="2017-09-18T11:05:26Z" w:author="Mads Hjorth">
          <w:r>
            <w:rPr>
              <w:rtl w:val="0"/>
              <w:lang w:val="da-DK"/>
            </w:rPr>
            <w:delText>æ</w:delText>
          </w:r>
        </w:del>
      </w:ins>
      <w:ins w:id="2353" w:date="2017-05-05T17:26:20Z" w:author="Forfatter">
        <w:del w:id="2354" w:date="2017-09-18T11:05:26Z" w:author="Mads Hjorth">
          <w:r>
            <w:rPr>
              <w:rtl w:val="0"/>
              <w:lang w:val="da-DK"/>
            </w:rPr>
            <w:delText>ngigt af det enkelte register. Princippet har ogs</w:delText>
          </w:r>
        </w:del>
      </w:ins>
      <w:ins w:id="2355" w:date="2017-05-05T17:26:20Z" w:author="Forfatter">
        <w:del w:id="2356" w:date="2017-09-18T11:05:26Z" w:author="Mads Hjorth">
          <w:r>
            <w:rPr>
              <w:rtl w:val="0"/>
              <w:lang w:val="da-DK"/>
            </w:rPr>
            <w:delText xml:space="preserve">å </w:delText>
          </w:r>
        </w:del>
      </w:ins>
      <w:ins w:id="2357" w:date="2017-05-05T17:26:20Z" w:author="Forfatter">
        <w:del w:id="2358" w:date="2017-09-18T11:05:26Z" w:author="Mads Hjorth">
          <w:r>
            <w:rPr>
              <w:rtl w:val="0"/>
              <w:lang w:val="da-DK"/>
            </w:rPr>
            <w:delText>implikationer for det enkelte register, der ikke l</w:delText>
          </w:r>
        </w:del>
      </w:ins>
      <w:ins w:id="2359" w:date="2017-05-05T17:26:20Z" w:author="Forfatter">
        <w:del w:id="2360" w:date="2017-09-18T11:05:26Z" w:author="Mads Hjorth">
          <w:r>
            <w:rPr>
              <w:rtl w:val="0"/>
              <w:lang w:val="da-DK"/>
            </w:rPr>
            <w:delText>æ</w:delText>
          </w:r>
        </w:del>
      </w:ins>
      <w:ins w:id="2361" w:date="2017-05-05T17:26:20Z" w:author="Forfatter">
        <w:del w:id="2362" w:date="2017-09-18T11:05:26Z" w:author="Mads Hjorth">
          <w:r>
            <w:rPr>
              <w:rtl w:val="0"/>
              <w:lang w:val="da-DK"/>
            </w:rPr>
            <w:delText>ngere kan stille krav til at registrering foreg</w:delText>
          </w:r>
        </w:del>
      </w:ins>
      <w:ins w:id="2363" w:date="2017-05-05T17:26:20Z" w:author="Forfatter">
        <w:del w:id="2364" w:date="2017-09-18T11:05:26Z" w:author="Mads Hjorth">
          <w:r>
            <w:rPr>
              <w:rtl w:val="0"/>
              <w:lang w:val="da-DK"/>
            </w:rPr>
            <w:delText>å</w:delText>
          </w:r>
        </w:del>
      </w:ins>
      <w:ins w:id="2365" w:date="2017-05-05T17:26:20Z" w:author="Forfatter">
        <w:del w:id="2366" w:date="2017-09-18T11:05:26Z" w:author="Mads Hjorth">
          <w:r>
            <w:rPr>
              <w:rtl w:val="0"/>
              <w:lang w:val="da-DK"/>
            </w:rPr>
            <w:delText>r i egenudviklede brugergr</w:delText>
          </w:r>
        </w:del>
      </w:ins>
      <w:ins w:id="2367" w:date="2017-05-05T17:26:20Z" w:author="Forfatter">
        <w:del w:id="2368" w:date="2017-09-18T11:05:26Z" w:author="Mads Hjorth">
          <w:r>
            <w:rPr>
              <w:rtl w:val="0"/>
              <w:lang w:val="da-DK"/>
            </w:rPr>
            <w:delText>æ</w:delText>
          </w:r>
        </w:del>
      </w:ins>
      <w:ins w:id="2369" w:date="2017-05-05T17:26:20Z" w:author="Forfatter">
        <w:del w:id="2370" w:date="2017-09-18T11:05:26Z" w:author="Mads Hjorth">
          <w:r>
            <w:rPr>
              <w:rtl w:val="0"/>
              <w:lang w:val="da-DK"/>
            </w:rPr>
            <w:delText xml:space="preserve">nsefalder. </w:delText>
          </w:r>
        </w:del>
      </w:ins>
    </w:p>
    <w:p>
      <w:pPr>
        <w:pStyle w:val="Princip"/>
        <w:spacing w:before="120"/>
        <w:rPr>
          <w:ins w:id="2371" w:date="2017-05-05T17:26:20Z" w:author="Forfatter"/>
          <w:del w:id="2372" w:date="2017-09-18T11:05:26Z" w:author="Mads Hjorth"/>
        </w:rPr>
      </w:pPr>
      <w:ins w:id="2373" w:date="2017-05-05T17:26:20Z" w:author="Forfatter">
        <w:del w:id="2374" w:date="2017-09-18T11:05:26Z" w:author="Mads Hjorth">
          <w:r>
            <w:rPr>
              <w:rtl w:val="0"/>
            </w:rPr>
            <w:tab/>
            <w:delText>Princippet er i overensstemmelse med overordnede arkitekturprincipper p</w:delText>
          </w:r>
        </w:del>
      </w:ins>
      <w:ins w:id="2375" w:date="2017-05-05T17:26:20Z" w:author="Forfatter">
        <w:del w:id="2376" w:date="2017-09-18T11:05:26Z" w:author="Mads Hjorth">
          <w:r>
            <w:rPr>
              <w:rtl w:val="0"/>
              <w:lang w:val="da-DK"/>
            </w:rPr>
            <w:delText xml:space="preserve">å </w:delText>
          </w:r>
        </w:del>
      </w:ins>
      <w:ins w:id="2377" w:date="2017-05-05T17:26:20Z" w:author="Forfatter">
        <w:del w:id="2378" w:date="2017-09-18T11:05:26Z" w:author="Mads Hjorth">
          <w:r>
            <w:rPr>
              <w:rtl w:val="0"/>
              <w:lang w:val="da-DK"/>
            </w:rPr>
            <w:delText>sundhedsomr</w:delText>
          </w:r>
        </w:del>
      </w:ins>
      <w:ins w:id="2379" w:date="2017-05-05T17:26:20Z" w:author="Forfatter">
        <w:del w:id="2380" w:date="2017-09-18T11:05:26Z" w:author="Mads Hjorth">
          <w:r>
            <w:rPr>
              <w:rtl w:val="0"/>
              <w:lang w:val="da-DK"/>
            </w:rPr>
            <w:delText>å</w:delText>
          </w:r>
        </w:del>
      </w:ins>
      <w:ins w:id="2381" w:date="2017-05-05T17:26:20Z" w:author="Forfatter">
        <w:del w:id="2382" w:date="2017-09-18T11:05:26Z" w:author="Mads Hjorth">
          <w:r>
            <w:rPr>
              <w:rtl w:val="0"/>
              <w:lang w:val="da-DK"/>
            </w:rPr>
            <w:delText xml:space="preserve">det, fx Princip F1: </w:delText>
          </w:r>
        </w:del>
      </w:ins>
      <w:ins w:id="2383" w:date="2017-05-05T17:26:20Z" w:author="Forfatter">
        <w:del w:id="2384" w:date="2017-09-18T11:05:26Z" w:author="Mads Hjorth">
          <w:r>
            <w:rPr>
              <w:rtl w:val="0"/>
              <w:lang w:val="da-DK"/>
            </w:rPr>
            <w:delText>”</w:delText>
          </w:r>
        </w:del>
      </w:ins>
      <w:ins w:id="2385" w:date="2017-05-05T17:26:20Z" w:author="Forfatter">
        <w:del w:id="2386" w:date="2017-09-18T11:05:26Z" w:author="Mads Hjorth">
          <w:r>
            <w:rPr>
              <w:rtl w:val="0"/>
              <w:lang w:val="da-DK"/>
            </w:rPr>
            <w:delText>Tv</w:delText>
          </w:r>
        </w:del>
      </w:ins>
      <w:ins w:id="2387" w:date="2017-05-05T17:26:20Z" w:author="Forfatter">
        <w:del w:id="2388" w:date="2017-09-18T11:05:26Z" w:author="Mads Hjorth">
          <w:r>
            <w:rPr>
              <w:rtl w:val="0"/>
              <w:lang w:val="da-DK"/>
            </w:rPr>
            <w:delText>æ</w:delText>
          </w:r>
        </w:del>
      </w:ins>
      <w:ins w:id="2389" w:date="2017-05-05T17:26:20Z" w:author="Forfatter">
        <w:del w:id="2390" w:date="2017-09-18T11:05:26Z" w:author="Mads Hjorth">
          <w:r>
            <w:rPr>
              <w:rtl w:val="0"/>
              <w:lang w:val="da-DK"/>
            </w:rPr>
            <w:delText>rg</w:delText>
          </w:r>
        </w:del>
      </w:ins>
      <w:ins w:id="2391" w:date="2017-05-05T17:26:20Z" w:author="Forfatter">
        <w:del w:id="2392" w:date="2017-09-18T11:05:26Z" w:author="Mads Hjorth">
          <w:r>
            <w:rPr>
              <w:rtl w:val="0"/>
              <w:lang w:val="da-DK"/>
            </w:rPr>
            <w:delText>å</w:delText>
          </w:r>
        </w:del>
      </w:ins>
      <w:ins w:id="2393" w:date="2017-05-05T17:26:20Z" w:author="Forfatter">
        <w:del w:id="2394" w:date="2017-09-18T11:05:26Z" w:author="Mads Hjorth">
          <w:r>
            <w:rPr>
              <w:rtl w:val="0"/>
              <w:lang w:val="da-DK"/>
            </w:rPr>
            <w:delText>ende arbejdsprocesser ejes nationalt og skal spille sammen med decentralt ejede, lokale arbejdsprocesser</w:delText>
          </w:r>
        </w:del>
      </w:ins>
      <w:ins w:id="2395" w:date="2017-05-05T17:26:20Z" w:author="Forfatter">
        <w:del w:id="2396" w:date="2017-09-18T11:05:26Z" w:author="Mads Hjorth">
          <w:r>
            <w:rPr>
              <w:rtl w:val="0"/>
              <w:lang w:val="da-DK"/>
            </w:rPr>
            <w:delText>”</w:delText>
          </w:r>
        </w:del>
      </w:ins>
      <w:ins w:id="2397" w:date="2017-05-05T17:26:20Z" w:author="Forfatter">
        <w:del w:id="2398" w:date="2017-09-18T11:05:26Z" w:author="Mads Hjorth">
          <w:r>
            <w:rPr>
              <w:rtl w:val="0"/>
              <w:lang w:val="da-DK"/>
            </w:rPr>
            <w:delText>, princip F3 (n</w:delText>
          </w:r>
        </w:del>
      </w:ins>
      <w:ins w:id="2399" w:date="2017-05-05T17:26:20Z" w:author="Forfatter">
        <w:del w:id="2400" w:date="2017-09-18T11:05:26Z" w:author="Mads Hjorth">
          <w:r>
            <w:rPr>
              <w:rtl w:val="0"/>
              <w:lang w:val="da-DK"/>
            </w:rPr>
            <w:delText>æ</w:delText>
          </w:r>
        </w:del>
      </w:ins>
      <w:ins w:id="2401" w:date="2017-05-05T17:26:20Z" w:author="Forfatter">
        <w:del w:id="2402" w:date="2017-09-18T11:05:26Z" w:author="Mads Hjorth">
          <w:r>
            <w:rPr>
              <w:rtl w:val="0"/>
              <w:lang w:val="da-DK"/>
            </w:rPr>
            <w:delText xml:space="preserve">rhedsprincippet): </w:delText>
          </w:r>
        </w:del>
      </w:ins>
      <w:ins w:id="2403" w:date="2017-05-05T17:26:20Z" w:author="Forfatter">
        <w:del w:id="2404" w:date="2017-09-18T11:05:26Z" w:author="Mads Hjorth">
          <w:r>
            <w:rPr>
              <w:rtl w:val="0"/>
              <w:lang w:val="da-DK"/>
            </w:rPr>
            <w:delText>”</w:delText>
          </w:r>
        </w:del>
      </w:ins>
      <w:ins w:id="2405" w:date="2017-05-05T17:26:20Z" w:author="Forfatter">
        <w:del w:id="2406" w:date="2017-09-18T11:05:26Z" w:author="Mads Hjorth">
          <w:r>
            <w:rPr>
              <w:rtl w:val="0"/>
              <w:lang w:val="da-DK"/>
            </w:rPr>
            <w:delText>Lokale frihedsgrader i opgavevaretagelsen respekteres</w:delText>
          </w:r>
        </w:del>
      </w:ins>
      <w:ins w:id="2407" w:date="2017-05-05T17:26:20Z" w:author="Forfatter">
        <w:del w:id="2408" w:date="2017-09-18T11:05:26Z" w:author="Mads Hjorth">
          <w:r>
            <w:rPr>
              <w:rtl w:val="0"/>
              <w:lang w:val="da-DK"/>
            </w:rPr>
            <w:delText xml:space="preserve">” </w:delText>
          </w:r>
        </w:del>
      </w:ins>
      <w:ins w:id="2409" w:date="2017-05-05T17:26:20Z" w:author="Forfatter">
        <w:del w:id="2410" w:date="2017-09-18T11:05:26Z" w:author="Mads Hjorth">
          <w:r>
            <w:rPr>
              <w:rtl w:val="0"/>
              <w:lang w:val="da-DK"/>
            </w:rPr>
            <w:delText xml:space="preserve">med det afledte princip F3-1: </w:delText>
          </w:r>
        </w:del>
      </w:ins>
      <w:ins w:id="2411" w:date="2017-05-05T17:26:20Z" w:author="Forfatter">
        <w:del w:id="2412" w:date="2017-09-18T11:05:26Z" w:author="Mads Hjorth">
          <w:r>
            <w:rPr>
              <w:rtl w:val="0"/>
              <w:lang w:val="da-DK"/>
            </w:rPr>
            <w:delText>”</w:delText>
          </w:r>
        </w:del>
      </w:ins>
      <w:ins w:id="2413" w:date="2017-05-05T17:26:20Z" w:author="Forfatter">
        <w:del w:id="2414" w:date="2017-09-18T11:05:26Z" w:author="Mads Hjorth">
          <w:r>
            <w:rPr>
              <w:rtl w:val="0"/>
              <w:lang w:val="da-DK"/>
            </w:rPr>
            <w:delText>Lokale arbejdsgange designes og ejes bedst lokalt</w:delText>
          </w:r>
        </w:del>
      </w:ins>
      <w:ins w:id="2415" w:date="2017-05-05T17:26:20Z" w:author="Forfatter">
        <w:del w:id="2416" w:date="2017-09-18T11:05:26Z" w:author="Mads Hjorth">
          <w:r>
            <w:rPr>
              <w:rtl w:val="0"/>
              <w:lang w:val="da-DK"/>
            </w:rPr>
            <w:delText xml:space="preserve">” </w:delText>
          </w:r>
        </w:del>
      </w:ins>
      <w:ins w:id="2417" w:date="2017-05-05T17:26:20Z" w:author="Forfatter">
        <w:del w:id="2418" w:date="2017-09-18T11:05:26Z" w:author="Mads Hjorth">
          <w:r>
            <w:rPr>
              <w:rtl w:val="0"/>
              <w:lang w:val="da-DK"/>
            </w:rPr>
            <w:delText xml:space="preserve">og endelig princip F4-4: </w:delText>
          </w:r>
        </w:del>
      </w:ins>
      <w:ins w:id="2419" w:date="2017-05-05T17:26:20Z" w:author="Forfatter">
        <w:del w:id="2420" w:date="2017-09-18T11:05:26Z" w:author="Mads Hjorth">
          <w:r>
            <w:rPr>
              <w:rtl w:val="0"/>
              <w:lang w:val="da-DK"/>
            </w:rPr>
            <w:delText>”</w:delText>
          </w:r>
        </w:del>
      </w:ins>
      <w:ins w:id="2421" w:date="2017-05-05T17:26:20Z" w:author="Forfatter">
        <w:del w:id="2422" w:date="2017-09-18T11:05:26Z" w:author="Mads Hjorth">
          <w:r>
            <w:rPr>
              <w:rtl w:val="0"/>
              <w:lang w:val="da-DK"/>
            </w:rPr>
            <w:delText>L</w:delText>
          </w:r>
        </w:del>
      </w:ins>
      <w:ins w:id="2423" w:date="2017-05-05T17:26:20Z" w:author="Forfatter">
        <w:del w:id="2424" w:date="2017-09-18T11:05:26Z" w:author="Mads Hjorth">
          <w:r>
            <w:rPr>
              <w:rtl w:val="0"/>
              <w:lang w:val="da-DK"/>
            </w:rPr>
            <w:delText>ø</w:delText>
          </w:r>
        </w:del>
      </w:ins>
      <w:ins w:id="2425" w:date="2017-05-05T17:26:20Z" w:author="Forfatter">
        <w:del w:id="2426" w:date="2017-09-18T11:05:26Z" w:author="Mads Hjorth">
          <w:r>
            <w:rPr>
              <w:rtl w:val="0"/>
              <w:lang w:val="da-DK"/>
            </w:rPr>
            <w:delText>sninger skal bygge p</w:delText>
          </w:r>
        </w:del>
      </w:ins>
      <w:ins w:id="2427" w:date="2017-05-05T17:26:20Z" w:author="Forfatter">
        <w:del w:id="2428" w:date="2017-09-18T11:05:26Z" w:author="Mads Hjorth">
          <w:r>
            <w:rPr>
              <w:rtl w:val="0"/>
              <w:lang w:val="da-DK"/>
            </w:rPr>
            <w:delText xml:space="preserve">å </w:delText>
          </w:r>
        </w:del>
      </w:ins>
      <w:ins w:id="2429" w:date="2017-05-05T17:26:20Z" w:author="Forfatter">
        <w:del w:id="2430" w:date="2017-09-18T11:05:26Z" w:author="Mads Hjorth">
          <w:r>
            <w:rPr>
              <w:rtl w:val="0"/>
              <w:lang w:val="da-DK"/>
            </w:rPr>
            <w:delText>en klar, dokumenteret ansvarsfordeling mellem centrale og decentrale l</w:delText>
          </w:r>
        </w:del>
      </w:ins>
      <w:ins w:id="2431" w:date="2017-05-05T17:26:20Z" w:author="Forfatter">
        <w:del w:id="2432" w:date="2017-09-18T11:05:26Z" w:author="Mads Hjorth">
          <w:r>
            <w:rPr>
              <w:rtl w:val="0"/>
              <w:lang w:val="da-DK"/>
            </w:rPr>
            <w:delText>ø</w:delText>
          </w:r>
        </w:del>
      </w:ins>
      <w:ins w:id="2433" w:date="2017-05-05T17:26:20Z" w:author="Forfatter">
        <w:del w:id="2434" w:date="2017-09-18T11:05:26Z" w:author="Mads Hjorth">
          <w:r>
            <w:rPr>
              <w:rtl w:val="0"/>
              <w:lang w:val="da-DK"/>
            </w:rPr>
            <w:delText>sningselementer, s</w:delText>
          </w:r>
        </w:del>
      </w:ins>
      <w:ins w:id="2435" w:date="2017-05-05T17:26:20Z" w:author="Forfatter">
        <w:del w:id="2436" w:date="2017-09-18T11:05:26Z" w:author="Mads Hjorth">
          <w:r>
            <w:rPr>
              <w:rtl w:val="0"/>
              <w:lang w:val="da-DK"/>
            </w:rPr>
            <w:delText xml:space="preserve">å </w:delText>
          </w:r>
        </w:del>
      </w:ins>
      <w:ins w:id="2437" w:date="2017-05-05T17:26:20Z" w:author="Forfatter">
        <w:del w:id="2438" w:date="2017-09-18T11:05:26Z" w:author="Mads Hjorth">
          <w:r>
            <w:rPr>
              <w:rtl w:val="0"/>
              <w:lang w:val="da-DK"/>
            </w:rPr>
            <w:delText>det er klart, hvad der tilbydes fra centralt hold og hvad det foruds</w:delText>
          </w:r>
        </w:del>
      </w:ins>
      <w:ins w:id="2439" w:date="2017-05-05T17:26:20Z" w:author="Forfatter">
        <w:del w:id="2440" w:date="2017-09-18T11:05:26Z" w:author="Mads Hjorth">
          <w:r>
            <w:rPr>
              <w:rtl w:val="0"/>
              <w:lang w:val="da-DK"/>
            </w:rPr>
            <w:delText>æ</w:delText>
          </w:r>
        </w:del>
      </w:ins>
      <w:ins w:id="2441" w:date="2017-05-05T17:26:20Z" w:author="Forfatter">
        <w:del w:id="2442" w:date="2017-09-18T11:05:26Z" w:author="Mads Hjorth">
          <w:r>
            <w:rPr>
              <w:rtl w:val="0"/>
              <w:lang w:val="da-DK"/>
            </w:rPr>
            <w:delText>ttes at man fra lokalt hold leverer</w:delText>
          </w:r>
        </w:del>
      </w:ins>
      <w:ins w:id="2443" w:date="2017-05-05T17:26:20Z" w:author="Forfatter">
        <w:del w:id="2444" w:date="2017-09-18T11:05:26Z" w:author="Mads Hjorth">
          <w:r>
            <w:rPr>
              <w:rtl w:val="0"/>
              <w:lang w:val="da-DK"/>
            </w:rPr>
            <w:delText>”</w:delText>
          </w:r>
        </w:del>
      </w:ins>
      <w:ins w:id="2445" w:date="2017-05-05T17:26:20Z" w:author="Forfatter">
        <w:del w:id="2446" w:date="2017-09-18T11:05:26Z" w:author="Mads Hjorth">
          <w:r>
            <w:rPr>
              <w:rtl w:val="0"/>
              <w:lang w:val="da-DK"/>
            </w:rPr>
            <w:delText xml:space="preserve">. </w:delText>
          </w:r>
        </w:del>
      </w:ins>
      <w:ins w:id="2447" w:date="2017-05-05T17:26:20Z" w:author="Forfatter">
        <w:del w:id="2448" w:date="2017-09-18T11:05:26Z" w:author="Mads Hjorth">
          <w:r>
            <w:rPr/>
            <w:fldChar w:fldCharType="begin" w:fldLock="0"/>
          </w:r>
        </w:del>
      </w:ins>
      <w:ins w:id="2449" w:date="2017-05-05T17:26:20Z" w:author="Forfatter">
        <w:del w:id="2450" w:date="2017-09-18T11:05:26Z" w:author="Mads Hjorth">
          <w:r>
            <w:rPr/>
            <w:delInstrText xml:space="preserve"> ADDIN EN.CITE &lt;EndNote&gt;&lt;Cite ExcludeAuth="1" ExcludeYear="1"&gt;&lt;Author&gt;&lt;/Author&gt;&lt;Year&gt;&lt;/Year&gt;&lt;Prefix&gt;&lt;/Prefix&gt;&lt;Suffix&gt;&lt;/Suffix&gt;&lt;Pages&gt;&lt;/Pages&gt;&lt;DisplayText&gt;(Digital Sundhed 2009)&lt;/DisplayText&gt;&lt;record&gt;&lt;contributors&gt;&lt;authors/&gt;&lt;/contributors&gt;&lt;titles/&gt;&lt;periodical/&gt;&lt;dates&gt;&lt;year&gt;&lt;/year&gt;&lt;pub-dates/&gt;&lt;/dates&gt;&lt;/record&gt;&lt;/Cite&gt;&lt;/EndNote&gt;</w:delInstrText>
          </w:r>
        </w:del>
      </w:ins>
      <w:ins w:id="2451" w:date="2017-05-05T17:26:20Z" w:author="Forfatter">
        <w:del w:id="2452" w:date="2017-09-18T11:05:26Z" w:author="Mads Hjorth">
          <w:r>
            <w:rPr/>
            <w:fldChar w:fldCharType="separate" w:fldLock="0"/>
          </w:r>
        </w:del>
      </w:ins>
      <w:ins w:id="2453" w:date="2017-05-05T17:26:20Z" w:author="Forfatter">
        <w:del w:id="2454" w:date="2017-09-18T11:05:26Z" w:author="Mads Hjorth">
          <w:r>
            <w:rPr>
              <w:rtl w:val="0"/>
              <w:lang w:val="da-DK"/>
            </w:rPr>
            <w:delText>(Digital Sundhed 2009)</w:delText>
          </w:r>
        </w:del>
      </w:ins>
      <w:ins w:id="2455" w:date="2017-05-05T17:26:20Z" w:author="Forfatter">
        <w:del w:id="2456" w:date="2017-09-18T11:05:26Z" w:author="Mads Hjorth">
          <w:r>
            <w:rPr/>
            <w:fldChar w:fldCharType="end" w:fldLock="0"/>
          </w:r>
        </w:del>
      </w:ins>
      <w:ins w:id="2457" w:date="2017-05-05T17:26:20Z" w:author="Forfatter">
        <w:del w:id="2458" w:date="2017-09-18T11:05:26Z" w:author="Mads Hjorth">
          <w:r>
            <w:rPr>
              <w:rtl w:val="0"/>
              <w:lang w:val="da-DK"/>
            </w:rPr>
            <w:delText>.</w:delText>
          </w:r>
        </w:del>
      </w:ins>
    </w:p>
    <w:p>
      <w:pPr>
        <w:pStyle w:val="normal.0"/>
        <w:rPr>
          <w:ins w:id="2459" w:date="2017-05-05T17:26:20Z" w:author="Forfatter"/>
          <w:del w:id="2460" w:date="2017-09-18T11:05:26Z" w:author="Mads Hjorth"/>
        </w:rPr>
      </w:pPr>
    </w:p>
    <w:p>
      <w:pPr>
        <w:pStyle w:val="Princip"/>
        <w:rPr>
          <w:ins w:id="2461" w:date="2017-05-05T17:26:20Z" w:author="Forfatter"/>
          <w:del w:id="2462" w:date="2017-09-18T11:05:26Z" w:author="Mads Hjorth"/>
        </w:rPr>
      </w:pPr>
      <w:ins w:id="2463" w:date="2017-05-05T17:26:20Z" w:author="Forfatter">
        <w:del w:id="2464" w:date="2017-09-18T11:05:26Z" w:author="Mads Hjorth">
          <w:r>
            <w:rPr>
              <w:rtl w:val="0"/>
            </w:rPr>
            <w:delText>Princip F2</w:delText>
            <w:tab/>
          </w:r>
        </w:del>
      </w:ins>
      <w:ins w:id="2465" w:date="2017-05-05T17:26:20Z" w:author="Forfatter">
        <w:del w:id="2466" w:date="2017-09-18T11:05:26Z" w:author="Mads Hjorth">
          <w:r>
            <w:rPr>
              <w:rFonts w:ascii="Calibri" w:cs="Calibri" w:hAnsi="Calibri" w:eastAsia="Calibri"/>
              <w:b w:val="1"/>
              <w:bCs w:val="1"/>
              <w:rtl w:val="0"/>
              <w:lang w:val="da-DK"/>
            </w:rPr>
            <w:delText>Indberetninger skal kunne genbruges af flere registre.</w:delText>
          </w:r>
        </w:del>
      </w:ins>
    </w:p>
    <w:p>
      <w:pPr>
        <w:pStyle w:val="Princip"/>
        <w:spacing w:before="120"/>
        <w:rPr>
          <w:ins w:id="2467" w:date="2017-05-05T17:26:20Z" w:author="Forfatter"/>
          <w:del w:id="2468" w:date="2017-09-18T11:05:26Z" w:author="Mads Hjorth"/>
        </w:rPr>
      </w:pPr>
      <w:ins w:id="2469" w:date="2017-05-05T17:26:20Z" w:author="Forfatter">
        <w:del w:id="2470" w:date="2017-09-18T11:05:26Z" w:author="Mads Hjorth">
          <w:r>
            <w:rPr>
              <w:rtl w:val="0"/>
            </w:rPr>
            <w:tab/>
            <w:delText>I dag eksisterer den en t</w:delText>
          </w:r>
        </w:del>
      </w:ins>
      <w:ins w:id="2471" w:date="2017-05-05T17:26:20Z" w:author="Forfatter">
        <w:del w:id="2472" w:date="2017-09-18T11:05:26Z" w:author="Mads Hjorth">
          <w:r>
            <w:rPr>
              <w:rtl w:val="0"/>
              <w:lang w:val="da-DK"/>
            </w:rPr>
            <w:delText>æ</w:delText>
          </w:r>
        </w:del>
      </w:ins>
      <w:ins w:id="2473" w:date="2017-05-05T17:26:20Z" w:author="Forfatter">
        <w:del w:id="2474" w:date="2017-09-18T11:05:26Z" w:author="Mads Hjorth">
          <w:r>
            <w:rPr>
              <w:rtl w:val="0"/>
              <w:lang w:val="da-DK"/>
            </w:rPr>
            <w:delText>t kobling mellem indholdet af en enkelt indberetningsl</w:delText>
          </w:r>
        </w:del>
      </w:ins>
      <w:ins w:id="2475" w:date="2017-05-05T17:26:20Z" w:author="Forfatter">
        <w:del w:id="2476" w:date="2017-09-18T11:05:26Z" w:author="Mads Hjorth">
          <w:r>
            <w:rPr>
              <w:rtl w:val="0"/>
              <w:lang w:val="da-DK"/>
            </w:rPr>
            <w:delText>ø</w:delText>
          </w:r>
        </w:del>
      </w:ins>
      <w:ins w:id="2477" w:date="2017-05-05T17:26:20Z" w:author="Forfatter">
        <w:del w:id="2478" w:date="2017-09-18T11:05:26Z" w:author="Mads Hjorth">
          <w:r>
            <w:rPr>
              <w:rtl w:val="0"/>
              <w:lang w:val="da-DK"/>
            </w:rPr>
            <w:delText xml:space="preserve">sning og det modtagende register. Denne kobling </w:delText>
          </w:r>
        </w:del>
      </w:ins>
      <w:ins w:id="2479" w:date="2017-05-05T17:26:20Z" w:author="Forfatter">
        <w:del w:id="2480" w:date="2017-09-18T11:05:26Z" w:author="Mads Hjorth">
          <w:r>
            <w:rPr>
              <w:rtl w:val="0"/>
              <w:lang w:val="da-DK"/>
            </w:rPr>
            <w:delText>ø</w:delText>
          </w:r>
        </w:del>
      </w:ins>
      <w:ins w:id="2481" w:date="2017-05-05T17:26:20Z" w:author="Forfatter">
        <w:del w:id="2482" w:date="2017-09-18T11:05:26Z" w:author="Mads Hjorth">
          <w:r>
            <w:rPr>
              <w:rtl w:val="0"/>
              <w:lang w:val="da-DK"/>
            </w:rPr>
            <w:delText>nskes begr</w:delText>
          </w:r>
        </w:del>
      </w:ins>
      <w:ins w:id="2483" w:date="2017-05-05T17:26:20Z" w:author="Forfatter">
        <w:del w:id="2484" w:date="2017-09-18T11:05:26Z" w:author="Mads Hjorth">
          <w:r>
            <w:rPr>
              <w:rtl w:val="0"/>
              <w:lang w:val="da-DK"/>
            </w:rPr>
            <w:delText>æ</w:delText>
          </w:r>
        </w:del>
      </w:ins>
      <w:ins w:id="2485" w:date="2017-05-05T17:26:20Z" w:author="Forfatter">
        <w:del w:id="2486" w:date="2017-09-18T11:05:26Z" w:author="Mads Hjorth">
          <w:r>
            <w:rPr>
              <w:rtl w:val="0"/>
              <w:lang w:val="da-DK"/>
            </w:rPr>
            <w:delText>nset ved at tillade at enkelte indberetninger genbruges p</w:delText>
          </w:r>
        </w:del>
      </w:ins>
      <w:ins w:id="2487" w:date="2017-05-05T17:26:20Z" w:author="Forfatter">
        <w:del w:id="2488" w:date="2017-09-18T11:05:26Z" w:author="Mads Hjorth">
          <w:r>
            <w:rPr>
              <w:rtl w:val="0"/>
              <w:lang w:val="da-DK"/>
            </w:rPr>
            <w:delText xml:space="preserve">å </w:delText>
          </w:r>
        </w:del>
      </w:ins>
      <w:ins w:id="2489" w:date="2017-05-05T17:26:20Z" w:author="Forfatter">
        <w:del w:id="2490" w:date="2017-09-18T11:05:26Z" w:author="Mads Hjorth">
          <w:r>
            <w:rPr>
              <w:rtl w:val="0"/>
              <w:lang w:val="da-DK"/>
            </w:rPr>
            <w:delText>tv</w:delText>
          </w:r>
        </w:del>
      </w:ins>
      <w:ins w:id="2491" w:date="2017-05-05T17:26:20Z" w:author="Forfatter">
        <w:del w:id="2492" w:date="2017-09-18T11:05:26Z" w:author="Mads Hjorth">
          <w:r>
            <w:rPr>
              <w:rtl w:val="0"/>
              <w:lang w:val="da-DK"/>
            </w:rPr>
            <w:delText>æ</w:delText>
          </w:r>
        </w:del>
      </w:ins>
      <w:ins w:id="2493" w:date="2017-05-05T17:26:20Z" w:author="Forfatter">
        <w:del w:id="2494" w:date="2017-09-18T11:05:26Z" w:author="Mads Hjorth">
          <w:r>
            <w:rPr>
              <w:rtl w:val="0"/>
              <w:lang w:val="da-DK"/>
            </w:rPr>
            <w:delText>rs af forskellige registre. Registern</w:delText>
          </w:r>
        </w:del>
      </w:ins>
      <w:ins w:id="2495" w:date="2017-05-05T17:26:20Z" w:author="Forfatter">
        <w:del w:id="2496" w:date="2017-09-18T11:05:26Z" w:author="Mads Hjorth">
          <w:r>
            <w:rPr>
              <w:rtl w:val="0"/>
              <w:lang w:val="da-DK"/>
            </w:rPr>
            <w:delText>æ</w:delText>
          </w:r>
        </w:del>
      </w:ins>
      <w:ins w:id="2497" w:date="2017-05-05T17:26:20Z" w:author="Forfatter">
        <w:del w:id="2498" w:date="2017-09-18T11:05:26Z" w:author="Mads Hjorth">
          <w:r>
            <w:rPr>
              <w:rtl w:val="0"/>
              <w:lang w:val="da-DK"/>
            </w:rPr>
            <w:delText xml:space="preserve">re indberetning erstattes </w:delText>
          </w:r>
        </w:del>
      </w:ins>
      <w:ins w:id="2499" w:date="2017-05-05T17:26:20Z" w:author="Forfatter">
        <w:del w:id="2500" w:date="2017-05-05T17:26:20Z" w:author="Forfatter">
          <w:r>
            <w:rPr>
              <w:rtl w:val="0"/>
              <w:lang w:val="da-DK"/>
            </w:rPr>
            <w:delText xml:space="preserve">at dokumentbaseret </w:delText>
          </w:r>
        </w:del>
      </w:ins>
      <w:ins w:id="2501" w:date="2017-05-05T17:26:20Z" w:author="Forfatter">
        <w:del w:id="2502" w:date="2017-09-18T11:05:26Z" w:author="Mads Hjorth">
          <w:r>
            <w:rPr>
              <w:rtl w:val="0"/>
              <w:lang w:val="da-DK"/>
            </w:rPr>
            <w:delText>indberetning der udformes med hen</w:delText>
          </w:r>
        </w:del>
      </w:ins>
      <w:ins w:id="2503" w:date="2017-05-05T17:26:20Z" w:author="Forfatter">
        <w:del w:id="2504" w:date="2017-05-05T17:26:20Z" w:author="Forfatter">
          <w:r>
            <w:rPr>
              <w:rtl w:val="0"/>
              <w:lang w:val="da-DK"/>
            </w:rPr>
            <w:delText>hvor de enkelte dokumenttyper udformes med hen</w:delText>
          </w:r>
        </w:del>
      </w:ins>
      <w:ins w:id="2505" w:date="2017-05-05T17:26:20Z" w:author="Forfatter">
        <w:del w:id="2506" w:date="2017-09-18T11:05:26Z" w:author="Mads Hjorth">
          <w:r>
            <w:rPr>
              <w:rtl w:val="0"/>
              <w:lang w:val="da-DK"/>
            </w:rPr>
            <w:delText>blik p</w:delText>
          </w:r>
        </w:del>
      </w:ins>
      <w:ins w:id="2507" w:date="2017-05-05T17:26:20Z" w:author="Forfatter">
        <w:del w:id="2508" w:date="2017-09-18T11:05:26Z" w:author="Mads Hjorth">
          <w:r>
            <w:rPr>
              <w:rtl w:val="0"/>
              <w:lang w:val="da-DK"/>
            </w:rPr>
            <w:delText xml:space="preserve">å </w:delText>
          </w:r>
        </w:del>
      </w:ins>
      <w:ins w:id="2509" w:date="2017-05-05T17:26:20Z" w:author="Forfatter">
        <w:del w:id="2510" w:date="2017-09-18T11:05:26Z" w:author="Mads Hjorth">
          <w:r>
            <w:rPr>
              <w:rtl w:val="0"/>
              <w:lang w:val="da-DK"/>
            </w:rPr>
            <w:delText>genbrug p</w:delText>
          </w:r>
        </w:del>
      </w:ins>
      <w:ins w:id="2511" w:date="2017-05-05T17:26:20Z" w:author="Forfatter">
        <w:del w:id="2512" w:date="2017-09-18T11:05:26Z" w:author="Mads Hjorth">
          <w:r>
            <w:rPr>
              <w:rtl w:val="0"/>
              <w:lang w:val="da-DK"/>
            </w:rPr>
            <w:delText xml:space="preserve">å </w:delText>
          </w:r>
        </w:del>
      </w:ins>
      <w:ins w:id="2513" w:date="2017-05-05T17:26:20Z" w:author="Forfatter">
        <w:del w:id="2514" w:date="2017-09-18T11:05:26Z" w:author="Mads Hjorth">
          <w:r>
            <w:rPr>
              <w:rtl w:val="0"/>
              <w:lang w:val="da-DK"/>
            </w:rPr>
            <w:delText>tv</w:delText>
          </w:r>
        </w:del>
      </w:ins>
      <w:ins w:id="2515" w:date="2017-05-05T17:26:20Z" w:author="Forfatter">
        <w:del w:id="2516" w:date="2017-09-18T11:05:26Z" w:author="Mads Hjorth">
          <w:r>
            <w:rPr>
              <w:rtl w:val="0"/>
              <w:lang w:val="da-DK"/>
            </w:rPr>
            <w:delText>æ</w:delText>
          </w:r>
        </w:del>
      </w:ins>
      <w:ins w:id="2517" w:date="2017-05-05T17:26:20Z" w:author="Forfatter">
        <w:del w:id="2518" w:date="2017-09-18T11:05:26Z" w:author="Mads Hjorth">
          <w:r>
            <w:rPr>
              <w:rtl w:val="0"/>
              <w:lang w:val="da-DK"/>
            </w:rPr>
            <w:delText xml:space="preserve">rs af registre. </w:delText>
          </w:r>
        </w:del>
      </w:ins>
    </w:p>
    <w:p>
      <w:pPr>
        <w:pStyle w:val="Princip"/>
        <w:spacing w:before="120"/>
        <w:rPr>
          <w:ins w:id="2519" w:date="2017-05-05T17:26:20Z" w:author="Forfatter"/>
          <w:del w:id="2520" w:date="2017-09-18T11:05:26Z" w:author="Mads Hjorth"/>
        </w:rPr>
      </w:pPr>
      <w:ins w:id="2521" w:date="2017-05-05T17:26:20Z" w:author="Forfatter">
        <w:del w:id="2522" w:date="2017-09-18T11:05:26Z" w:author="Mads Hjorth">
          <w:r>
            <w:rPr>
              <w:rtl w:val="0"/>
            </w:rPr>
            <w:tab/>
            <w:delText>Set fra sundhedsproducenters perspektiv giver sm</w:delText>
          </w:r>
        </w:del>
      </w:ins>
      <w:ins w:id="2523" w:date="2017-05-05T17:26:20Z" w:author="Forfatter">
        <w:del w:id="2524" w:date="2017-09-18T11:05:26Z" w:author="Mads Hjorth">
          <w:r>
            <w:rPr>
              <w:rtl w:val="0"/>
              <w:lang w:val="da-DK"/>
            </w:rPr>
            <w:delText xml:space="preserve">å </w:delText>
          </w:r>
        </w:del>
      </w:ins>
      <w:ins w:id="2525" w:date="2017-05-05T17:26:20Z" w:author="Forfatter">
        <w:del w:id="2526" w:date="2017-09-18T11:05:26Z" w:author="Mads Hjorth">
          <w:r>
            <w:rPr>
              <w:rtl w:val="0"/>
              <w:lang w:val="da-DK"/>
            </w:rPr>
            <w:delText>forskelle i informationsstrukturer for indberetning eller begrebsanvendelser p</w:delText>
          </w:r>
        </w:del>
      </w:ins>
      <w:ins w:id="2527" w:date="2017-05-05T17:26:20Z" w:author="Forfatter">
        <w:del w:id="2528" w:date="2017-09-18T11:05:26Z" w:author="Mads Hjorth">
          <w:r>
            <w:rPr>
              <w:rtl w:val="0"/>
              <w:lang w:val="da-DK"/>
            </w:rPr>
            <w:delText xml:space="preserve">å </w:delText>
          </w:r>
        </w:del>
      </w:ins>
      <w:ins w:id="2529" w:date="2017-05-05T17:26:20Z" w:author="Forfatter">
        <w:del w:id="2530" w:date="2017-09-18T11:05:26Z" w:author="Mads Hjorth">
          <w:r>
            <w:rPr>
              <w:rtl w:val="0"/>
              <w:lang w:val="da-DK"/>
            </w:rPr>
            <w:delText>tv</w:delText>
          </w:r>
        </w:del>
      </w:ins>
      <w:ins w:id="2531" w:date="2017-05-05T17:26:20Z" w:author="Forfatter">
        <w:del w:id="2532" w:date="2017-09-18T11:05:26Z" w:author="Mads Hjorth">
          <w:r>
            <w:rPr>
              <w:rtl w:val="0"/>
              <w:lang w:val="da-DK"/>
            </w:rPr>
            <w:delText>æ</w:delText>
          </w:r>
        </w:del>
      </w:ins>
      <w:ins w:id="2533" w:date="2017-05-05T17:26:20Z" w:author="Forfatter">
        <w:del w:id="2534" w:date="2017-09-18T11:05:26Z" w:author="Mads Hjorth">
          <w:r>
            <w:rPr>
              <w:rtl w:val="0"/>
              <w:lang w:val="da-DK"/>
            </w:rPr>
            <w:delText>rs af registre, store udfordringer. P</w:delText>
          </w:r>
        </w:del>
      </w:ins>
      <w:ins w:id="2535" w:date="2017-05-05T17:26:20Z" w:author="Forfatter">
        <w:del w:id="2536" w:date="2017-09-18T11:05:26Z" w:author="Mads Hjorth">
          <w:r>
            <w:rPr>
              <w:rtl w:val="0"/>
              <w:lang w:val="da-DK"/>
            </w:rPr>
            <w:delText xml:space="preserve">å </w:delText>
          </w:r>
        </w:del>
      </w:ins>
      <w:ins w:id="2537" w:date="2017-05-05T17:26:20Z" w:author="Forfatter">
        <w:del w:id="2538" w:date="2017-09-18T11:05:26Z" w:author="Mads Hjorth">
          <w:r>
            <w:rPr>
              <w:rtl w:val="0"/>
              <w:lang w:val="da-DK"/>
            </w:rPr>
            <w:delText>baggrund af tidligere erfaringer vurderes det som uhensigtsm</w:delText>
          </w:r>
        </w:del>
      </w:ins>
      <w:ins w:id="2539" w:date="2017-05-05T17:26:20Z" w:author="Forfatter">
        <w:del w:id="2540" w:date="2017-09-18T11:05:26Z" w:author="Mads Hjorth">
          <w:r>
            <w:rPr>
              <w:rtl w:val="0"/>
              <w:lang w:val="da-DK"/>
            </w:rPr>
            <w:delText>æ</w:delText>
          </w:r>
        </w:del>
      </w:ins>
      <w:ins w:id="2541" w:date="2017-05-05T17:26:20Z" w:author="Forfatter">
        <w:del w:id="2542" w:date="2017-09-18T11:05:26Z" w:author="Mads Hjorth">
          <w:r>
            <w:rPr>
              <w:rtl w:val="0"/>
              <w:lang w:val="da-DK"/>
            </w:rPr>
            <w:delText>ssigt at fors</w:delText>
          </w:r>
        </w:del>
      </w:ins>
      <w:ins w:id="2543" w:date="2017-05-05T17:26:20Z" w:author="Forfatter">
        <w:del w:id="2544" w:date="2017-09-18T11:05:26Z" w:author="Mads Hjorth">
          <w:r>
            <w:rPr>
              <w:rtl w:val="0"/>
              <w:lang w:val="da-DK"/>
            </w:rPr>
            <w:delText>ø</w:delText>
          </w:r>
        </w:del>
      </w:ins>
      <w:ins w:id="2545" w:date="2017-05-05T17:26:20Z" w:author="Forfatter">
        <w:del w:id="2546" w:date="2017-09-18T11:05:26Z" w:author="Mads Hjorth">
          <w:r>
            <w:rPr>
              <w:rtl w:val="0"/>
              <w:lang w:val="da-DK"/>
            </w:rPr>
            <w:delText xml:space="preserve">ge at udvikle </w:delText>
          </w:r>
        </w:del>
      </w:ins>
      <w:ins w:id="2547" w:date="2017-05-05T17:26:20Z" w:author="Forfatter">
        <w:del w:id="2548" w:date="2017-09-18T11:05:26Z" w:author="Mads Hjorth">
          <w:r>
            <w:rPr>
              <w:rtl w:val="0"/>
              <w:lang w:val="da-DK"/>
            </w:rPr>
            <w:delText>é</w:delText>
          </w:r>
        </w:del>
      </w:ins>
      <w:ins w:id="2549" w:date="2017-05-05T17:26:20Z" w:author="Forfatter">
        <w:del w:id="2550" w:date="2017-09-18T11:05:26Z" w:author="Mads Hjorth">
          <w:r>
            <w:rPr>
              <w:rtl w:val="0"/>
              <w:lang w:val="da-DK"/>
            </w:rPr>
            <w:delText>n samlet alt-omfattende model p</w:delText>
          </w:r>
        </w:del>
      </w:ins>
      <w:ins w:id="2551" w:date="2017-05-05T17:26:20Z" w:author="Forfatter">
        <w:del w:id="2552" w:date="2017-09-18T11:05:26Z" w:author="Mads Hjorth">
          <w:r>
            <w:rPr>
              <w:rtl w:val="0"/>
              <w:lang w:val="da-DK"/>
            </w:rPr>
            <w:delText xml:space="preserve">å </w:delText>
          </w:r>
        </w:del>
      </w:ins>
      <w:ins w:id="2553" w:date="2017-05-05T17:26:20Z" w:author="Forfatter">
        <w:del w:id="2554" w:date="2017-09-18T11:05:26Z" w:author="Mads Hjorth">
          <w:r>
            <w:rPr>
              <w:rtl w:val="0"/>
              <w:lang w:val="da-DK"/>
            </w:rPr>
            <w:delText>tv</w:delText>
          </w:r>
        </w:del>
      </w:ins>
      <w:ins w:id="2555" w:date="2017-05-05T17:26:20Z" w:author="Forfatter">
        <w:del w:id="2556" w:date="2017-09-18T11:05:26Z" w:author="Mads Hjorth">
          <w:r>
            <w:rPr>
              <w:rtl w:val="0"/>
              <w:lang w:val="da-DK"/>
            </w:rPr>
            <w:delText>æ</w:delText>
          </w:r>
        </w:del>
      </w:ins>
      <w:ins w:id="2557" w:date="2017-05-05T17:26:20Z" w:author="Forfatter">
        <w:del w:id="2558" w:date="2017-09-18T11:05:26Z" w:author="Mads Hjorth">
          <w:r>
            <w:rPr>
              <w:rtl w:val="0"/>
              <w:lang w:val="da-DK"/>
            </w:rPr>
            <w:delText xml:space="preserve">rs af alle registre. Men det er stadigt </w:delText>
          </w:r>
        </w:del>
      </w:ins>
      <w:ins w:id="2559" w:date="2017-05-05T17:26:20Z" w:author="Forfatter">
        <w:del w:id="2560" w:date="2017-09-18T11:05:26Z" w:author="Mads Hjorth">
          <w:r>
            <w:rPr>
              <w:rtl w:val="0"/>
              <w:lang w:val="da-DK"/>
            </w:rPr>
            <w:delText>ø</w:delText>
          </w:r>
        </w:del>
      </w:ins>
      <w:ins w:id="2561" w:date="2017-05-05T17:26:20Z" w:author="Forfatter">
        <w:del w:id="2562" w:date="2017-09-18T11:05:26Z" w:author="Mads Hjorth">
          <w:r>
            <w:rPr>
              <w:rtl w:val="0"/>
              <w:lang w:val="da-DK"/>
            </w:rPr>
            <w:delText>nskeligt at genbruge strukturer p</w:delText>
          </w:r>
        </w:del>
      </w:ins>
      <w:ins w:id="2563" w:date="2017-05-05T17:26:20Z" w:author="Forfatter">
        <w:del w:id="2564" w:date="2017-09-18T11:05:26Z" w:author="Mads Hjorth">
          <w:r>
            <w:rPr>
              <w:rtl w:val="0"/>
              <w:lang w:val="da-DK"/>
            </w:rPr>
            <w:delText xml:space="preserve">å </w:delText>
          </w:r>
        </w:del>
      </w:ins>
      <w:ins w:id="2565" w:date="2017-05-05T17:26:20Z" w:author="Forfatter">
        <w:del w:id="2566" w:date="2017-09-18T11:05:26Z" w:author="Mads Hjorth">
          <w:r>
            <w:rPr>
              <w:rtl w:val="0"/>
              <w:lang w:val="da-DK"/>
            </w:rPr>
            <w:delText>tv</w:delText>
          </w:r>
        </w:del>
      </w:ins>
      <w:ins w:id="2567" w:date="2017-05-05T17:26:20Z" w:author="Forfatter">
        <w:del w:id="2568" w:date="2017-09-18T11:05:26Z" w:author="Mads Hjorth">
          <w:r>
            <w:rPr>
              <w:rtl w:val="0"/>
              <w:lang w:val="da-DK"/>
            </w:rPr>
            <w:delText>æ</w:delText>
          </w:r>
        </w:del>
      </w:ins>
      <w:ins w:id="2569" w:date="2017-05-05T17:26:20Z" w:author="Forfatter">
        <w:del w:id="2570" w:date="2017-09-18T11:05:26Z" w:author="Mads Hjorth">
          <w:r>
            <w:rPr>
              <w:rtl w:val="0"/>
              <w:lang w:val="da-DK"/>
            </w:rPr>
            <w:delText xml:space="preserve">rs af registre. </w:delText>
          </w:r>
        </w:del>
      </w:ins>
    </w:p>
    <w:p>
      <w:pPr>
        <w:pStyle w:val="Princip"/>
        <w:spacing w:before="120"/>
        <w:rPr>
          <w:ins w:id="2571" w:date="2017-05-05T17:26:20Z" w:author="Forfatter"/>
          <w:del w:id="2572" w:date="2017-09-18T11:05:26Z" w:author="Mads Hjorth"/>
        </w:rPr>
      </w:pPr>
      <w:ins w:id="2573" w:date="2017-05-05T17:26:20Z" w:author="Forfatter">
        <w:del w:id="2574" w:date="2017-09-18T11:05:26Z" w:author="Mads Hjorth">
          <w:r>
            <w:rPr>
              <w:rtl w:val="0"/>
            </w:rPr>
            <w:tab/>
            <w:delText>For det enkelte register vil en konsekvens af ovenst</w:delText>
          </w:r>
        </w:del>
      </w:ins>
      <w:ins w:id="2575" w:date="2017-05-05T17:26:20Z" w:author="Forfatter">
        <w:del w:id="2576" w:date="2017-09-18T11:05:26Z" w:author="Mads Hjorth">
          <w:r>
            <w:rPr>
              <w:rtl w:val="0"/>
              <w:lang w:val="da-DK"/>
            </w:rPr>
            <w:delText>å</w:delText>
          </w:r>
        </w:del>
      </w:ins>
      <w:ins w:id="2577" w:date="2017-05-05T17:26:20Z" w:author="Forfatter">
        <w:del w:id="2578" w:date="2017-09-18T11:05:26Z" w:author="Mads Hjorth">
          <w:r>
            <w:rPr>
              <w:rtl w:val="0"/>
              <w:lang w:val="da-DK"/>
            </w:rPr>
            <w:delText>ende princip v</w:delText>
          </w:r>
        </w:del>
      </w:ins>
      <w:ins w:id="2579" w:date="2017-05-05T17:26:20Z" w:author="Forfatter">
        <w:del w:id="2580" w:date="2017-09-18T11:05:26Z" w:author="Mads Hjorth">
          <w:r>
            <w:rPr>
              <w:rtl w:val="0"/>
              <w:lang w:val="da-DK"/>
            </w:rPr>
            <w:delText>æ</w:delText>
          </w:r>
        </w:del>
      </w:ins>
      <w:ins w:id="2581" w:date="2017-05-05T17:26:20Z" w:author="Forfatter">
        <w:del w:id="2582" w:date="2017-09-18T11:05:26Z" w:author="Mads Hjorth">
          <w:r>
            <w:rPr>
              <w:rtl w:val="0"/>
              <w:lang w:val="da-DK"/>
            </w:rPr>
            <w:delText>re at de i h</w:delText>
          </w:r>
        </w:del>
      </w:ins>
      <w:ins w:id="2583" w:date="2017-05-05T17:26:20Z" w:author="Forfatter">
        <w:del w:id="2584" w:date="2017-09-18T11:05:26Z" w:author="Mads Hjorth">
          <w:r>
            <w:rPr>
              <w:rtl w:val="0"/>
              <w:lang w:val="da-DK"/>
            </w:rPr>
            <w:delText>ø</w:delText>
          </w:r>
        </w:del>
      </w:ins>
      <w:ins w:id="2585" w:date="2017-05-05T17:26:20Z" w:author="Forfatter">
        <w:del w:id="2586" w:date="2017-09-18T11:05:26Z" w:author="Mads Hjorth">
          <w:r>
            <w:rPr>
              <w:rtl w:val="0"/>
              <w:lang w:val="da-DK"/>
            </w:rPr>
            <w:delText>jere grad skal samarbejde med andre registre og sundhedsproducenter i udformningen af informationsstrukturer og begrebsanvendelser. Organiseringen af arbejdet omkring indhold og strukturer b</w:delText>
          </w:r>
        </w:del>
      </w:ins>
      <w:ins w:id="2587" w:date="2017-05-05T17:26:20Z" w:author="Forfatter">
        <w:del w:id="2588" w:date="2017-09-18T11:05:26Z" w:author="Mads Hjorth">
          <w:r>
            <w:rPr>
              <w:rtl w:val="0"/>
              <w:lang w:val="da-DK"/>
            </w:rPr>
            <w:delText>ø</w:delText>
          </w:r>
        </w:del>
      </w:ins>
      <w:ins w:id="2589" w:date="2017-05-05T17:26:20Z" w:author="Forfatter">
        <w:del w:id="2590" w:date="2017-09-18T11:05:26Z" w:author="Mads Hjorth">
          <w:r>
            <w:rPr>
              <w:rtl w:val="0"/>
              <w:lang w:val="da-DK"/>
            </w:rPr>
            <w:delText>r ske omkring indholdsm</w:delText>
          </w:r>
        </w:del>
      </w:ins>
      <w:ins w:id="2591" w:date="2017-05-05T17:26:20Z" w:author="Forfatter">
        <w:del w:id="2592" w:date="2017-09-18T11:05:26Z" w:author="Mads Hjorth">
          <w:r>
            <w:rPr>
              <w:rtl w:val="0"/>
              <w:lang w:val="da-DK"/>
            </w:rPr>
            <w:delText>æ</w:delText>
          </w:r>
        </w:del>
      </w:ins>
      <w:ins w:id="2593" w:date="2017-05-05T17:26:20Z" w:author="Forfatter">
        <w:del w:id="2594" w:date="2017-09-18T11:05:26Z" w:author="Mads Hjorth">
          <w:r>
            <w:rPr>
              <w:rtl w:val="0"/>
              <w:lang w:val="da-DK"/>
            </w:rPr>
            <w:delText>ssige omr</w:delText>
          </w:r>
        </w:del>
      </w:ins>
      <w:ins w:id="2595" w:date="2017-05-05T17:26:20Z" w:author="Forfatter">
        <w:del w:id="2596" w:date="2017-09-18T11:05:26Z" w:author="Mads Hjorth">
          <w:r>
            <w:rPr>
              <w:rtl w:val="0"/>
              <w:lang w:val="da-DK"/>
            </w:rPr>
            <w:delText>å</w:delText>
          </w:r>
        </w:del>
      </w:ins>
      <w:ins w:id="2597" w:date="2017-05-05T17:26:20Z" w:author="Forfatter">
        <w:del w:id="2598" w:date="2017-09-18T11:05:26Z" w:author="Mads Hjorth">
          <w:r>
            <w:rPr>
              <w:rtl w:val="0"/>
              <w:lang w:val="da-DK"/>
            </w:rPr>
            <w:delText xml:space="preserve">der der har anvendelse hos flere registre. </w:delText>
          </w:r>
        </w:del>
      </w:ins>
    </w:p>
    <w:p>
      <w:pPr>
        <w:pStyle w:val="Princip"/>
        <w:spacing w:before="120"/>
        <w:ind w:left="0" w:firstLine="0"/>
        <w:rPr>
          <w:ins w:id="2599" w:date="2017-05-05T17:26:20Z" w:author="Forfatter"/>
          <w:del w:id="2600" w:date="2017-09-18T11:05:26Z" w:author="Mads Hjorth"/>
        </w:rPr>
      </w:pPr>
      <w:ins w:id="2601" w:date="2017-05-05T17:26:20Z" w:author="Forfatter">
        <w:del w:id="2602" w:date="2017-09-18T11:05:26Z" w:author="Mads Hjorth">
          <w:r>
            <w:rPr/>
            <w:tab/>
          </w:r>
        </w:del>
      </w:ins>
    </w:p>
    <w:p>
      <w:pPr>
        <w:pStyle w:val="Princip"/>
        <w:rPr>
          <w:del w:id="2603" w:date="2017-05-05T17:26:20Z" w:author="Forfatter"/>
        </w:rPr>
      </w:pPr>
      <w:del w:id="2604" w:date="2017-05-05T17:26:20Z" w:author="Forfatter">
        <w:r>
          <w:rPr>
            <w:rtl w:val="0"/>
          </w:rPr>
          <w:delText>Princip  F1</w:delText>
          <w:tab/>
          <w:delText>Sundhedsproducenter er ansvarlig for brugergr</w:delText>
        </w:r>
      </w:del>
      <w:del w:id="2605" w:date="2017-05-05T17:26:20Z" w:author="Forfatter">
        <w:r>
          <w:rPr>
            <w:rtl w:val="0"/>
          </w:rPr>
          <w:delText>æ</w:delText>
        </w:r>
      </w:del>
      <w:del w:id="2606" w:date="2017-05-05T17:26:20Z" w:author="Forfatter">
        <w:r>
          <w:rPr>
            <w:rtl w:val="0"/>
          </w:rPr>
          <w:delText xml:space="preserve">nseflade til registrering. </w:delText>
        </w:r>
      </w:del>
    </w:p>
    <w:p>
      <w:pPr>
        <w:pStyle w:val="Princip"/>
        <w:spacing w:before="120"/>
        <w:rPr>
          <w:del w:id="2607" w:date="2017-05-05T17:26:20Z" w:author="Forfatter"/>
        </w:rPr>
      </w:pPr>
      <w:del w:id="2608" w:date="2017-05-05T17:26:20Z" w:author="Forfatter">
        <w:r>
          <w:rPr>
            <w:rtl w:val="0"/>
          </w:rPr>
          <w:tab/>
          <w:delText>Brugergr</w:delText>
        </w:r>
      </w:del>
      <w:del w:id="2609" w:date="2017-05-05T17:26:20Z" w:author="Forfatter">
        <w:r>
          <w:rPr>
            <w:rtl w:val="0"/>
            <w:lang w:val="da-DK"/>
          </w:rPr>
          <w:delText>æ</w:delText>
        </w:r>
      </w:del>
      <w:del w:id="2610" w:date="2017-05-05T17:26:20Z" w:author="Forfatter">
        <w:r>
          <w:rPr>
            <w:rtl w:val="0"/>
            <w:lang w:val="da-DK"/>
          </w:rPr>
          <w:delText>nseflader der anvendes af sundhedsfagligt personale til registrering af oplysninger der overf</w:delText>
        </w:r>
      </w:del>
      <w:del w:id="2611" w:date="2017-05-05T17:26:20Z" w:author="Forfatter">
        <w:r>
          <w:rPr>
            <w:rtl w:val="0"/>
            <w:lang w:val="da-DK"/>
          </w:rPr>
          <w:delText>ø</w:delText>
        </w:r>
      </w:del>
      <w:del w:id="2612" w:date="2017-05-05T17:26:20Z" w:author="Forfatter">
        <w:r>
          <w:rPr>
            <w:rtl w:val="0"/>
            <w:lang w:val="da-DK"/>
          </w:rPr>
          <w:delText>res til nationale registre med sekund</w:delText>
        </w:r>
      </w:del>
      <w:del w:id="2613" w:date="2017-05-05T17:26:20Z" w:author="Forfatter">
        <w:r>
          <w:rPr>
            <w:rtl w:val="0"/>
            <w:lang w:val="da-DK"/>
          </w:rPr>
          <w:delText>æ</w:delText>
        </w:r>
      </w:del>
      <w:del w:id="2614" w:date="2017-05-05T17:26:20Z" w:author="Forfatter">
        <w:r>
          <w:rPr>
            <w:rtl w:val="0"/>
            <w:lang w:val="da-DK"/>
          </w:rPr>
          <w:delText>r anvendelse b</w:delText>
        </w:r>
      </w:del>
      <w:del w:id="2615" w:date="2017-05-05T17:26:20Z" w:author="Forfatter">
        <w:r>
          <w:rPr>
            <w:rtl w:val="0"/>
            <w:lang w:val="da-DK"/>
          </w:rPr>
          <w:delText>ø</w:delText>
        </w:r>
      </w:del>
      <w:del w:id="2616" w:date="2017-05-05T17:26:20Z" w:author="Forfatter">
        <w:r>
          <w:rPr>
            <w:rtl w:val="0"/>
            <w:lang w:val="da-DK"/>
          </w:rPr>
          <w:delText>r udvikles og drives af sundhedsproducenter. Sundhedsproducenterne p</w:delText>
        </w:r>
      </w:del>
      <w:del w:id="2617" w:date="2017-05-05T17:26:20Z" w:author="Forfatter">
        <w:r>
          <w:rPr>
            <w:rtl w:val="0"/>
            <w:lang w:val="da-DK"/>
          </w:rPr>
          <w:delText>å</w:delText>
        </w:r>
      </w:del>
      <w:del w:id="2618" w:date="2017-05-05T17:26:20Z" w:author="Forfatter">
        <w:r>
          <w:rPr>
            <w:rtl w:val="0"/>
            <w:lang w:val="da-DK"/>
          </w:rPr>
          <w:delText>l</w:delText>
        </w:r>
      </w:del>
      <w:del w:id="2619" w:date="2017-05-05T17:26:20Z" w:author="Forfatter">
        <w:r>
          <w:rPr>
            <w:rtl w:val="0"/>
            <w:lang w:val="da-DK"/>
          </w:rPr>
          <w:delText>æ</w:delText>
        </w:r>
      </w:del>
      <w:del w:id="2620" w:date="2017-05-05T17:26:20Z" w:author="Forfatter">
        <w:r>
          <w:rPr>
            <w:rtl w:val="0"/>
            <w:lang w:val="da-DK"/>
          </w:rPr>
          <w:delText>gges en pligt til at registrer og overf</w:delText>
        </w:r>
      </w:del>
      <w:del w:id="2621" w:date="2017-05-05T17:26:20Z" w:author="Forfatter">
        <w:r>
          <w:rPr>
            <w:rtl w:val="0"/>
            <w:lang w:val="da-DK"/>
          </w:rPr>
          <w:delText>ø</w:delText>
        </w:r>
      </w:del>
      <w:del w:id="2622" w:date="2017-05-05T17:26:20Z" w:author="Forfatter">
        <w:r>
          <w:rPr>
            <w:rtl w:val="0"/>
            <w:lang w:val="da-DK"/>
          </w:rPr>
          <w:delText>re bestemte oplysninger i forbindelse med godkendelse af nationale registre, men der er i denne referencearkitektur ingen regulering af hvordan denne registrering foreg</w:delText>
        </w:r>
      </w:del>
      <w:del w:id="2623" w:date="2017-05-05T17:26:20Z" w:author="Forfatter">
        <w:r>
          <w:rPr>
            <w:rtl w:val="0"/>
            <w:lang w:val="da-DK"/>
          </w:rPr>
          <w:delText>å</w:delText>
        </w:r>
      </w:del>
      <w:del w:id="2624" w:date="2017-05-05T17:26:20Z" w:author="Forfatter">
        <w:r>
          <w:rPr>
            <w:rtl w:val="0"/>
            <w:lang w:val="da-DK"/>
          </w:rPr>
          <w:delText xml:space="preserve">r. </w:delText>
        </w:r>
      </w:del>
    </w:p>
    <w:p>
      <w:pPr>
        <w:pStyle w:val="Princip"/>
        <w:spacing w:before="120"/>
        <w:rPr>
          <w:del w:id="2625" w:date="2017-05-05T17:26:20Z" w:author="Forfatter"/>
        </w:rPr>
      </w:pPr>
      <w:del w:id="2626" w:date="2017-05-05T17:26:20Z" w:author="Forfatter">
        <w:r>
          <w:rPr>
            <w:rtl w:val="0"/>
          </w:rPr>
          <w:tab/>
          <w:delText>Dette princip er begrundet i sundhedsproducenternes store forskelligartethed. Det er usandsynligt at en brugergr</w:delText>
        </w:r>
      </w:del>
      <w:del w:id="2627" w:date="2017-05-05T17:26:20Z" w:author="Forfatter">
        <w:r>
          <w:rPr>
            <w:rtl w:val="0"/>
            <w:lang w:val="da-DK"/>
          </w:rPr>
          <w:delText>æ</w:delText>
        </w:r>
      </w:del>
      <w:del w:id="2628" w:date="2017-05-05T17:26:20Z" w:author="Forfatter">
        <w:r>
          <w:rPr>
            <w:rtl w:val="0"/>
            <w:lang w:val="da-DK"/>
          </w:rPr>
          <w:delText>nseflade til registrering kan udvikles, s</w:delText>
        </w:r>
      </w:del>
      <w:del w:id="2629" w:date="2017-05-05T17:26:20Z" w:author="Forfatter">
        <w:r>
          <w:rPr>
            <w:rtl w:val="0"/>
            <w:lang w:val="da-DK"/>
          </w:rPr>
          <w:delText xml:space="preserve">å </w:delText>
        </w:r>
      </w:del>
      <w:del w:id="2630" w:date="2017-05-05T17:26:20Z" w:author="Forfatter">
        <w:r>
          <w:rPr>
            <w:rtl w:val="0"/>
            <w:lang w:val="da-DK"/>
          </w:rPr>
          <w:delText>den underst</w:delText>
        </w:r>
      </w:del>
      <w:del w:id="2631" w:date="2017-05-05T17:26:20Z" w:author="Forfatter">
        <w:r>
          <w:rPr>
            <w:rtl w:val="0"/>
            <w:lang w:val="da-DK"/>
          </w:rPr>
          <w:delText>ø</w:delText>
        </w:r>
      </w:del>
      <w:del w:id="2632" w:date="2017-05-05T17:26:20Z" w:author="Forfatter">
        <w:r>
          <w:rPr>
            <w:rtl w:val="0"/>
            <w:lang w:val="da-DK"/>
          </w:rPr>
          <w:delText>tte en effektiv registrering i b</w:delText>
        </w:r>
      </w:del>
      <w:del w:id="2633" w:date="2017-05-05T17:26:20Z" w:author="Forfatter">
        <w:r>
          <w:rPr>
            <w:rtl w:val="0"/>
            <w:lang w:val="da-DK"/>
          </w:rPr>
          <w:delText>å</w:delText>
        </w:r>
      </w:del>
      <w:del w:id="2634" w:date="2017-05-05T17:26:20Z" w:author="Forfatter">
        <w:r>
          <w:rPr>
            <w:rtl w:val="0"/>
            <w:lang w:val="da-DK"/>
          </w:rPr>
          <w:delText>de kommunalt, privat og regionalt regi. Selv p</w:delText>
        </w:r>
      </w:del>
      <w:del w:id="2635" w:date="2017-05-05T17:26:20Z" w:author="Forfatter">
        <w:r>
          <w:rPr>
            <w:rtl w:val="0"/>
            <w:lang w:val="da-DK"/>
          </w:rPr>
          <w:delText xml:space="preserve">å </w:delText>
        </w:r>
      </w:del>
      <w:del w:id="2636" w:date="2017-05-05T17:26:20Z" w:author="Forfatter">
        <w:r>
          <w:rPr>
            <w:rtl w:val="0"/>
            <w:lang w:val="da-DK"/>
          </w:rPr>
          <w:delText>tv</w:delText>
        </w:r>
      </w:del>
      <w:del w:id="2637" w:date="2017-05-05T17:26:20Z" w:author="Forfatter">
        <w:r>
          <w:rPr>
            <w:rtl w:val="0"/>
            <w:lang w:val="da-DK"/>
          </w:rPr>
          <w:delText>æ</w:delText>
        </w:r>
      </w:del>
      <w:del w:id="2638" w:date="2017-05-05T17:26:20Z" w:author="Forfatter">
        <w:r>
          <w:rPr>
            <w:rtl w:val="0"/>
            <w:lang w:val="da-DK"/>
          </w:rPr>
          <w:delText>rs af sundhedsproducenter indenfor samme regi kan der v</w:delText>
        </w:r>
      </w:del>
      <w:del w:id="2639" w:date="2017-05-05T17:26:20Z" w:author="Forfatter">
        <w:r>
          <w:rPr>
            <w:rtl w:val="0"/>
            <w:lang w:val="da-DK"/>
          </w:rPr>
          <w:delText>æ</w:delText>
        </w:r>
      </w:del>
      <w:del w:id="2640" w:date="2017-05-05T17:26:20Z" w:author="Forfatter">
        <w:r>
          <w:rPr>
            <w:rtl w:val="0"/>
            <w:lang w:val="da-DK"/>
          </w:rPr>
          <w:delText>re store forskelle i de anvendte systemer og arbejdsgang. Opgave med udvikling af brugergr</w:delText>
        </w:r>
      </w:del>
      <w:del w:id="2641" w:date="2017-05-05T17:26:20Z" w:author="Forfatter">
        <w:r>
          <w:rPr>
            <w:rtl w:val="0"/>
            <w:lang w:val="da-DK"/>
          </w:rPr>
          <w:delText>æ</w:delText>
        </w:r>
      </w:del>
      <w:del w:id="2642" w:date="2017-05-05T17:26:20Z" w:author="Forfatter">
        <w:r>
          <w:rPr>
            <w:rtl w:val="0"/>
            <w:lang w:val="da-DK"/>
          </w:rPr>
          <w:delText>nseflader ligger derfor hos sundhedsproducenter. For nogle sundhedsproducenter vil det v</w:delText>
        </w:r>
      </w:del>
      <w:del w:id="2643" w:date="2017-05-05T17:26:20Z" w:author="Forfatter">
        <w:r>
          <w:rPr>
            <w:rtl w:val="0"/>
            <w:lang w:val="da-DK"/>
          </w:rPr>
          <w:delText>æ</w:delText>
        </w:r>
      </w:del>
      <w:del w:id="2644" w:date="2017-05-05T17:26:20Z" w:author="Forfatter">
        <w:r>
          <w:rPr>
            <w:rtl w:val="0"/>
            <w:lang w:val="da-DK"/>
          </w:rPr>
          <w:delText>re naturligt at g</w:delText>
        </w:r>
      </w:del>
      <w:del w:id="2645" w:date="2017-05-05T17:26:20Z" w:author="Forfatter">
        <w:r>
          <w:rPr>
            <w:rtl w:val="0"/>
            <w:lang w:val="da-DK"/>
          </w:rPr>
          <w:delText xml:space="preserve">å </w:delText>
        </w:r>
      </w:del>
      <w:del w:id="2646" w:date="2017-05-05T17:26:20Z" w:author="Forfatter">
        <w:r>
          <w:rPr>
            <w:rtl w:val="0"/>
            <w:lang w:val="da-DK"/>
          </w:rPr>
          <w:delText>sammen i interessef</w:delText>
        </w:r>
      </w:del>
      <w:del w:id="2647" w:date="2017-05-05T17:26:20Z" w:author="Forfatter">
        <w:r>
          <w:rPr>
            <w:rtl w:val="0"/>
            <w:lang w:val="da-DK"/>
          </w:rPr>
          <w:delText>æ</w:delText>
        </w:r>
      </w:del>
      <w:del w:id="2648" w:date="2017-05-05T17:26:20Z" w:author="Forfatter">
        <w:r>
          <w:rPr>
            <w:rtl w:val="0"/>
            <w:lang w:val="da-DK"/>
          </w:rPr>
          <w:delText>llesskaber og udvikle f</w:delText>
        </w:r>
      </w:del>
      <w:del w:id="2649" w:date="2017-05-05T17:26:20Z" w:author="Forfatter">
        <w:r>
          <w:rPr>
            <w:rtl w:val="0"/>
            <w:lang w:val="da-DK"/>
          </w:rPr>
          <w:delText>æ</w:delText>
        </w:r>
      </w:del>
      <w:del w:id="2650" w:date="2017-05-05T17:26:20Z" w:author="Forfatter">
        <w:r>
          <w:rPr>
            <w:rtl w:val="0"/>
            <w:lang w:val="da-DK"/>
          </w:rPr>
          <w:delText>lles registreringsl</w:delText>
        </w:r>
      </w:del>
      <w:del w:id="2651" w:date="2017-05-05T17:26:20Z" w:author="Forfatter">
        <w:r>
          <w:rPr>
            <w:rtl w:val="0"/>
            <w:lang w:val="da-DK"/>
          </w:rPr>
          <w:delText>ø</w:delText>
        </w:r>
      </w:del>
      <w:del w:id="2652" w:date="2017-05-05T17:26:20Z" w:author="Forfatter">
        <w:r>
          <w:rPr>
            <w:rtl w:val="0"/>
            <w:lang w:val="da-DK"/>
          </w:rPr>
          <w:delText>sninger.</w:delText>
        </w:r>
      </w:del>
    </w:p>
    <w:p>
      <w:pPr>
        <w:pStyle w:val="Princip"/>
        <w:spacing w:before="120"/>
        <w:rPr>
          <w:del w:id="2653" w:date="2017-05-05T17:26:20Z" w:author="Forfatter"/>
        </w:rPr>
      </w:pPr>
      <w:del w:id="2654" w:date="2017-05-05T17:26:20Z" w:author="Forfatter">
        <w:r>
          <w:rPr>
            <w:rtl w:val="0"/>
          </w:rPr>
          <w:tab/>
          <w:delText>Princippet har st</w:delText>
        </w:r>
      </w:del>
      <w:del w:id="2655" w:date="2017-05-05T17:26:20Z" w:author="Forfatter">
        <w:r>
          <w:rPr>
            <w:rtl w:val="0"/>
            <w:lang w:val="da-DK"/>
          </w:rPr>
          <w:delText>ø</w:delText>
        </w:r>
      </w:del>
      <w:del w:id="2656" w:date="2017-05-05T17:26:20Z" w:author="Forfatter">
        <w:r>
          <w:rPr>
            <w:rtl w:val="0"/>
            <w:lang w:val="da-DK"/>
          </w:rPr>
          <w:delText>rst implikationer for sundhedsproducenter der har pligt til at registre og indberette oplysninger. De f</w:delText>
        </w:r>
      </w:del>
      <w:del w:id="2657" w:date="2017-05-05T17:26:20Z" w:author="Forfatter">
        <w:r>
          <w:rPr>
            <w:rtl w:val="0"/>
            <w:lang w:val="da-DK"/>
          </w:rPr>
          <w:delText>å</w:delText>
        </w:r>
      </w:del>
      <w:del w:id="2658" w:date="2017-05-05T17:26:20Z" w:author="Forfatter">
        <w:r>
          <w:rPr>
            <w:rtl w:val="0"/>
            <w:lang w:val="da-DK"/>
          </w:rPr>
          <w:delText>r mulighed for i h</w:delText>
        </w:r>
      </w:del>
      <w:del w:id="2659" w:date="2017-05-05T17:26:20Z" w:author="Forfatter">
        <w:r>
          <w:rPr>
            <w:rtl w:val="0"/>
            <w:lang w:val="da-DK"/>
          </w:rPr>
          <w:delText>ø</w:delText>
        </w:r>
      </w:del>
      <w:del w:id="2660" w:date="2017-05-05T17:26:20Z" w:author="Forfatter">
        <w:r>
          <w:rPr>
            <w:rtl w:val="0"/>
            <w:lang w:val="da-DK"/>
          </w:rPr>
          <w:delText>jere grad at integrere de sekund</w:delText>
        </w:r>
      </w:del>
      <w:del w:id="2661" w:date="2017-05-05T17:26:20Z" w:author="Forfatter">
        <w:r>
          <w:rPr>
            <w:rtl w:val="0"/>
            <w:lang w:val="da-DK"/>
          </w:rPr>
          <w:delText>æ</w:delText>
        </w:r>
      </w:del>
      <w:del w:id="2662" w:date="2017-05-05T17:26:20Z" w:author="Forfatter">
        <w:r>
          <w:rPr>
            <w:rtl w:val="0"/>
            <w:lang w:val="da-DK"/>
          </w:rPr>
          <w:delText>re behov p</w:delText>
        </w:r>
      </w:del>
      <w:del w:id="2663" w:date="2017-05-05T17:26:20Z" w:author="Forfatter">
        <w:r>
          <w:rPr>
            <w:rtl w:val="0"/>
            <w:lang w:val="da-DK"/>
          </w:rPr>
          <w:delText xml:space="preserve">å </w:delText>
        </w:r>
      </w:del>
      <w:del w:id="2664" w:date="2017-05-05T17:26:20Z" w:author="Forfatter">
        <w:r>
          <w:rPr>
            <w:rtl w:val="0"/>
            <w:lang w:val="da-DK"/>
          </w:rPr>
          <w:delText>registrering direkte i de systemer hvor registrering til de prim</w:delText>
        </w:r>
      </w:del>
      <w:del w:id="2665" w:date="2017-05-05T17:26:20Z" w:author="Forfatter">
        <w:r>
          <w:rPr>
            <w:rtl w:val="0"/>
            <w:lang w:val="da-DK"/>
          </w:rPr>
          <w:delText>æ</w:delText>
        </w:r>
      </w:del>
      <w:del w:id="2666" w:date="2017-05-05T17:26:20Z" w:author="Forfatter">
        <w:r>
          <w:rPr>
            <w:rtl w:val="0"/>
            <w:lang w:val="da-DK"/>
          </w:rPr>
          <w:delText>re form</w:delText>
        </w:r>
      </w:del>
      <w:del w:id="2667" w:date="2017-05-05T17:26:20Z" w:author="Forfatter">
        <w:r>
          <w:rPr>
            <w:rtl w:val="0"/>
            <w:lang w:val="da-DK"/>
          </w:rPr>
          <w:delText>å</w:delText>
        </w:r>
      </w:del>
      <w:del w:id="2668" w:date="2017-05-05T17:26:20Z" w:author="Forfatter">
        <w:r>
          <w:rPr>
            <w:rtl w:val="0"/>
            <w:lang w:val="da-DK"/>
          </w:rPr>
          <w:delText>l sker i forvejen. De f</w:delText>
        </w:r>
      </w:del>
      <w:del w:id="2669" w:date="2017-05-05T17:26:20Z" w:author="Forfatter">
        <w:r>
          <w:rPr>
            <w:rtl w:val="0"/>
            <w:lang w:val="da-DK"/>
          </w:rPr>
          <w:delText>å</w:delText>
        </w:r>
      </w:del>
      <w:del w:id="2670" w:date="2017-05-05T17:26:20Z" w:author="Forfatter">
        <w:r>
          <w:rPr>
            <w:rtl w:val="0"/>
            <w:lang w:val="da-DK"/>
          </w:rPr>
          <w:delText xml:space="preserve">r </w:delText>
        </w:r>
      </w:del>
      <w:del w:id="2671" w:date="2017-05-05T17:26:20Z" w:author="Forfatter">
        <w:r>
          <w:rPr>
            <w:rtl w:val="0"/>
            <w:lang w:val="da-DK"/>
          </w:rPr>
          <w:delText>ø</w:delText>
        </w:r>
      </w:del>
      <w:del w:id="2672" w:date="2017-05-05T17:26:20Z" w:author="Forfatter">
        <w:r>
          <w:rPr>
            <w:rtl w:val="0"/>
            <w:lang w:val="da-DK"/>
          </w:rPr>
          <w:delText>get mulighed for at genbruge eksisterende systemer og services til fx brugerh</w:delText>
        </w:r>
      </w:del>
      <w:del w:id="2673" w:date="2017-05-05T17:26:20Z" w:author="Forfatter">
        <w:r>
          <w:rPr>
            <w:rtl w:val="0"/>
            <w:lang w:val="da-DK"/>
          </w:rPr>
          <w:delText>å</w:delText>
        </w:r>
      </w:del>
      <w:del w:id="2674" w:date="2017-05-05T17:26:20Z" w:author="Forfatter">
        <w:r>
          <w:rPr>
            <w:rtl w:val="0"/>
            <w:lang w:val="da-DK"/>
          </w:rPr>
          <w:delText>ndtering, login og klassifikation uafh</w:delText>
        </w:r>
      </w:del>
      <w:del w:id="2675" w:date="2017-05-05T17:26:20Z" w:author="Forfatter">
        <w:r>
          <w:rPr>
            <w:rtl w:val="0"/>
            <w:lang w:val="da-DK"/>
          </w:rPr>
          <w:delText>æ</w:delText>
        </w:r>
      </w:del>
      <w:del w:id="2676" w:date="2017-05-05T17:26:20Z" w:author="Forfatter">
        <w:r>
          <w:rPr>
            <w:rtl w:val="0"/>
            <w:lang w:val="da-DK"/>
          </w:rPr>
          <w:delText>ngigt af det enkelte register. Princippet har ogs</w:delText>
        </w:r>
      </w:del>
      <w:del w:id="2677" w:date="2017-05-05T17:26:20Z" w:author="Forfatter">
        <w:r>
          <w:rPr>
            <w:rtl w:val="0"/>
            <w:lang w:val="da-DK"/>
          </w:rPr>
          <w:delText xml:space="preserve">å </w:delText>
        </w:r>
      </w:del>
      <w:del w:id="2678" w:date="2017-05-05T17:26:20Z" w:author="Forfatter">
        <w:r>
          <w:rPr>
            <w:rtl w:val="0"/>
            <w:lang w:val="da-DK"/>
          </w:rPr>
          <w:delText>implikationer for det enkelte register, der ikke l</w:delText>
        </w:r>
      </w:del>
      <w:del w:id="2679" w:date="2017-05-05T17:26:20Z" w:author="Forfatter">
        <w:r>
          <w:rPr>
            <w:rtl w:val="0"/>
            <w:lang w:val="da-DK"/>
          </w:rPr>
          <w:delText>æ</w:delText>
        </w:r>
      </w:del>
      <w:del w:id="2680" w:date="2017-05-05T17:26:20Z" w:author="Forfatter">
        <w:r>
          <w:rPr>
            <w:rtl w:val="0"/>
            <w:lang w:val="da-DK"/>
          </w:rPr>
          <w:delText>ngere kan stille krav til at registrering foreg</w:delText>
        </w:r>
      </w:del>
      <w:del w:id="2681" w:date="2017-05-05T17:26:20Z" w:author="Forfatter">
        <w:r>
          <w:rPr>
            <w:rtl w:val="0"/>
            <w:lang w:val="da-DK"/>
          </w:rPr>
          <w:delText>å</w:delText>
        </w:r>
      </w:del>
      <w:del w:id="2682" w:date="2017-05-05T17:26:20Z" w:author="Forfatter">
        <w:r>
          <w:rPr>
            <w:rtl w:val="0"/>
            <w:lang w:val="da-DK"/>
          </w:rPr>
          <w:delText>r i egenudviklede brugergr</w:delText>
        </w:r>
      </w:del>
      <w:del w:id="2683" w:date="2017-05-05T17:26:20Z" w:author="Forfatter">
        <w:r>
          <w:rPr>
            <w:rtl w:val="0"/>
            <w:lang w:val="da-DK"/>
          </w:rPr>
          <w:delText>æ</w:delText>
        </w:r>
      </w:del>
      <w:del w:id="2684" w:date="2017-05-05T17:26:20Z" w:author="Forfatter">
        <w:r>
          <w:rPr>
            <w:rtl w:val="0"/>
            <w:lang w:val="da-DK"/>
          </w:rPr>
          <w:delText xml:space="preserve">nsefalder. </w:delText>
        </w:r>
      </w:del>
    </w:p>
    <w:p>
      <w:pPr>
        <w:pStyle w:val="Princip"/>
        <w:spacing w:before="120"/>
        <w:ind w:left="0" w:firstLine="0"/>
        <w:rPr>
          <w:del w:id="2685" w:date="2017-05-05T17:26:20Z" w:author="Forfatter"/>
        </w:rPr>
      </w:pPr>
      <w:del w:id="2686" w:date="2017-05-05T17:26:20Z" w:author="Forfatter">
        <w:r>
          <w:rPr/>
          <w:tab/>
        </w:r>
      </w:del>
      <w:del w:id="2687" w:date="2017-05-05T17:26:20Z" w:author="Forfatter">
        <w:r>
          <w:rPr>
            <w:shd w:val="clear" w:color="auto" w:fill="ffff00"/>
            <w:rtl w:val="0"/>
            <w:lang w:val="da-DK"/>
          </w:rPr>
          <w:delText>[Reference til overordnet it-arkitektur princip]</w:delText>
        </w:r>
      </w:del>
    </w:p>
    <w:p>
      <w:pPr>
        <w:pStyle w:val="normal.0"/>
        <w:rPr>
          <w:del w:id="2688" w:date="2017-05-05T17:26:20Z" w:author="Forfatter"/>
        </w:rPr>
      </w:pPr>
    </w:p>
    <w:p>
      <w:pPr>
        <w:pStyle w:val="normal.0"/>
        <w:ind w:firstLine="1304"/>
        <w:rPr>
          <w:del w:id="2689" w:date="2017-05-05T17:26:20Z" w:author="Forfatter"/>
        </w:rPr>
      </w:pPr>
    </w:p>
    <w:p>
      <w:pPr>
        <w:pStyle w:val="Princip"/>
        <w:rPr>
          <w:del w:id="2690" w:date="2017-05-05T17:26:20Z" w:author="Forfatter"/>
        </w:rPr>
      </w:pPr>
      <w:del w:id="2691" w:date="2017-05-05T17:26:20Z" w:author="Forfatter">
        <w:r>
          <w:rPr>
            <w:rtl w:val="0"/>
          </w:rPr>
          <w:delText>Princip F2</w:delText>
          <w:tab/>
          <w:delText>Indberetninger skal kunne genbruges af flere registre</w:delText>
        </w:r>
      </w:del>
    </w:p>
    <w:p>
      <w:pPr>
        <w:pStyle w:val="Princip"/>
        <w:spacing w:before="120"/>
        <w:rPr>
          <w:del w:id="2692" w:date="2017-05-05T17:26:20Z" w:author="Forfatter"/>
        </w:rPr>
      </w:pPr>
      <w:del w:id="2693" w:date="2017-05-05T17:26:20Z" w:author="Forfatter">
        <w:r>
          <w:rPr>
            <w:rtl w:val="0"/>
          </w:rPr>
          <w:tab/>
          <w:delText>I dag eksisterer den en t</w:delText>
        </w:r>
      </w:del>
      <w:del w:id="2694" w:date="2017-05-05T17:26:20Z" w:author="Forfatter">
        <w:r>
          <w:rPr>
            <w:rtl w:val="0"/>
            <w:lang w:val="da-DK"/>
          </w:rPr>
          <w:delText>æ</w:delText>
        </w:r>
      </w:del>
      <w:del w:id="2695" w:date="2017-05-05T17:26:20Z" w:author="Forfatter">
        <w:r>
          <w:rPr>
            <w:rtl w:val="0"/>
            <w:lang w:val="da-DK"/>
          </w:rPr>
          <w:delText>t kobling mellem indholdet af en enkelt indberetningsl</w:delText>
        </w:r>
      </w:del>
      <w:del w:id="2696" w:date="2017-05-05T17:26:20Z" w:author="Forfatter">
        <w:r>
          <w:rPr>
            <w:rtl w:val="0"/>
            <w:lang w:val="da-DK"/>
          </w:rPr>
          <w:delText>ø</w:delText>
        </w:r>
      </w:del>
      <w:del w:id="2697" w:date="2017-05-05T17:26:20Z" w:author="Forfatter">
        <w:r>
          <w:rPr>
            <w:rtl w:val="0"/>
            <w:lang w:val="da-DK"/>
          </w:rPr>
          <w:delText xml:space="preserve">sning og det modtagende register. Denne kobling </w:delText>
        </w:r>
      </w:del>
      <w:del w:id="2698" w:date="2017-05-05T17:26:20Z" w:author="Forfatter">
        <w:r>
          <w:rPr>
            <w:rtl w:val="0"/>
            <w:lang w:val="da-DK"/>
          </w:rPr>
          <w:delText>ø</w:delText>
        </w:r>
      </w:del>
      <w:del w:id="2699" w:date="2017-05-05T17:26:20Z" w:author="Forfatter">
        <w:r>
          <w:rPr>
            <w:rtl w:val="0"/>
            <w:lang w:val="da-DK"/>
          </w:rPr>
          <w:delText>nskes begr</w:delText>
        </w:r>
      </w:del>
      <w:del w:id="2700" w:date="2017-05-05T17:26:20Z" w:author="Forfatter">
        <w:r>
          <w:rPr>
            <w:rtl w:val="0"/>
            <w:lang w:val="da-DK"/>
          </w:rPr>
          <w:delText>æ</w:delText>
        </w:r>
      </w:del>
      <w:del w:id="2701" w:date="2017-05-05T17:26:20Z" w:author="Forfatter">
        <w:r>
          <w:rPr>
            <w:rtl w:val="0"/>
            <w:lang w:val="da-DK"/>
          </w:rPr>
          <w:delText>nset ved at tillade at enkelte indberetninger genbruges p</w:delText>
        </w:r>
      </w:del>
      <w:del w:id="2702" w:date="2017-05-05T17:26:20Z" w:author="Forfatter">
        <w:r>
          <w:rPr>
            <w:rtl w:val="0"/>
            <w:lang w:val="da-DK"/>
          </w:rPr>
          <w:delText xml:space="preserve">å </w:delText>
        </w:r>
      </w:del>
      <w:del w:id="2703" w:date="2017-05-05T17:26:20Z" w:author="Forfatter">
        <w:r>
          <w:rPr>
            <w:rtl w:val="0"/>
            <w:lang w:val="da-DK"/>
          </w:rPr>
          <w:delText>tv</w:delText>
        </w:r>
      </w:del>
      <w:del w:id="2704" w:date="2017-05-05T17:26:20Z" w:author="Forfatter">
        <w:r>
          <w:rPr>
            <w:rtl w:val="0"/>
            <w:lang w:val="da-DK"/>
          </w:rPr>
          <w:delText>æ</w:delText>
        </w:r>
      </w:del>
      <w:del w:id="2705" w:date="2017-05-05T17:26:20Z" w:author="Forfatter">
        <w:r>
          <w:rPr>
            <w:rtl w:val="0"/>
            <w:lang w:val="da-DK"/>
          </w:rPr>
          <w:delText>rs af forskellige registre. Registern</w:delText>
        </w:r>
      </w:del>
      <w:del w:id="2706" w:date="2017-05-05T17:26:20Z" w:author="Forfatter">
        <w:r>
          <w:rPr>
            <w:rtl w:val="0"/>
            <w:lang w:val="da-DK"/>
          </w:rPr>
          <w:delText>æ</w:delText>
        </w:r>
      </w:del>
      <w:del w:id="2707" w:date="2017-05-05T17:26:20Z" w:author="Forfatter">
        <w:r>
          <w:rPr>
            <w:rtl w:val="0"/>
            <w:lang w:val="da-DK"/>
          </w:rPr>
          <w:delText>re indberetning erstattes at dokumentbaseret indberetning hvor de enkelte dokumenttyper udformes med henblik p</w:delText>
        </w:r>
      </w:del>
      <w:del w:id="2708" w:date="2017-05-05T17:26:20Z" w:author="Forfatter">
        <w:r>
          <w:rPr>
            <w:rtl w:val="0"/>
            <w:lang w:val="da-DK"/>
          </w:rPr>
          <w:delText xml:space="preserve">å </w:delText>
        </w:r>
      </w:del>
      <w:del w:id="2709" w:date="2017-05-05T17:26:20Z" w:author="Forfatter">
        <w:r>
          <w:rPr>
            <w:rtl w:val="0"/>
            <w:lang w:val="da-DK"/>
          </w:rPr>
          <w:delText>genbrug p</w:delText>
        </w:r>
      </w:del>
      <w:del w:id="2710" w:date="2017-05-05T17:26:20Z" w:author="Forfatter">
        <w:r>
          <w:rPr>
            <w:rtl w:val="0"/>
            <w:lang w:val="da-DK"/>
          </w:rPr>
          <w:delText xml:space="preserve">å </w:delText>
        </w:r>
      </w:del>
      <w:del w:id="2711" w:date="2017-05-05T17:26:20Z" w:author="Forfatter">
        <w:r>
          <w:rPr>
            <w:rtl w:val="0"/>
            <w:lang w:val="da-DK"/>
          </w:rPr>
          <w:delText>tv</w:delText>
        </w:r>
      </w:del>
      <w:del w:id="2712" w:date="2017-05-05T17:26:20Z" w:author="Forfatter">
        <w:r>
          <w:rPr>
            <w:rtl w:val="0"/>
            <w:lang w:val="da-DK"/>
          </w:rPr>
          <w:delText>æ</w:delText>
        </w:r>
      </w:del>
      <w:del w:id="2713" w:date="2017-05-05T17:26:20Z" w:author="Forfatter">
        <w:r>
          <w:rPr>
            <w:rtl w:val="0"/>
            <w:lang w:val="da-DK"/>
          </w:rPr>
          <w:delText xml:space="preserve">rs af registre. </w:delText>
        </w:r>
      </w:del>
    </w:p>
    <w:p>
      <w:pPr>
        <w:pStyle w:val="Princip"/>
        <w:spacing w:before="120"/>
        <w:rPr>
          <w:del w:id="2714" w:date="2017-05-05T17:26:20Z" w:author="Forfatter"/>
        </w:rPr>
      </w:pPr>
      <w:del w:id="2715" w:date="2017-05-05T17:26:20Z" w:author="Forfatter">
        <w:r>
          <w:rPr>
            <w:rtl w:val="0"/>
          </w:rPr>
          <w:tab/>
          <w:delText>Set fra sundhedsproducenters perspektiv giver sm</w:delText>
        </w:r>
      </w:del>
      <w:del w:id="2716" w:date="2017-05-05T17:26:20Z" w:author="Forfatter">
        <w:r>
          <w:rPr>
            <w:rtl w:val="0"/>
            <w:lang w:val="da-DK"/>
          </w:rPr>
          <w:delText xml:space="preserve">å </w:delText>
        </w:r>
      </w:del>
      <w:del w:id="2717" w:date="2017-05-05T17:26:20Z" w:author="Forfatter">
        <w:r>
          <w:rPr>
            <w:rtl w:val="0"/>
            <w:lang w:val="da-DK"/>
          </w:rPr>
          <w:delText>forskelle i informationsstrukturer eller begrebsanvendelser p</w:delText>
        </w:r>
      </w:del>
      <w:del w:id="2718" w:date="2017-05-05T17:26:20Z" w:author="Forfatter">
        <w:r>
          <w:rPr>
            <w:rtl w:val="0"/>
            <w:lang w:val="da-DK"/>
          </w:rPr>
          <w:delText xml:space="preserve">å </w:delText>
        </w:r>
      </w:del>
      <w:del w:id="2719" w:date="2017-05-05T17:26:20Z" w:author="Forfatter">
        <w:r>
          <w:rPr>
            <w:rtl w:val="0"/>
            <w:lang w:val="da-DK"/>
          </w:rPr>
          <w:delText>tv</w:delText>
        </w:r>
      </w:del>
      <w:del w:id="2720" w:date="2017-05-05T17:26:20Z" w:author="Forfatter">
        <w:r>
          <w:rPr>
            <w:rtl w:val="0"/>
            <w:lang w:val="da-DK"/>
          </w:rPr>
          <w:delText>æ</w:delText>
        </w:r>
      </w:del>
      <w:del w:id="2721" w:date="2017-05-05T17:26:20Z" w:author="Forfatter">
        <w:r>
          <w:rPr>
            <w:rtl w:val="0"/>
            <w:lang w:val="da-DK"/>
          </w:rPr>
          <w:delText>rs af registre store udfordringer. P</w:delText>
        </w:r>
      </w:del>
      <w:del w:id="2722" w:date="2017-05-05T17:26:20Z" w:author="Forfatter">
        <w:r>
          <w:rPr>
            <w:rtl w:val="0"/>
            <w:lang w:val="da-DK"/>
          </w:rPr>
          <w:delText xml:space="preserve">å </w:delText>
        </w:r>
      </w:del>
      <w:del w:id="2723" w:date="2017-05-05T17:26:20Z" w:author="Forfatter">
        <w:r>
          <w:rPr>
            <w:rtl w:val="0"/>
            <w:lang w:val="da-DK"/>
          </w:rPr>
          <w:delText>baggrund af tidligere erfaringer vurderes det som uhensigtsm</w:delText>
        </w:r>
      </w:del>
      <w:del w:id="2724" w:date="2017-05-05T17:26:20Z" w:author="Forfatter">
        <w:r>
          <w:rPr>
            <w:rtl w:val="0"/>
            <w:lang w:val="da-DK"/>
          </w:rPr>
          <w:delText>æ</w:delText>
        </w:r>
      </w:del>
      <w:del w:id="2725" w:date="2017-05-05T17:26:20Z" w:author="Forfatter">
        <w:r>
          <w:rPr>
            <w:rtl w:val="0"/>
            <w:lang w:val="da-DK"/>
          </w:rPr>
          <w:delText>ssigt at fors</w:delText>
        </w:r>
      </w:del>
      <w:del w:id="2726" w:date="2017-05-05T17:26:20Z" w:author="Forfatter">
        <w:r>
          <w:rPr>
            <w:rtl w:val="0"/>
            <w:lang w:val="da-DK"/>
          </w:rPr>
          <w:delText>ø</w:delText>
        </w:r>
      </w:del>
      <w:del w:id="2727" w:date="2017-05-05T17:26:20Z" w:author="Forfatter">
        <w:r>
          <w:rPr>
            <w:rtl w:val="0"/>
            <w:lang w:val="da-DK"/>
          </w:rPr>
          <w:delText xml:space="preserve">ge at udvikle </w:delText>
        </w:r>
      </w:del>
      <w:del w:id="2728" w:date="2017-05-05T17:26:20Z" w:author="Forfatter">
        <w:r>
          <w:rPr>
            <w:rtl w:val="0"/>
            <w:lang w:val="da-DK"/>
          </w:rPr>
          <w:delText>é</w:delText>
        </w:r>
      </w:del>
      <w:del w:id="2729" w:date="2017-05-05T17:26:20Z" w:author="Forfatter">
        <w:r>
          <w:rPr>
            <w:rtl w:val="0"/>
            <w:lang w:val="da-DK"/>
          </w:rPr>
          <w:delText>n samlet alt-omfattende model p</w:delText>
        </w:r>
      </w:del>
      <w:del w:id="2730" w:date="2017-05-05T17:26:20Z" w:author="Forfatter">
        <w:r>
          <w:rPr>
            <w:rtl w:val="0"/>
            <w:lang w:val="da-DK"/>
          </w:rPr>
          <w:delText xml:space="preserve">å </w:delText>
        </w:r>
      </w:del>
      <w:del w:id="2731" w:date="2017-05-05T17:26:20Z" w:author="Forfatter">
        <w:r>
          <w:rPr>
            <w:rtl w:val="0"/>
            <w:lang w:val="da-DK"/>
          </w:rPr>
          <w:delText>tv</w:delText>
        </w:r>
      </w:del>
      <w:del w:id="2732" w:date="2017-05-05T17:26:20Z" w:author="Forfatter">
        <w:r>
          <w:rPr>
            <w:rtl w:val="0"/>
            <w:lang w:val="da-DK"/>
          </w:rPr>
          <w:delText>æ</w:delText>
        </w:r>
      </w:del>
      <w:del w:id="2733" w:date="2017-05-05T17:26:20Z" w:author="Forfatter">
        <w:r>
          <w:rPr>
            <w:rtl w:val="0"/>
            <w:lang w:val="da-DK"/>
          </w:rPr>
          <w:delText xml:space="preserve">rs af alle registre. Men det er stadigt </w:delText>
        </w:r>
      </w:del>
      <w:del w:id="2734" w:date="2017-05-05T17:26:20Z" w:author="Forfatter">
        <w:r>
          <w:rPr>
            <w:rtl w:val="0"/>
            <w:lang w:val="da-DK"/>
          </w:rPr>
          <w:delText>ø</w:delText>
        </w:r>
      </w:del>
      <w:del w:id="2735" w:date="2017-05-05T17:26:20Z" w:author="Forfatter">
        <w:r>
          <w:rPr>
            <w:rtl w:val="0"/>
            <w:lang w:val="da-DK"/>
          </w:rPr>
          <w:delText>nskeligt at genbruge strukturer p</w:delText>
        </w:r>
      </w:del>
      <w:del w:id="2736" w:date="2017-05-05T17:26:20Z" w:author="Forfatter">
        <w:r>
          <w:rPr>
            <w:rtl w:val="0"/>
            <w:lang w:val="da-DK"/>
          </w:rPr>
          <w:delText xml:space="preserve">å </w:delText>
        </w:r>
      </w:del>
      <w:del w:id="2737" w:date="2017-05-05T17:26:20Z" w:author="Forfatter">
        <w:r>
          <w:rPr>
            <w:rtl w:val="0"/>
            <w:lang w:val="da-DK"/>
          </w:rPr>
          <w:delText>tv</w:delText>
        </w:r>
      </w:del>
      <w:del w:id="2738" w:date="2017-05-05T17:26:20Z" w:author="Forfatter">
        <w:r>
          <w:rPr>
            <w:rtl w:val="0"/>
            <w:lang w:val="da-DK"/>
          </w:rPr>
          <w:delText>æ</w:delText>
        </w:r>
      </w:del>
      <w:del w:id="2739" w:date="2017-05-05T17:26:20Z" w:author="Forfatter">
        <w:r>
          <w:rPr>
            <w:rtl w:val="0"/>
            <w:lang w:val="da-DK"/>
          </w:rPr>
          <w:delText>rs af registre. Det vurderes at en dokumenttype-baseret indberetning vil kunne im</w:delText>
        </w:r>
      </w:del>
      <w:del w:id="2740" w:date="2017-05-05T17:26:20Z" w:author="Forfatter">
        <w:r>
          <w:rPr>
            <w:rtl w:val="0"/>
            <w:lang w:val="da-DK"/>
          </w:rPr>
          <w:delText>ø</w:delText>
        </w:r>
      </w:del>
      <w:del w:id="2741" w:date="2017-05-05T17:26:20Z" w:author="Forfatter">
        <w:r>
          <w:rPr>
            <w:rtl w:val="0"/>
            <w:lang w:val="da-DK"/>
          </w:rPr>
          <w:delText xml:space="preserve">dekomme dette </w:delText>
        </w:r>
      </w:del>
      <w:del w:id="2742" w:date="2017-05-05T17:26:20Z" w:author="Forfatter">
        <w:r>
          <w:rPr>
            <w:rtl w:val="0"/>
            <w:lang w:val="da-DK"/>
          </w:rPr>
          <w:delText>ø</w:delText>
        </w:r>
      </w:del>
      <w:del w:id="2743" w:date="2017-05-05T17:26:20Z" w:author="Forfatter">
        <w:r>
          <w:rPr>
            <w:rtl w:val="0"/>
            <w:lang w:val="da-DK"/>
          </w:rPr>
          <w:delText>nske.</w:delText>
        </w:r>
      </w:del>
    </w:p>
    <w:p>
      <w:pPr>
        <w:pStyle w:val="Princip"/>
        <w:spacing w:before="120"/>
        <w:rPr>
          <w:del w:id="2744" w:date="2017-05-05T17:26:20Z" w:author="Forfatter"/>
        </w:rPr>
      </w:pPr>
      <w:del w:id="2745" w:date="2017-05-05T17:26:20Z" w:author="Forfatter">
        <w:r>
          <w:rPr>
            <w:rtl w:val="0"/>
          </w:rPr>
          <w:tab/>
          <w:delText>For det enkelte register vil en konsekvens af ovenst</w:delText>
        </w:r>
      </w:del>
      <w:del w:id="2746" w:date="2017-05-05T17:26:20Z" w:author="Forfatter">
        <w:r>
          <w:rPr>
            <w:rtl w:val="0"/>
            <w:lang w:val="da-DK"/>
          </w:rPr>
          <w:delText>å</w:delText>
        </w:r>
      </w:del>
      <w:del w:id="2747" w:date="2017-05-05T17:26:20Z" w:author="Forfatter">
        <w:r>
          <w:rPr>
            <w:rtl w:val="0"/>
            <w:lang w:val="da-DK"/>
          </w:rPr>
          <w:delText>ende princip v</w:delText>
        </w:r>
      </w:del>
      <w:del w:id="2748" w:date="2017-05-05T17:26:20Z" w:author="Forfatter">
        <w:r>
          <w:rPr>
            <w:rtl w:val="0"/>
            <w:lang w:val="da-DK"/>
          </w:rPr>
          <w:delText>æ</w:delText>
        </w:r>
      </w:del>
      <w:del w:id="2749" w:date="2017-05-05T17:26:20Z" w:author="Forfatter">
        <w:r>
          <w:rPr>
            <w:rtl w:val="0"/>
            <w:lang w:val="da-DK"/>
          </w:rPr>
          <w:delText>re at de i h</w:delText>
        </w:r>
      </w:del>
      <w:del w:id="2750" w:date="2017-05-05T17:26:20Z" w:author="Forfatter">
        <w:r>
          <w:rPr>
            <w:rtl w:val="0"/>
            <w:lang w:val="da-DK"/>
          </w:rPr>
          <w:delText>ø</w:delText>
        </w:r>
      </w:del>
      <w:del w:id="2751" w:date="2017-05-05T17:26:20Z" w:author="Forfatter">
        <w:r>
          <w:rPr>
            <w:rtl w:val="0"/>
            <w:lang w:val="da-DK"/>
          </w:rPr>
          <w:delText>jere grad skal samarbejde med andre registre og sundhedsproducenter i udformningen af informationsstrukturer og begrebsanvendelser. Organiseringen af arbejdet omkring indhold og strukturer b</w:delText>
        </w:r>
      </w:del>
      <w:del w:id="2752" w:date="2017-05-05T17:26:20Z" w:author="Forfatter">
        <w:r>
          <w:rPr>
            <w:rtl w:val="0"/>
            <w:lang w:val="da-DK"/>
          </w:rPr>
          <w:delText>ø</w:delText>
        </w:r>
      </w:del>
      <w:del w:id="2753" w:date="2017-05-05T17:26:20Z" w:author="Forfatter">
        <w:r>
          <w:rPr>
            <w:rtl w:val="0"/>
            <w:lang w:val="da-DK"/>
          </w:rPr>
          <w:delText>r ske omkring indholdsm</w:delText>
        </w:r>
      </w:del>
      <w:del w:id="2754" w:date="2017-05-05T17:26:20Z" w:author="Forfatter">
        <w:r>
          <w:rPr>
            <w:rtl w:val="0"/>
            <w:lang w:val="da-DK"/>
          </w:rPr>
          <w:delText>æ</w:delText>
        </w:r>
      </w:del>
      <w:del w:id="2755" w:date="2017-05-05T17:26:20Z" w:author="Forfatter">
        <w:r>
          <w:rPr>
            <w:rtl w:val="0"/>
            <w:lang w:val="da-DK"/>
          </w:rPr>
          <w:delText>ssige omr</w:delText>
        </w:r>
      </w:del>
      <w:del w:id="2756" w:date="2017-05-05T17:26:20Z" w:author="Forfatter">
        <w:r>
          <w:rPr>
            <w:rtl w:val="0"/>
            <w:lang w:val="da-DK"/>
          </w:rPr>
          <w:delText>å</w:delText>
        </w:r>
      </w:del>
      <w:del w:id="2757" w:date="2017-05-05T17:26:20Z" w:author="Forfatter">
        <w:r>
          <w:rPr>
            <w:rtl w:val="0"/>
            <w:lang w:val="da-DK"/>
          </w:rPr>
          <w:delText xml:space="preserve">der der har anvendelse hos flere registre. For sundhedsproducent oplysninger der anvendes af flere registre kun skulle indberettes en gang. </w:delText>
        </w:r>
      </w:del>
    </w:p>
    <w:p>
      <w:pPr>
        <w:pStyle w:val="Princip"/>
        <w:spacing w:before="120"/>
        <w:rPr>
          <w:del w:id="2758" w:date="2017-05-05T17:26:20Z" w:author="Forfatter"/>
        </w:rPr>
      </w:pPr>
      <w:del w:id="2759" w:date="2017-05-05T17:26:20Z" w:author="Forfatter">
        <w:r>
          <w:rPr>
            <w:rtl w:val="0"/>
          </w:rPr>
          <w:tab/>
          <w:delText>[Referencer?]</w:delText>
        </w:r>
      </w:del>
    </w:p>
    <w:p>
      <w:pPr>
        <w:pStyle w:val="Princip"/>
        <w:spacing w:before="120"/>
        <w:rPr>
          <w:del w:id="2760" w:date="2017-05-05T17:26:20Z" w:author="Forfatter"/>
        </w:rPr>
      </w:pPr>
      <w:del w:id="2761" w:date="2017-05-05T17:26:20Z" w:author="Forfatter">
        <w:r>
          <w:rPr/>
          <w:tab/>
        </w:r>
      </w:del>
    </w:p>
    <w:p>
      <w:pPr>
        <w:pStyle w:val="normal.0"/>
        <w:rPr>
          <w:del w:id="2762" w:date="2017-09-18T11:05:26Z" w:author="Mads Hjorth"/>
        </w:rPr>
      </w:pPr>
    </w:p>
    <w:p>
      <w:pPr>
        <w:pStyle w:val="normal.0"/>
        <w:rPr>
          <w:ins w:id="2763" w:date="2017-05-05T17:26:20Z" w:author="Forfatter"/>
          <w:del w:id="2764" w:date="2017-09-18T11:05:26Z" w:author="Mads Hjorth"/>
          <w:rFonts w:ascii="Calibri" w:cs="Calibri" w:hAnsi="Calibri" w:eastAsia="Calibri"/>
          <w:i w:val="1"/>
          <w:iCs w:val="1"/>
        </w:rPr>
      </w:pPr>
      <w:ins w:id="2765" w:date="2017-05-05T17:26:20Z" w:author="Forfatter">
        <w:del w:id="2766" w:date="2017-09-18T11:05:26Z" w:author="Mads Hjorth">
          <w:r>
            <w:rPr>
              <w:rFonts w:ascii="Calibri" w:cs="Calibri" w:hAnsi="Calibri" w:eastAsia="Calibri"/>
              <w:i w:val="1"/>
              <w:iCs w:val="1"/>
              <w:rtl w:val="0"/>
              <w:lang w:val="de-DE"/>
            </w:rPr>
            <w:delText>Informationsprincipper</w:delText>
          </w:r>
        </w:del>
      </w:ins>
    </w:p>
    <w:p>
      <w:pPr>
        <w:pStyle w:val="Princip"/>
        <w:rPr>
          <w:ins w:id="2767" w:date="2017-05-05T17:26:20Z" w:author="Forfatter"/>
          <w:del w:id="2768" w:date="2017-09-18T11:05:26Z" w:author="Mads Hjorth"/>
        </w:rPr>
      </w:pPr>
      <w:ins w:id="2769" w:date="2017-05-05T17:26:20Z" w:author="Forfatter">
        <w:del w:id="2770" w:date="2017-09-18T11:05:26Z" w:author="Mads Hjorth">
          <w:r>
            <w:rPr>
              <w:rtl w:val="0"/>
            </w:rPr>
            <w:delText>Princip I1</w:delText>
            <w:tab/>
          </w:r>
        </w:del>
      </w:ins>
      <w:ins w:id="2771" w:date="2017-05-05T17:26:20Z" w:author="Forfatter">
        <w:del w:id="2772" w:date="2017-09-18T11:05:26Z" w:author="Mads Hjorth">
          <w:r>
            <w:rPr>
              <w:rFonts w:ascii="Calibri" w:cs="Calibri" w:hAnsi="Calibri" w:eastAsia="Calibri"/>
              <w:b w:val="1"/>
              <w:bCs w:val="1"/>
              <w:rtl w:val="0"/>
              <w:lang w:val="da-DK"/>
            </w:rPr>
            <w:delText>Indhold af registre f</w:delText>
          </w:r>
        </w:del>
      </w:ins>
      <w:ins w:id="2773" w:date="2017-05-05T17:26:20Z" w:author="Forfatter">
        <w:del w:id="2774" w:date="2017-09-18T11:05:26Z" w:author="Mads Hjorth">
          <w:r>
            <w:rPr>
              <w:rFonts w:ascii="Calibri" w:cs="Calibri" w:hAnsi="Calibri" w:eastAsia="Calibri"/>
              <w:b w:val="1"/>
              <w:bCs w:val="1"/>
              <w:rtl w:val="0"/>
              <w:lang w:val="da-DK"/>
            </w:rPr>
            <w:delText>ø</w:delText>
          </w:r>
        </w:del>
      </w:ins>
      <w:ins w:id="2775" w:date="2017-05-05T17:26:20Z" w:author="Forfatter">
        <w:del w:id="2776" w:date="2017-09-18T11:05:26Z" w:author="Mads Hjorth">
          <w:r>
            <w:rPr>
              <w:rFonts w:ascii="Calibri" w:cs="Calibri" w:hAnsi="Calibri" w:eastAsia="Calibri"/>
              <w:b w:val="1"/>
              <w:bCs w:val="1"/>
              <w:rtl w:val="0"/>
              <w:lang w:val="da-DK"/>
            </w:rPr>
            <w:delText>lger nationale begrebsdefinitioner.</w:delText>
          </w:r>
        </w:del>
      </w:ins>
    </w:p>
    <w:p>
      <w:pPr>
        <w:pStyle w:val="Princip"/>
        <w:spacing w:before="120"/>
        <w:rPr>
          <w:ins w:id="2777" w:date="2017-05-05T17:26:20Z" w:author="Forfatter"/>
          <w:del w:id="2778" w:date="2017-09-18T11:05:26Z" w:author="Mads Hjorth"/>
        </w:rPr>
      </w:pPr>
      <w:ins w:id="2779" w:date="2017-05-05T17:26:20Z" w:author="Forfatter">
        <w:del w:id="2780" w:date="2017-09-18T11:05:26Z" w:author="Mads Hjorth">
          <w:r>
            <w:rPr>
              <w:rtl w:val="0"/>
            </w:rPr>
            <w:tab/>
            <w:delText xml:space="preserve">De enkelte registre skal ved udformning af deres indhold overholde nationale begrebsdefinitioner, hvor disse eksisterer. </w:delText>
          </w:r>
        </w:del>
      </w:ins>
    </w:p>
    <w:p>
      <w:pPr>
        <w:pStyle w:val="Princip"/>
        <w:spacing w:before="120"/>
        <w:rPr>
          <w:ins w:id="2781" w:date="2017-05-05T17:26:20Z" w:author="Forfatter"/>
          <w:del w:id="2782" w:date="2017-09-18T11:05:26Z" w:author="Mads Hjorth"/>
        </w:rPr>
      </w:pPr>
      <w:ins w:id="2783" w:date="2017-05-05T17:26:20Z" w:author="Forfatter">
        <w:del w:id="2784" w:date="2017-09-18T11:05:26Z" w:author="Mads Hjorth">
          <w:r>
            <w:rPr>
              <w:rtl w:val="0"/>
            </w:rPr>
            <w:tab/>
            <w:delText>Dette princip er dels begrundet i mulighederne for at sammenstille oplysninger fra forskellige registre, dels mulighederne for at kunne anvende oplysninger opsamlet af behandlingsm</w:delText>
          </w:r>
        </w:del>
      </w:ins>
      <w:ins w:id="2785" w:date="2017-05-05T17:26:20Z" w:author="Forfatter">
        <w:del w:id="2786" w:date="2017-09-18T11:05:26Z" w:author="Mads Hjorth">
          <w:r>
            <w:rPr>
              <w:rtl w:val="0"/>
              <w:lang w:val="da-DK"/>
            </w:rPr>
            <w:delText>æ</w:delText>
          </w:r>
        </w:del>
      </w:ins>
      <w:ins w:id="2787" w:date="2017-05-05T17:26:20Z" w:author="Forfatter">
        <w:del w:id="2788" w:date="2017-09-18T11:05:26Z" w:author="Mads Hjorth">
          <w:r>
            <w:rPr>
              <w:rtl w:val="0"/>
              <w:lang w:val="da-DK"/>
            </w:rPr>
            <w:delText>ssige grunde (prim</w:delText>
          </w:r>
        </w:del>
      </w:ins>
      <w:ins w:id="2789" w:date="2017-05-05T17:26:20Z" w:author="Forfatter">
        <w:del w:id="2790" w:date="2017-09-18T11:05:26Z" w:author="Mads Hjorth">
          <w:r>
            <w:rPr>
              <w:rtl w:val="0"/>
              <w:lang w:val="da-DK"/>
            </w:rPr>
            <w:delText>æ</w:delText>
          </w:r>
        </w:del>
      </w:ins>
      <w:ins w:id="2791" w:date="2017-05-05T17:26:20Z" w:author="Forfatter">
        <w:del w:id="2792" w:date="2017-09-18T11:05:26Z" w:author="Mads Hjorth">
          <w:r>
            <w:rPr>
              <w:rtl w:val="0"/>
              <w:lang w:val="da-DK"/>
            </w:rPr>
            <w:delText>re form</w:delText>
          </w:r>
        </w:del>
      </w:ins>
      <w:ins w:id="2793" w:date="2017-05-05T17:26:20Z" w:author="Forfatter">
        <w:del w:id="2794" w:date="2017-09-18T11:05:26Z" w:author="Mads Hjorth">
          <w:r>
            <w:rPr>
              <w:rtl w:val="0"/>
              <w:lang w:val="da-DK"/>
            </w:rPr>
            <w:delText>å</w:delText>
          </w:r>
        </w:del>
      </w:ins>
      <w:ins w:id="2795" w:date="2017-05-05T17:26:20Z" w:author="Forfatter">
        <w:del w:id="2796" w:date="2017-09-18T11:05:26Z" w:author="Mads Hjorth">
          <w:r>
            <w:rPr>
              <w:rtl w:val="0"/>
              <w:lang w:val="da-DK"/>
            </w:rPr>
            <w:delText>l) til indberetning (sekund</w:delText>
          </w:r>
        </w:del>
      </w:ins>
      <w:ins w:id="2797" w:date="2017-05-05T17:26:20Z" w:author="Forfatter">
        <w:del w:id="2798" w:date="2017-09-18T11:05:26Z" w:author="Mads Hjorth">
          <w:r>
            <w:rPr>
              <w:rtl w:val="0"/>
              <w:lang w:val="da-DK"/>
            </w:rPr>
            <w:delText>æ</w:delText>
          </w:r>
        </w:del>
      </w:ins>
      <w:ins w:id="2799" w:date="2017-05-05T17:26:20Z" w:author="Forfatter">
        <w:del w:id="2800" w:date="2017-09-18T11:05:26Z" w:author="Mads Hjorth">
          <w:r>
            <w:rPr>
              <w:rtl w:val="0"/>
              <w:lang w:val="da-DK"/>
            </w:rPr>
            <w:delText>re form</w:delText>
          </w:r>
        </w:del>
      </w:ins>
      <w:ins w:id="2801" w:date="2017-05-05T17:26:20Z" w:author="Forfatter">
        <w:del w:id="2802" w:date="2017-09-18T11:05:26Z" w:author="Mads Hjorth">
          <w:r>
            <w:rPr>
              <w:rtl w:val="0"/>
              <w:lang w:val="da-DK"/>
            </w:rPr>
            <w:delText>å</w:delText>
          </w:r>
        </w:del>
      </w:ins>
      <w:ins w:id="2803" w:date="2017-05-05T17:26:20Z" w:author="Forfatter">
        <w:del w:id="2804" w:date="2017-09-18T11:05:26Z" w:author="Mads Hjorth">
          <w:r>
            <w:rPr>
              <w:rtl w:val="0"/>
              <w:lang w:val="da-DK"/>
            </w:rPr>
            <w:delText>l). De enkelte registre har s</w:delText>
          </w:r>
        </w:del>
      </w:ins>
      <w:ins w:id="2805" w:date="2017-05-05T17:26:20Z" w:author="Forfatter">
        <w:del w:id="2806" w:date="2017-09-18T11:05:26Z" w:author="Mads Hjorth">
          <w:r>
            <w:rPr>
              <w:rtl w:val="0"/>
              <w:lang w:val="da-DK"/>
            </w:rPr>
            <w:delText>æ</w:delText>
          </w:r>
        </w:del>
      </w:ins>
      <w:ins w:id="2807" w:date="2017-05-05T17:26:20Z" w:author="Forfatter">
        <w:del w:id="2808" w:date="2017-09-18T11:05:26Z" w:author="Mads Hjorth">
          <w:r>
            <w:rPr>
              <w:rtl w:val="0"/>
              <w:lang w:val="da-DK"/>
            </w:rPr>
            <w:delText>rlig stor v</w:delText>
          </w:r>
        </w:del>
      </w:ins>
      <w:ins w:id="2809" w:date="2017-05-05T17:26:20Z" w:author="Forfatter">
        <w:del w:id="2810" w:date="2017-09-18T11:05:26Z" w:author="Mads Hjorth">
          <w:r>
            <w:rPr>
              <w:rtl w:val="0"/>
              <w:lang w:val="da-DK"/>
            </w:rPr>
            <w:delText>æ</w:delText>
          </w:r>
        </w:del>
      </w:ins>
      <w:ins w:id="2811" w:date="2017-05-05T17:26:20Z" w:author="Forfatter">
        <w:del w:id="2812" w:date="2017-09-18T11:05:26Z" w:author="Mads Hjorth">
          <w:r>
            <w:rPr>
              <w:rtl w:val="0"/>
              <w:lang w:val="da-DK"/>
            </w:rPr>
            <w:delText xml:space="preserve">rdi hvis de kan sammenstilles med </w:delText>
          </w:r>
        </w:del>
      </w:ins>
      <w:ins w:id="2813" w:date="2017-05-05T17:26:20Z" w:author="Forfatter">
        <w:del w:id="2814" w:date="2017-09-18T11:05:26Z" w:author="Mads Hjorth">
          <w:r>
            <w:rPr>
              <w:rtl w:val="0"/>
              <w:lang w:val="da-DK"/>
            </w:rPr>
            <w:delText>ø</w:delText>
          </w:r>
        </w:del>
      </w:ins>
      <w:ins w:id="2815" w:date="2017-05-05T17:26:20Z" w:author="Forfatter">
        <w:del w:id="2816" w:date="2017-09-18T11:05:26Z" w:author="Mads Hjorth">
          <w:r>
            <w:rPr>
              <w:rtl w:val="0"/>
              <w:lang w:val="da-DK"/>
            </w:rPr>
            <w:delText>vrige sundhedsregistre og nationale registre indenfor andre omr</w:delText>
          </w:r>
        </w:del>
      </w:ins>
      <w:ins w:id="2817" w:date="2017-05-05T17:26:20Z" w:author="Forfatter">
        <w:del w:id="2818" w:date="2017-09-18T11:05:26Z" w:author="Mads Hjorth">
          <w:r>
            <w:rPr>
              <w:rtl w:val="0"/>
              <w:lang w:val="da-DK"/>
            </w:rPr>
            <w:delText>å</w:delText>
          </w:r>
        </w:del>
      </w:ins>
      <w:ins w:id="2819" w:date="2017-05-05T17:26:20Z" w:author="Forfatter">
        <w:del w:id="2820" w:date="2017-09-18T11:05:26Z" w:author="Mads Hjorth">
          <w:r>
            <w:rPr>
              <w:rtl w:val="0"/>
              <w:lang w:val="da-DK"/>
            </w:rPr>
            <w:delText>der. Sammenstillingen foruds</w:delText>
          </w:r>
        </w:del>
      </w:ins>
      <w:ins w:id="2821" w:date="2017-05-05T17:26:20Z" w:author="Forfatter">
        <w:del w:id="2822" w:date="2017-09-18T11:05:26Z" w:author="Mads Hjorth">
          <w:r>
            <w:rPr>
              <w:rtl w:val="0"/>
              <w:lang w:val="da-DK"/>
            </w:rPr>
            <w:delText>æ</w:delText>
          </w:r>
        </w:del>
      </w:ins>
      <w:ins w:id="2823" w:date="2017-05-05T17:26:20Z" w:author="Forfatter">
        <w:del w:id="2824" w:date="2017-09-18T11:05:26Z" w:author="Mads Hjorth">
          <w:r>
            <w:rPr>
              <w:rtl w:val="0"/>
              <w:lang w:val="da-DK"/>
            </w:rPr>
            <w:delText>tter enighed om definitioner af grundl</w:delText>
          </w:r>
        </w:del>
      </w:ins>
      <w:ins w:id="2825" w:date="2017-05-05T17:26:20Z" w:author="Forfatter">
        <w:del w:id="2826" w:date="2017-09-18T11:05:26Z" w:author="Mads Hjorth">
          <w:r>
            <w:rPr>
              <w:rtl w:val="0"/>
              <w:lang w:val="da-DK"/>
            </w:rPr>
            <w:delText>æ</w:delText>
          </w:r>
        </w:del>
      </w:ins>
      <w:ins w:id="2827" w:date="2017-05-05T17:26:20Z" w:author="Forfatter">
        <w:del w:id="2828" w:date="2017-09-18T11:05:26Z" w:author="Mads Hjorth">
          <w:r>
            <w:rPr>
              <w:rtl w:val="0"/>
              <w:lang w:val="da-DK"/>
            </w:rPr>
            <w:delText>ggende begreber som patient, kontakt og aktivitet. Registreringen til de enkelte registre sker i forbindelse med udf</w:delText>
          </w:r>
        </w:del>
      </w:ins>
      <w:ins w:id="2829" w:date="2017-05-05T17:26:20Z" w:author="Forfatter">
        <w:del w:id="2830" w:date="2017-09-18T11:05:26Z" w:author="Mads Hjorth">
          <w:r>
            <w:rPr>
              <w:rtl w:val="0"/>
              <w:lang w:val="da-DK"/>
            </w:rPr>
            <w:delText>ø</w:delText>
          </w:r>
        </w:del>
      </w:ins>
      <w:ins w:id="2831" w:date="2017-05-05T17:26:20Z" w:author="Forfatter">
        <w:del w:id="2832" w:date="2017-09-18T11:05:26Z" w:author="Mads Hjorth">
          <w:r>
            <w:rPr>
              <w:rtl w:val="0"/>
              <w:lang w:val="da-DK"/>
            </w:rPr>
            <w:delText>relsen af sundhedsaktiviteter. Hvis registreringen skal ske effektivt er det vigtigt at begrebsanvendelser i registreringen er s</w:delText>
          </w:r>
        </w:del>
      </w:ins>
      <w:ins w:id="2833" w:date="2017-05-05T17:26:20Z" w:author="Forfatter">
        <w:del w:id="2834" w:date="2017-09-18T11:05:26Z" w:author="Mads Hjorth">
          <w:r>
            <w:rPr>
              <w:rtl w:val="0"/>
              <w:lang w:val="da-DK"/>
            </w:rPr>
            <w:delText xml:space="preserve">å </w:delText>
          </w:r>
        </w:del>
      </w:ins>
      <w:ins w:id="2835" w:date="2017-05-05T17:26:20Z" w:author="Forfatter">
        <w:del w:id="2836" w:date="2017-09-18T11:05:26Z" w:author="Mads Hjorth">
          <w:r>
            <w:rPr>
              <w:rtl w:val="0"/>
              <w:lang w:val="da-DK"/>
            </w:rPr>
            <w:delText>t</w:delText>
          </w:r>
        </w:del>
      </w:ins>
      <w:ins w:id="2837" w:date="2017-05-05T17:26:20Z" w:author="Forfatter">
        <w:del w:id="2838" w:date="2017-09-18T11:05:26Z" w:author="Mads Hjorth">
          <w:r>
            <w:rPr>
              <w:rtl w:val="0"/>
              <w:lang w:val="da-DK"/>
            </w:rPr>
            <w:delText>æ</w:delText>
          </w:r>
        </w:del>
      </w:ins>
      <w:ins w:id="2839" w:date="2017-05-05T17:26:20Z" w:author="Forfatter">
        <w:del w:id="2840" w:date="2017-09-18T11:05:26Z" w:author="Mads Hjorth">
          <w:r>
            <w:rPr>
              <w:rtl w:val="0"/>
              <w:lang w:val="da-DK"/>
            </w:rPr>
            <w:delText>t som mulig p</w:delText>
          </w:r>
        </w:del>
      </w:ins>
      <w:ins w:id="2841" w:date="2017-05-05T17:26:20Z" w:author="Forfatter">
        <w:del w:id="2842" w:date="2017-09-18T11:05:26Z" w:author="Mads Hjorth">
          <w:r>
            <w:rPr>
              <w:rtl w:val="0"/>
              <w:lang w:val="da-DK"/>
            </w:rPr>
            <w:delText xml:space="preserve">å </w:delText>
          </w:r>
        </w:del>
      </w:ins>
      <w:ins w:id="2843" w:date="2017-05-05T17:26:20Z" w:author="Forfatter">
        <w:del w:id="2844" w:date="2017-09-18T11:05:26Z" w:author="Mads Hjorth">
          <w:r>
            <w:rPr>
              <w:rtl w:val="0"/>
              <w:lang w:val="da-DK"/>
            </w:rPr>
            <w:delText xml:space="preserve">anvendelsen af begreber i de </w:delText>
          </w:r>
        </w:del>
      </w:ins>
      <w:ins w:id="2845" w:date="2017-05-05T17:26:20Z" w:author="Forfatter">
        <w:del w:id="2846" w:date="2017-09-18T11:05:26Z" w:author="Mads Hjorth">
          <w:r>
            <w:rPr>
              <w:rtl w:val="0"/>
              <w:lang w:val="da-DK"/>
            </w:rPr>
            <w:delText>ø</w:delText>
          </w:r>
        </w:del>
      </w:ins>
      <w:ins w:id="2847" w:date="2017-05-05T17:26:20Z" w:author="Forfatter">
        <w:del w:id="2848" w:date="2017-09-18T11:05:26Z" w:author="Mads Hjorth">
          <w:r>
            <w:rPr>
              <w:rtl w:val="0"/>
              <w:lang w:val="da-DK"/>
            </w:rPr>
            <w:delText>vrige it-systemer i anvendelse. P</w:delText>
          </w:r>
        </w:del>
      </w:ins>
      <w:ins w:id="2849" w:date="2017-05-05T17:26:20Z" w:author="Forfatter">
        <w:del w:id="2850" w:date="2017-09-18T11:05:26Z" w:author="Mads Hjorth">
          <w:r>
            <w:rPr>
              <w:rtl w:val="0"/>
              <w:lang w:val="da-DK"/>
            </w:rPr>
            <w:delText xml:space="preserve">å </w:delText>
          </w:r>
        </w:del>
      </w:ins>
      <w:ins w:id="2851" w:date="2017-05-05T17:26:20Z" w:author="Forfatter">
        <w:del w:id="2852" w:date="2017-09-18T11:05:26Z" w:author="Mads Hjorth">
          <w:r>
            <w:rPr>
              <w:rtl w:val="0"/>
              <w:lang w:val="da-DK"/>
            </w:rPr>
            <w:delText>begge omr</w:delText>
          </w:r>
        </w:del>
      </w:ins>
      <w:ins w:id="2853" w:date="2017-05-05T17:26:20Z" w:author="Forfatter">
        <w:del w:id="2854" w:date="2017-09-18T11:05:26Z" w:author="Mads Hjorth">
          <w:r>
            <w:rPr>
              <w:rtl w:val="0"/>
              <w:lang w:val="da-DK"/>
            </w:rPr>
            <w:delText>å</w:delText>
          </w:r>
        </w:del>
      </w:ins>
      <w:ins w:id="2855" w:date="2017-05-05T17:26:20Z" w:author="Forfatter">
        <w:del w:id="2856" w:date="2017-09-18T11:05:26Z" w:author="Mads Hjorth">
          <w:r>
            <w:rPr>
              <w:rtl w:val="0"/>
              <w:lang w:val="da-DK"/>
            </w:rPr>
            <w:delText>der foruds</w:delText>
          </w:r>
        </w:del>
      </w:ins>
      <w:ins w:id="2857" w:date="2017-05-05T17:26:20Z" w:author="Forfatter">
        <w:del w:id="2858" w:date="2017-09-18T11:05:26Z" w:author="Mads Hjorth">
          <w:r>
            <w:rPr>
              <w:rtl w:val="0"/>
              <w:lang w:val="da-DK"/>
            </w:rPr>
            <w:delText>æ</w:delText>
          </w:r>
        </w:del>
      </w:ins>
      <w:ins w:id="2859" w:date="2017-05-05T17:26:20Z" w:author="Forfatter">
        <w:del w:id="2860" w:date="2017-09-18T11:05:26Z" w:author="Mads Hjorth">
          <w:r>
            <w:rPr>
              <w:rtl w:val="0"/>
              <w:lang w:val="da-DK"/>
            </w:rPr>
            <w:delText>tter sammenh</w:delText>
          </w:r>
        </w:del>
      </w:ins>
      <w:ins w:id="2861" w:date="2017-05-05T17:26:20Z" w:author="Forfatter">
        <w:del w:id="2862" w:date="2017-09-18T11:05:26Z" w:author="Mads Hjorth">
          <w:r>
            <w:rPr>
              <w:rtl w:val="0"/>
              <w:lang w:val="da-DK"/>
            </w:rPr>
            <w:delText>æ</w:delText>
          </w:r>
        </w:del>
      </w:ins>
      <w:ins w:id="2863" w:date="2017-05-05T17:26:20Z" w:author="Forfatter">
        <w:del w:id="2864" w:date="2017-09-18T11:05:26Z" w:author="Mads Hjorth">
          <w:r>
            <w:rPr>
              <w:rtl w:val="0"/>
              <w:lang w:val="da-DK"/>
            </w:rPr>
            <w:delText>ngende at der udvikles nationale definitioner p</w:delText>
          </w:r>
        </w:del>
      </w:ins>
      <w:ins w:id="2865" w:date="2017-05-05T17:26:20Z" w:author="Forfatter">
        <w:del w:id="2866" w:date="2017-09-18T11:05:26Z" w:author="Mads Hjorth">
          <w:r>
            <w:rPr>
              <w:rtl w:val="0"/>
              <w:lang w:val="da-DK"/>
            </w:rPr>
            <w:delText xml:space="preserve">å </w:delText>
          </w:r>
        </w:del>
      </w:ins>
      <w:ins w:id="2867" w:date="2017-05-05T17:26:20Z" w:author="Forfatter">
        <w:del w:id="2868" w:date="2017-09-18T11:05:26Z" w:author="Mads Hjorth">
          <w:r>
            <w:rPr>
              <w:rtl w:val="0"/>
              <w:lang w:val="da-DK"/>
            </w:rPr>
            <w:delText xml:space="preserve">centrale administrative og sundhedsfaglige begreber. </w:delText>
          </w:r>
        </w:del>
      </w:ins>
    </w:p>
    <w:p>
      <w:pPr>
        <w:pStyle w:val="Princip"/>
        <w:spacing w:before="120"/>
        <w:rPr>
          <w:ins w:id="2869" w:date="2017-05-05T17:26:20Z" w:author="Forfatter"/>
          <w:del w:id="2870" w:date="2017-09-18T11:05:26Z" w:author="Mads Hjorth"/>
        </w:rPr>
      </w:pPr>
      <w:ins w:id="2871" w:date="2017-05-05T17:26:20Z" w:author="Forfatter">
        <w:del w:id="2872" w:date="2017-09-18T11:05:26Z" w:author="Mads Hjorth">
          <w:r>
            <w:rPr>
              <w:rtl w:val="0"/>
            </w:rPr>
            <w:tab/>
            <w:delText>Implikationer for den enkelte registerejer er en begr</w:delText>
          </w:r>
        </w:del>
      </w:ins>
      <w:ins w:id="2873" w:date="2017-05-05T17:26:20Z" w:author="Forfatter">
        <w:del w:id="2874" w:date="2017-09-18T11:05:26Z" w:author="Mads Hjorth">
          <w:r>
            <w:rPr>
              <w:rtl w:val="0"/>
              <w:lang w:val="da-DK"/>
            </w:rPr>
            <w:delText>æ</w:delText>
          </w:r>
        </w:del>
      </w:ins>
      <w:ins w:id="2875" w:date="2017-05-05T17:26:20Z" w:author="Forfatter">
        <w:del w:id="2876" w:date="2017-09-18T11:05:26Z" w:author="Mads Hjorth">
          <w:r>
            <w:rPr>
              <w:rtl w:val="0"/>
              <w:lang w:val="da-DK"/>
            </w:rPr>
            <w:delText>nsning af friheden til at implementere egen forst</w:delText>
          </w:r>
        </w:del>
      </w:ins>
      <w:ins w:id="2877" w:date="2017-05-05T17:26:20Z" w:author="Forfatter">
        <w:del w:id="2878" w:date="2017-09-18T11:05:26Z" w:author="Mads Hjorth">
          <w:r>
            <w:rPr>
              <w:rtl w:val="0"/>
              <w:lang w:val="da-DK"/>
            </w:rPr>
            <w:delText>å</w:delText>
          </w:r>
        </w:del>
      </w:ins>
      <w:ins w:id="2879" w:date="2017-05-05T17:26:20Z" w:author="Forfatter">
        <w:del w:id="2880" w:date="2017-09-18T11:05:26Z" w:author="Mads Hjorth">
          <w:r>
            <w:rPr>
              <w:rtl w:val="0"/>
              <w:lang w:val="da-DK"/>
            </w:rPr>
            <w:delText>else af begreber, der i forvejen er defineret nationalt. Hvis der ikke eksisterer nationale begrebsdefinitioner p</w:delText>
          </w:r>
        </w:del>
      </w:ins>
      <w:ins w:id="2881" w:date="2017-05-05T17:26:20Z" w:author="Forfatter">
        <w:del w:id="2882" w:date="2017-09-18T11:05:26Z" w:author="Mads Hjorth">
          <w:r>
            <w:rPr>
              <w:rtl w:val="0"/>
              <w:lang w:val="da-DK"/>
            </w:rPr>
            <w:delText xml:space="preserve">å </w:delText>
          </w:r>
        </w:del>
      </w:ins>
      <w:ins w:id="2883" w:date="2017-05-05T17:26:20Z" w:author="Forfatter">
        <w:del w:id="2884" w:date="2017-09-18T11:05:26Z" w:author="Mads Hjorth">
          <w:r>
            <w:rPr>
              <w:rtl w:val="0"/>
              <w:lang w:val="da-DK"/>
            </w:rPr>
            <w:delText>registerets omr</w:delText>
          </w:r>
        </w:del>
      </w:ins>
      <w:ins w:id="2885" w:date="2017-05-05T17:26:20Z" w:author="Forfatter">
        <w:del w:id="2886" w:date="2017-09-18T11:05:26Z" w:author="Mads Hjorth">
          <w:r>
            <w:rPr>
              <w:rtl w:val="0"/>
              <w:lang w:val="da-DK"/>
            </w:rPr>
            <w:delText>å</w:delText>
          </w:r>
        </w:del>
      </w:ins>
      <w:ins w:id="2887" w:date="2017-05-05T17:26:20Z" w:author="Forfatter">
        <w:del w:id="2888" w:date="2017-09-18T11:05:26Z" w:author="Mads Hjorth">
          <w:r>
            <w:rPr>
              <w:rtl w:val="0"/>
              <w:lang w:val="da-DK"/>
            </w:rPr>
            <w:delText xml:space="preserve">de er det registerejerens opgave - sammen med </w:delText>
          </w:r>
        </w:del>
      </w:ins>
      <w:ins w:id="2889" w:date="2017-05-05T17:26:20Z" w:author="Forfatter">
        <w:del w:id="2890" w:date="2017-09-18T11:05:26Z" w:author="Mads Hjorth">
          <w:r>
            <w:rPr>
              <w:rtl w:val="0"/>
              <w:lang w:val="da-DK"/>
            </w:rPr>
            <w:delText>ø</w:delText>
          </w:r>
        </w:del>
      </w:ins>
      <w:ins w:id="2891" w:date="2017-05-05T17:26:20Z" w:author="Forfatter">
        <w:del w:id="2892" w:date="2017-09-18T11:05:26Z" w:author="Mads Hjorth">
          <w:r>
            <w:rPr>
              <w:rtl w:val="0"/>
              <w:lang w:val="da-DK"/>
            </w:rPr>
            <w:delText xml:space="preserve">vrige interessante </w:delText>
          </w:r>
        </w:del>
      </w:ins>
      <w:ins w:id="2893" w:date="2017-05-05T17:26:20Z" w:author="Forfatter">
        <w:del w:id="2894" w:date="2017-09-18T11:05:26Z" w:author="Mads Hjorth">
          <w:r>
            <w:rPr>
              <w:rtl w:val="0"/>
              <w:lang w:val="da-DK"/>
            </w:rPr>
            <w:delText xml:space="preserve">– </w:delText>
          </w:r>
        </w:del>
      </w:ins>
      <w:ins w:id="2895" w:date="2017-05-05T17:26:20Z" w:author="Forfatter">
        <w:del w:id="2896" w:date="2017-09-18T11:05:26Z" w:author="Mads Hjorth">
          <w:r>
            <w:rPr>
              <w:rtl w:val="0"/>
              <w:lang w:val="da-DK"/>
            </w:rPr>
            <w:delText xml:space="preserve">at udforme passende definitioner. For sundhedsproducenter er implikationen er </w:delText>
          </w:r>
        </w:del>
      </w:ins>
      <w:ins w:id="2897" w:date="2017-05-05T17:26:20Z" w:author="Forfatter">
        <w:del w:id="2898" w:date="2017-09-18T11:05:26Z" w:author="Mads Hjorth">
          <w:r>
            <w:rPr>
              <w:rtl w:val="0"/>
              <w:lang w:val="da-DK"/>
            </w:rPr>
            <w:delText>ø</w:delText>
          </w:r>
        </w:del>
      </w:ins>
      <w:ins w:id="2899" w:date="2017-05-05T17:26:20Z" w:author="Forfatter">
        <w:del w:id="2900" w:date="2017-09-18T11:05:26Z" w:author="Mads Hjorth">
          <w:r>
            <w:rPr>
              <w:rtl w:val="0"/>
              <w:lang w:val="da-DK"/>
            </w:rPr>
            <w:delText>get sammenh</w:delText>
          </w:r>
        </w:del>
      </w:ins>
      <w:ins w:id="2901" w:date="2017-05-05T17:26:20Z" w:author="Forfatter">
        <w:del w:id="2902" w:date="2017-09-18T11:05:26Z" w:author="Mads Hjorth">
          <w:r>
            <w:rPr>
              <w:rtl w:val="0"/>
              <w:lang w:val="da-DK"/>
            </w:rPr>
            <w:delText>æ</w:delText>
          </w:r>
        </w:del>
      </w:ins>
      <w:ins w:id="2903" w:date="2017-05-05T17:26:20Z" w:author="Forfatter">
        <w:del w:id="2904" w:date="2017-09-18T11:05:26Z" w:author="Mads Hjorth">
          <w:r>
            <w:rPr>
              <w:rtl w:val="0"/>
              <w:lang w:val="da-DK"/>
            </w:rPr>
            <w:delText>ng i begrebsanvendelsen p</w:delText>
          </w:r>
        </w:del>
      </w:ins>
      <w:ins w:id="2905" w:date="2017-05-05T17:26:20Z" w:author="Forfatter">
        <w:del w:id="2906" w:date="2017-09-18T11:05:26Z" w:author="Mads Hjorth">
          <w:r>
            <w:rPr>
              <w:rtl w:val="0"/>
              <w:lang w:val="da-DK"/>
            </w:rPr>
            <w:delText xml:space="preserve">å </w:delText>
          </w:r>
        </w:del>
      </w:ins>
      <w:ins w:id="2907" w:date="2017-05-05T17:26:20Z" w:author="Forfatter">
        <w:del w:id="2908" w:date="2017-09-18T11:05:26Z" w:author="Mads Hjorth">
          <w:r>
            <w:rPr>
              <w:rtl w:val="0"/>
              <w:lang w:val="da-DK"/>
            </w:rPr>
            <w:delText>tv</w:delText>
          </w:r>
        </w:del>
      </w:ins>
      <w:ins w:id="2909" w:date="2017-05-05T17:26:20Z" w:author="Forfatter">
        <w:del w:id="2910" w:date="2017-09-18T11:05:26Z" w:author="Mads Hjorth">
          <w:r>
            <w:rPr>
              <w:rtl w:val="0"/>
              <w:lang w:val="da-DK"/>
            </w:rPr>
            <w:delText>æ</w:delText>
          </w:r>
        </w:del>
      </w:ins>
      <w:ins w:id="2911" w:date="2017-05-05T17:26:20Z" w:author="Forfatter">
        <w:del w:id="2912" w:date="2017-09-18T11:05:26Z" w:author="Mads Hjorth">
          <w:r>
            <w:rPr>
              <w:rtl w:val="0"/>
              <w:lang w:val="da-DK"/>
            </w:rPr>
            <w:delText>rs af register. Det vil v</w:delText>
          </w:r>
        </w:del>
      </w:ins>
      <w:ins w:id="2913" w:date="2017-05-05T17:26:20Z" w:author="Forfatter">
        <w:del w:id="2914" w:date="2017-09-18T11:05:26Z" w:author="Mads Hjorth">
          <w:r>
            <w:rPr>
              <w:rtl w:val="0"/>
              <w:lang w:val="da-DK"/>
            </w:rPr>
            <w:delText>æ</w:delText>
          </w:r>
        </w:del>
      </w:ins>
      <w:ins w:id="2915" w:date="2017-05-05T17:26:20Z" w:author="Forfatter">
        <w:del w:id="2916" w:date="2017-09-18T11:05:26Z" w:author="Mads Hjorth">
          <w:r>
            <w:rPr>
              <w:rtl w:val="0"/>
              <w:lang w:val="da-DK"/>
            </w:rPr>
            <w:delText>re med til at lette byrden ved registrering og transformering af oplysninger til registre med sekund</w:delText>
          </w:r>
        </w:del>
      </w:ins>
      <w:ins w:id="2917" w:date="2017-05-05T17:26:20Z" w:author="Forfatter">
        <w:del w:id="2918" w:date="2017-09-18T11:05:26Z" w:author="Mads Hjorth">
          <w:r>
            <w:rPr>
              <w:rtl w:val="0"/>
              <w:lang w:val="da-DK"/>
            </w:rPr>
            <w:delText>æ</w:delText>
          </w:r>
        </w:del>
      </w:ins>
      <w:ins w:id="2919" w:date="2017-05-05T17:26:20Z" w:author="Forfatter">
        <w:del w:id="2920" w:date="2017-09-18T11:05:26Z" w:author="Mads Hjorth">
          <w:r>
            <w:rPr>
              <w:rtl w:val="0"/>
              <w:lang w:val="da-DK"/>
            </w:rPr>
            <w:delText>re form</w:delText>
          </w:r>
        </w:del>
      </w:ins>
      <w:ins w:id="2921" w:date="2017-05-05T17:26:20Z" w:author="Forfatter">
        <w:del w:id="2922" w:date="2017-09-18T11:05:26Z" w:author="Mads Hjorth">
          <w:r>
            <w:rPr>
              <w:rtl w:val="0"/>
              <w:lang w:val="da-DK"/>
            </w:rPr>
            <w:delText>å</w:delText>
          </w:r>
        </w:del>
      </w:ins>
      <w:ins w:id="2923" w:date="2017-05-05T17:26:20Z" w:author="Forfatter">
        <w:del w:id="2924" w:date="2017-09-18T11:05:26Z" w:author="Mads Hjorth">
          <w:r>
            <w:rPr>
              <w:rtl w:val="0"/>
              <w:lang w:val="da-DK"/>
            </w:rPr>
            <w:delText xml:space="preserve">l. </w:delText>
          </w:r>
        </w:del>
      </w:ins>
    </w:p>
    <w:p>
      <w:pPr>
        <w:pStyle w:val="Princip"/>
        <w:spacing w:before="120"/>
        <w:rPr>
          <w:ins w:id="2925" w:date="2017-05-05T17:26:20Z" w:author="Forfatter"/>
          <w:del w:id="2926" w:date="2017-09-18T11:05:26Z" w:author="Mads Hjorth"/>
        </w:rPr>
      </w:pPr>
      <w:ins w:id="2927" w:date="2017-05-05T17:26:20Z" w:author="Forfatter">
        <w:del w:id="2928" w:date="2017-09-18T11:05:26Z" w:author="Mads Hjorth">
          <w:r>
            <w:rPr>
              <w:rtl w:val="0"/>
            </w:rPr>
            <w:tab/>
            <w:delText xml:space="preserve"> Princippet er i overensstemmelse med det overordnede arkitekturprincip p</w:delText>
          </w:r>
        </w:del>
      </w:ins>
      <w:ins w:id="2929" w:date="2017-05-05T17:26:20Z" w:author="Forfatter">
        <w:del w:id="2930" w:date="2017-09-18T11:05:26Z" w:author="Mads Hjorth">
          <w:r>
            <w:rPr>
              <w:rtl w:val="0"/>
              <w:lang w:val="da-DK"/>
            </w:rPr>
            <w:delText xml:space="preserve">å </w:delText>
          </w:r>
        </w:del>
      </w:ins>
      <w:ins w:id="2931" w:date="2017-05-05T17:26:20Z" w:author="Forfatter">
        <w:del w:id="2932" w:date="2017-09-18T11:05:26Z" w:author="Mads Hjorth">
          <w:r>
            <w:rPr>
              <w:rtl w:val="0"/>
              <w:lang w:val="da-DK"/>
            </w:rPr>
            <w:delText>sundhedsomr</w:delText>
          </w:r>
        </w:del>
      </w:ins>
      <w:ins w:id="2933" w:date="2017-05-05T17:26:20Z" w:author="Forfatter">
        <w:del w:id="2934" w:date="2017-09-18T11:05:26Z" w:author="Mads Hjorth">
          <w:r>
            <w:rPr>
              <w:rtl w:val="0"/>
              <w:lang w:val="da-DK"/>
            </w:rPr>
            <w:delText>å</w:delText>
          </w:r>
        </w:del>
      </w:ins>
      <w:ins w:id="2935" w:date="2017-05-05T17:26:20Z" w:author="Forfatter">
        <w:del w:id="2936" w:date="2017-09-18T11:05:26Z" w:author="Mads Hjorth">
          <w:r>
            <w:rPr>
              <w:rtl w:val="0"/>
              <w:lang w:val="da-DK"/>
            </w:rPr>
            <w:delText xml:space="preserve">det, I2: </w:delText>
          </w:r>
        </w:del>
      </w:ins>
      <w:ins w:id="2937" w:date="2017-05-05T17:26:20Z" w:author="Forfatter">
        <w:del w:id="2938" w:date="2017-09-18T11:05:26Z" w:author="Mads Hjorth">
          <w:r>
            <w:rPr>
              <w:rtl w:val="0"/>
              <w:lang w:val="da-DK"/>
            </w:rPr>
            <w:delText>”</w:delText>
          </w:r>
        </w:del>
      </w:ins>
      <w:ins w:id="2939" w:date="2017-05-05T17:26:20Z" w:author="Forfatter">
        <w:del w:id="2940" w:date="2017-09-18T11:05:26Z" w:author="Mads Hjorth">
          <w:r>
            <w:rPr>
              <w:rtl w:val="0"/>
              <w:lang w:val="da-DK"/>
            </w:rPr>
            <w:delText>Reel sammenh</w:delText>
          </w:r>
        </w:del>
      </w:ins>
      <w:ins w:id="2941" w:date="2017-05-05T17:26:20Z" w:author="Forfatter">
        <w:del w:id="2942" w:date="2017-09-18T11:05:26Z" w:author="Mads Hjorth">
          <w:r>
            <w:rPr>
              <w:rtl w:val="0"/>
              <w:lang w:val="da-DK"/>
            </w:rPr>
            <w:delText>æ</w:delText>
          </w:r>
        </w:del>
      </w:ins>
      <w:ins w:id="2943" w:date="2017-05-05T17:26:20Z" w:author="Forfatter">
        <w:del w:id="2944" w:date="2017-09-18T11:05:26Z" w:author="Mads Hjorth">
          <w:r>
            <w:rPr>
              <w:rtl w:val="0"/>
              <w:lang w:val="da-DK"/>
            </w:rPr>
            <w:delText>ng via informationsdeling foruds</w:delText>
          </w:r>
        </w:del>
      </w:ins>
      <w:ins w:id="2945" w:date="2017-05-05T17:26:20Z" w:author="Forfatter">
        <w:del w:id="2946" w:date="2017-09-18T11:05:26Z" w:author="Mads Hjorth">
          <w:r>
            <w:rPr>
              <w:rtl w:val="0"/>
              <w:lang w:val="da-DK"/>
            </w:rPr>
            <w:delText>æ</w:delText>
          </w:r>
        </w:del>
      </w:ins>
      <w:ins w:id="2947" w:date="2017-05-05T17:26:20Z" w:author="Forfatter">
        <w:del w:id="2948" w:date="2017-09-18T11:05:26Z" w:author="Mads Hjorth">
          <w:r>
            <w:rPr>
              <w:rtl w:val="0"/>
              <w:lang w:val="da-DK"/>
            </w:rPr>
            <w:delText>tter semantisk entydighed</w:delText>
          </w:r>
        </w:del>
      </w:ins>
      <w:ins w:id="2949" w:date="2017-05-05T17:26:20Z" w:author="Forfatter">
        <w:del w:id="2950" w:date="2017-09-18T11:05:26Z" w:author="Mads Hjorth">
          <w:r>
            <w:rPr>
              <w:rtl w:val="0"/>
              <w:lang w:val="da-DK"/>
            </w:rPr>
            <w:delText>”</w:delText>
          </w:r>
        </w:del>
      </w:ins>
      <w:ins w:id="2951" w:date="2017-05-05T17:26:20Z" w:author="Forfatter">
        <w:del w:id="2952" w:date="2017-09-18T11:05:26Z" w:author="Mads Hjorth">
          <w:r>
            <w:rPr/>
            <w:fldChar w:fldCharType="begin" w:fldLock="0"/>
          </w:r>
        </w:del>
      </w:ins>
      <w:ins w:id="2953" w:date="2017-05-05T17:26:20Z" w:author="Forfatter">
        <w:del w:id="2954" w:date="2017-09-18T11:05:26Z" w:author="Mads Hjorth">
          <w:r>
            <w:rPr/>
            <w:delInstrText xml:space="preserve"> ADDIN EN.CITE &lt;EndNote&gt;&lt;Cite ExcludeAuth="1" ExcludeYear="1"&gt;&lt;Author&gt;&lt;/Author&gt;&lt;Year&gt;&lt;/Year&gt;&lt;Prefix&gt;&lt;/Prefix&gt;&lt;Suffix&gt;&lt;/Suffix&gt;&lt;Pages&gt;&lt;/Pages&gt;&lt;DisplayText&gt; (Digital Sundhed 2009)&lt;/DisplayText&gt;&lt;record&gt;&lt;contributors&gt;&lt;authors/&gt;&lt;/contributors&gt;&lt;titles/&gt;&lt;periodical/&gt;&lt;dates&gt;&lt;year&gt;&lt;/year&gt;&lt;pub-dates/&gt;&lt;/dates&gt;&lt;/record&gt;&lt;/Cite&gt;&lt;/EndNote&gt;</w:delInstrText>
          </w:r>
        </w:del>
      </w:ins>
      <w:ins w:id="2955" w:date="2017-05-05T17:26:20Z" w:author="Forfatter">
        <w:del w:id="2956" w:date="2017-09-18T11:05:26Z" w:author="Mads Hjorth">
          <w:r>
            <w:rPr/>
            <w:fldChar w:fldCharType="separate" w:fldLock="0"/>
          </w:r>
        </w:del>
      </w:ins>
      <w:ins w:id="2957" w:date="2017-05-05T17:26:20Z" w:author="Forfatter">
        <w:del w:id="2958" w:date="2017-09-18T11:05:26Z" w:author="Mads Hjorth">
          <w:r>
            <w:rPr>
              <w:rtl w:val="0"/>
              <w:lang w:val="da-DK"/>
            </w:rPr>
            <w:delText xml:space="preserve"> (Digital Sundhed 2009)</w:delText>
          </w:r>
        </w:del>
      </w:ins>
      <w:ins w:id="2959" w:date="2017-05-05T17:26:20Z" w:author="Forfatter">
        <w:del w:id="2960" w:date="2017-09-18T11:05:26Z" w:author="Mads Hjorth">
          <w:r>
            <w:rPr/>
            <w:fldChar w:fldCharType="end" w:fldLock="0"/>
          </w:r>
        </w:del>
      </w:ins>
      <w:ins w:id="2961" w:date="2017-05-05T17:26:20Z" w:author="Forfatter">
        <w:del w:id="2962" w:date="2017-05-05T17:26:20Z" w:author="Forfatter">
          <w:r>
            <w:rPr/>
            <w:fldChar w:fldCharType="begin" w:fldLock="0"/>
          </w:r>
        </w:del>
      </w:ins>
      <w:ins w:id="2963" w:date="2017-05-05T17:26:20Z" w:author="Forfatter">
        <w:del w:id="2964" w:date="2017-05-05T17:26:20Z" w:author="Forfatter">
          <w:r>
            <w:rPr/>
            <w:delInstrText xml:space="preserve"> ADDIN EN.CITE &lt;EndNote&gt;&lt;Cite ExcludeAuth="1" ExcludeYear="1"&gt;&lt;Author&gt;&lt;/Author&gt;&lt;Year&gt;&lt;/Year&gt;&lt;Prefix&gt;&lt;/Prefix&gt;&lt;Suffix&gt;&lt;/Suffix&gt;&lt;Pages&gt;&lt;/Pages&gt;&lt;DisplayText&gt;(Digital Sundhed 2009)&lt;/DisplayText&gt;&lt;record&gt;&lt;contributors&gt;&lt;authors/&gt;&lt;/contributors&gt;&lt;titles/&gt;&lt;periodical/&gt;&lt;dates&gt;&lt;year&gt;&lt;/year&gt;&lt;pub-dates/&gt;&lt;/dates&gt;&lt;/record&gt;&lt;/Cite&gt;&lt;/EndNote&gt;</w:delInstrText>
          </w:r>
        </w:del>
      </w:ins>
      <w:ins w:id="2965" w:date="2017-05-05T17:26:20Z" w:author="Forfatter">
        <w:del w:id="2966" w:date="2017-05-05T17:26:20Z" w:author="Forfatter">
          <w:r>
            <w:rPr/>
            <w:fldChar w:fldCharType="separate" w:fldLock="0"/>
          </w:r>
        </w:del>
      </w:ins>
      <w:ins w:id="2967" w:date="2017-05-05T17:26:20Z" w:author="Forfatter">
        <w:del w:id="2968" w:date="2017-05-05T17:26:20Z" w:author="Forfatter">
          <w:r>
            <w:rPr>
              <w:rtl w:val="0"/>
              <w:lang w:val="da-DK"/>
            </w:rPr>
            <w:delText>(Digital Sundhed 2009)</w:delText>
          </w:r>
        </w:del>
      </w:ins>
      <w:ins w:id="2969" w:date="2017-05-05T17:26:20Z" w:author="Forfatter">
        <w:del w:id="2970" w:date="2017-05-05T17:26:20Z" w:author="Forfatter">
          <w:r>
            <w:rPr/>
            <w:fldChar w:fldCharType="end" w:fldLock="0"/>
          </w:r>
        </w:del>
      </w:ins>
      <w:ins w:id="2971" w:date="2017-05-05T17:26:20Z" w:author="Forfatter">
        <w:del w:id="2972" w:date="2017-09-18T11:05:26Z" w:author="Mads Hjorth">
          <w:r>
            <w:rPr>
              <w:rtl w:val="0"/>
              <w:lang w:val="da-DK"/>
            </w:rPr>
            <w:delText>.</w:delText>
          </w:r>
        </w:del>
      </w:ins>
    </w:p>
    <w:p>
      <w:pPr>
        <w:pStyle w:val="normal.0"/>
        <w:rPr>
          <w:ins w:id="2973" w:date="2017-05-05T17:26:20Z" w:author="Forfatter"/>
          <w:del w:id="2974" w:date="2017-09-18T11:05:26Z" w:author="Mads Hjorth"/>
        </w:rPr>
      </w:pPr>
    </w:p>
    <w:p>
      <w:pPr>
        <w:pStyle w:val="Princip"/>
        <w:rPr>
          <w:ins w:id="2975" w:date="2017-05-05T17:26:20Z" w:author="Forfatter"/>
          <w:del w:id="2976" w:date="2017-09-18T11:05:26Z" w:author="Mads Hjorth"/>
        </w:rPr>
      </w:pPr>
      <w:ins w:id="2977" w:date="2017-05-05T17:26:20Z" w:author="Forfatter">
        <w:del w:id="2978" w:date="2017-09-18T11:05:26Z" w:author="Mads Hjorth">
          <w:r>
            <w:rPr>
              <w:rtl w:val="0"/>
            </w:rPr>
            <w:delText xml:space="preserve">Princip I2  </w:delText>
            <w:tab/>
          </w:r>
        </w:del>
      </w:ins>
      <w:ins w:id="2979" w:date="2017-05-05T17:26:20Z" w:author="Forfatter">
        <w:del w:id="2980" w:date="2017-09-18T11:05:26Z" w:author="Mads Hjorth">
          <w:r>
            <w:rPr>
              <w:rFonts w:ascii="Calibri" w:cs="Calibri" w:hAnsi="Calibri" w:eastAsia="Calibri"/>
              <w:b w:val="1"/>
              <w:bCs w:val="1"/>
              <w:rtl w:val="0"/>
              <w:lang w:val="da-DK"/>
            </w:rPr>
            <w:delText>Valideringsregler b</w:delText>
          </w:r>
        </w:del>
      </w:ins>
      <w:ins w:id="2981" w:date="2017-05-05T17:26:20Z" w:author="Forfatter">
        <w:del w:id="2982" w:date="2017-09-18T11:05:26Z" w:author="Mads Hjorth">
          <w:r>
            <w:rPr>
              <w:rFonts w:ascii="Calibri" w:cs="Calibri" w:hAnsi="Calibri" w:eastAsia="Calibri"/>
              <w:b w:val="1"/>
              <w:bCs w:val="1"/>
              <w:rtl w:val="0"/>
              <w:lang w:val="da-DK"/>
            </w:rPr>
            <w:delText>ø</w:delText>
          </w:r>
        </w:del>
      </w:ins>
      <w:ins w:id="2983" w:date="2017-05-05T17:26:20Z" w:author="Forfatter">
        <w:del w:id="2984" w:date="2017-09-18T11:05:26Z" w:author="Mads Hjorth">
          <w:r>
            <w:rPr>
              <w:rFonts w:ascii="Calibri" w:cs="Calibri" w:hAnsi="Calibri" w:eastAsia="Calibri"/>
              <w:b w:val="1"/>
              <w:bCs w:val="1"/>
              <w:rtl w:val="0"/>
              <w:lang w:val="da-DK"/>
            </w:rPr>
            <w:delText>r ikke basere sig p</w:delText>
          </w:r>
        </w:del>
      </w:ins>
      <w:ins w:id="2985" w:date="2017-05-05T17:26:20Z" w:author="Forfatter">
        <w:del w:id="2986" w:date="2017-09-18T11:05:26Z" w:author="Mads Hjorth">
          <w:r>
            <w:rPr>
              <w:rFonts w:ascii="Calibri" w:cs="Calibri" w:hAnsi="Calibri" w:eastAsia="Calibri"/>
              <w:b w:val="1"/>
              <w:bCs w:val="1"/>
              <w:rtl w:val="0"/>
              <w:lang w:val="da-DK"/>
            </w:rPr>
            <w:delText xml:space="preserve">å </w:delText>
          </w:r>
        </w:del>
      </w:ins>
      <w:ins w:id="2987" w:date="2017-05-05T17:26:20Z" w:author="Forfatter">
        <w:del w:id="2988" w:date="2017-09-18T11:05:26Z" w:author="Mads Hjorth">
          <w:r>
            <w:rPr>
              <w:rFonts w:ascii="Calibri" w:cs="Calibri" w:hAnsi="Calibri" w:eastAsia="Calibri"/>
              <w:b w:val="1"/>
              <w:bCs w:val="1"/>
              <w:rtl w:val="0"/>
              <w:lang w:val="da-DK"/>
            </w:rPr>
            <w:delText>indholdet i andre indberetninger.</w:delText>
          </w:r>
        </w:del>
      </w:ins>
      <w:ins w:id="2989" w:date="2017-05-05T17:26:20Z" w:author="Forfatter">
        <w:del w:id="2990" w:date="2017-09-18T11:05:26Z" w:author="Mads Hjorth">
          <w:r>
            <w:rPr>
              <w:rtl w:val="0"/>
            </w:rPr>
            <w:delText xml:space="preserve"> </w:delText>
          </w:r>
        </w:del>
      </w:ins>
    </w:p>
    <w:p>
      <w:pPr>
        <w:pStyle w:val="Princip"/>
        <w:spacing w:before="120"/>
        <w:rPr>
          <w:ins w:id="2991" w:date="2017-05-05T17:26:20Z" w:author="Forfatter"/>
          <w:del w:id="2992" w:date="2017-09-18T11:05:26Z" w:author="Mads Hjorth"/>
        </w:rPr>
      </w:pPr>
      <w:ins w:id="2993" w:date="2017-05-05T17:26:20Z" w:author="Forfatter">
        <w:del w:id="2994" w:date="2017-09-18T11:05:26Z" w:author="Mads Hjorth">
          <w:r>
            <w:rPr>
              <w:rtl w:val="0"/>
            </w:rPr>
            <w:tab/>
            <w:delText>Dette princip beskriver, at oplysninger fra tidligere indberetning foretaget af samme sundhedsproducent eller foretaget af andre sundhedsproducenter ikke m</w:delText>
          </w:r>
        </w:del>
      </w:ins>
      <w:ins w:id="2995" w:date="2017-05-05T17:26:20Z" w:author="Forfatter">
        <w:del w:id="2996" w:date="2017-09-18T11:05:26Z" w:author="Mads Hjorth">
          <w:r>
            <w:rPr>
              <w:rtl w:val="0"/>
              <w:lang w:val="da-DK"/>
            </w:rPr>
            <w:delText xml:space="preserve">å </w:delText>
          </w:r>
        </w:del>
      </w:ins>
      <w:ins w:id="2997" w:date="2017-05-05T17:26:20Z" w:author="Forfatter">
        <w:del w:id="2998" w:date="2017-09-18T11:05:26Z" w:author="Mads Hjorth">
          <w:r>
            <w:rPr>
              <w:rtl w:val="0"/>
              <w:lang w:val="da-DK"/>
            </w:rPr>
            <w:delText>ligge grund til valideringen af den konkrete indberetning. Dette g</w:delText>
          </w:r>
        </w:del>
      </w:ins>
      <w:ins w:id="2999" w:date="2017-05-05T17:26:20Z" w:author="Forfatter">
        <w:del w:id="3000" w:date="2017-09-18T11:05:26Z" w:author="Mads Hjorth">
          <w:r>
            <w:rPr>
              <w:rtl w:val="0"/>
              <w:lang w:val="da-DK"/>
            </w:rPr>
            <w:delText>æ</w:delText>
          </w:r>
        </w:del>
      </w:ins>
      <w:ins w:id="3001" w:date="2017-05-05T17:26:20Z" w:author="Forfatter">
        <w:del w:id="3002" w:date="2017-09-18T11:05:26Z" w:author="Mads Hjorth">
          <w:r>
            <w:rPr>
              <w:rtl w:val="0"/>
              <w:lang w:val="da-DK"/>
            </w:rPr>
            <w:delText>lder s</w:delText>
          </w:r>
        </w:del>
      </w:ins>
      <w:ins w:id="3003" w:date="2017-05-05T17:26:20Z" w:author="Forfatter">
        <w:del w:id="3004" w:date="2017-09-18T11:05:26Z" w:author="Mads Hjorth">
          <w:r>
            <w:rPr>
              <w:rtl w:val="0"/>
              <w:lang w:val="da-DK"/>
            </w:rPr>
            <w:delText>å</w:delText>
          </w:r>
        </w:del>
      </w:ins>
      <w:ins w:id="3005" w:date="2017-05-05T17:26:20Z" w:author="Forfatter">
        <w:del w:id="3006" w:date="2017-09-18T11:05:26Z" w:author="Mads Hjorth">
          <w:r>
            <w:rPr>
              <w:rtl w:val="0"/>
              <w:lang w:val="da-DK"/>
            </w:rPr>
            <w:delText xml:space="preserve">vel tidligere indberetninger af samme type, som oplysninger der stammer fra andre typer indberetninger (foretaget af samme system eller af andre systemer).  </w:delText>
          </w:r>
        </w:del>
      </w:ins>
    </w:p>
    <w:p>
      <w:pPr>
        <w:pStyle w:val="Princip"/>
        <w:spacing w:before="120"/>
        <w:rPr>
          <w:ins w:id="3007" w:date="2017-05-05T17:26:20Z" w:author="Forfatter"/>
          <w:del w:id="3008" w:date="2017-09-18T11:05:26Z" w:author="Mads Hjorth"/>
        </w:rPr>
      </w:pPr>
      <w:ins w:id="3009" w:date="2017-05-05T17:26:20Z" w:author="Forfatter">
        <w:del w:id="3010" w:date="2017-09-18T11:05:26Z" w:author="Mads Hjorth">
          <w:r>
            <w:rPr>
              <w:rtl w:val="0"/>
            </w:rPr>
            <w:tab/>
            <w:delText>Hvis indberetningsregler baserer sig p</w:delText>
          </w:r>
        </w:del>
      </w:ins>
      <w:ins w:id="3011" w:date="2017-05-05T17:26:20Z" w:author="Forfatter">
        <w:del w:id="3012" w:date="2017-09-18T11:05:26Z" w:author="Mads Hjorth">
          <w:r>
            <w:rPr>
              <w:rtl w:val="0"/>
              <w:lang w:val="da-DK"/>
            </w:rPr>
            <w:delText xml:space="preserve">å </w:delText>
          </w:r>
        </w:del>
      </w:ins>
      <w:ins w:id="3013" w:date="2017-05-05T17:26:20Z" w:author="Forfatter">
        <w:del w:id="3014" w:date="2017-09-18T11:05:26Z" w:author="Mads Hjorth">
          <w:r>
            <w:rPr>
              <w:rtl w:val="0"/>
              <w:lang w:val="da-DK"/>
            </w:rPr>
            <w:delText>allerede indberettede oplysninger til samme eller andre registre, vil det v</w:delText>
          </w:r>
        </w:del>
      </w:ins>
      <w:ins w:id="3015" w:date="2017-05-05T17:26:20Z" w:author="Forfatter">
        <w:del w:id="3016" w:date="2017-09-18T11:05:26Z" w:author="Mads Hjorth">
          <w:r>
            <w:rPr>
              <w:rtl w:val="0"/>
              <w:lang w:val="da-DK"/>
            </w:rPr>
            <w:delText>æ</w:delText>
          </w:r>
        </w:del>
      </w:ins>
      <w:ins w:id="3017" w:date="2017-05-05T17:26:20Z" w:author="Forfatter">
        <w:del w:id="3018" w:date="2017-09-18T11:05:26Z" w:author="Mads Hjorth">
          <w:r>
            <w:rPr>
              <w:rtl w:val="0"/>
              <w:lang w:val="da-DK"/>
            </w:rPr>
            <w:delText>re sv</w:delText>
          </w:r>
        </w:del>
      </w:ins>
      <w:ins w:id="3019" w:date="2017-05-05T17:26:20Z" w:author="Forfatter">
        <w:del w:id="3020" w:date="2017-09-18T11:05:26Z" w:author="Mads Hjorth">
          <w:r>
            <w:rPr>
              <w:rtl w:val="0"/>
              <w:lang w:val="da-DK"/>
            </w:rPr>
            <w:delText>æ</w:delText>
          </w:r>
        </w:del>
      </w:ins>
      <w:ins w:id="3021" w:date="2017-05-05T17:26:20Z" w:author="Forfatter">
        <w:del w:id="3022" w:date="2017-09-18T11:05:26Z" w:author="Mads Hjorth">
          <w:r>
            <w:rPr>
              <w:rtl w:val="0"/>
              <w:lang w:val="da-DK"/>
            </w:rPr>
            <w:delText>rt at implementere komplette valideringscheck i systemer ude ved den enkelte sundhedsproducent eller f</w:delText>
          </w:r>
        </w:del>
      </w:ins>
      <w:ins w:id="3023" w:date="2017-05-05T17:26:20Z" w:author="Forfatter">
        <w:del w:id="3024" w:date="2017-09-18T11:05:26Z" w:author="Mads Hjorth">
          <w:r>
            <w:rPr>
              <w:rtl w:val="0"/>
              <w:lang w:val="da-DK"/>
            </w:rPr>
            <w:delText>æ</w:delText>
          </w:r>
        </w:del>
      </w:ins>
      <w:ins w:id="3025" w:date="2017-05-05T17:26:20Z" w:author="Forfatter">
        <w:del w:id="3026" w:date="2017-09-18T11:05:26Z" w:author="Mads Hjorth">
          <w:r>
            <w:rPr>
              <w:rtl w:val="0"/>
              <w:lang w:val="da-DK"/>
            </w:rPr>
            <w:delText>lles i infrastrukturen, der forbinder sundhedsproducenterne med registrene. Tilsvarende kan valideringscheck, der baseres p</w:delText>
          </w:r>
        </w:del>
      </w:ins>
      <w:ins w:id="3027" w:date="2017-05-05T17:26:20Z" w:author="Forfatter">
        <w:del w:id="3028" w:date="2017-09-18T11:05:26Z" w:author="Mads Hjorth">
          <w:r>
            <w:rPr>
              <w:rtl w:val="0"/>
              <w:lang w:val="da-DK"/>
            </w:rPr>
            <w:delText xml:space="preserve">å </w:delText>
          </w:r>
        </w:del>
      </w:ins>
      <w:ins w:id="3029" w:date="2017-05-05T17:26:20Z" w:author="Forfatter">
        <w:del w:id="3030" w:date="2017-09-18T11:05:26Z" w:author="Mads Hjorth">
          <w:r>
            <w:rPr>
              <w:rtl w:val="0"/>
              <w:lang w:val="da-DK"/>
            </w:rPr>
            <w:delText>indberetninger til flere registre v</w:delText>
          </w:r>
        </w:del>
      </w:ins>
      <w:ins w:id="3031" w:date="2017-05-05T17:26:20Z" w:author="Forfatter">
        <w:del w:id="3032" w:date="2017-09-18T11:05:26Z" w:author="Mads Hjorth">
          <w:r>
            <w:rPr>
              <w:rtl w:val="0"/>
              <w:lang w:val="da-DK"/>
            </w:rPr>
            <w:delText>æ</w:delText>
          </w:r>
        </w:del>
      </w:ins>
      <w:ins w:id="3033" w:date="2017-05-05T17:26:20Z" w:author="Forfatter">
        <w:del w:id="3034" w:date="2017-09-18T11:05:26Z" w:author="Mads Hjorth">
          <w:r>
            <w:rPr>
              <w:rtl w:val="0"/>
              <w:lang w:val="da-DK"/>
            </w:rPr>
            <w:delText>re sv</w:delText>
          </w:r>
        </w:del>
      </w:ins>
      <w:ins w:id="3035" w:date="2017-05-05T17:26:20Z" w:author="Forfatter">
        <w:del w:id="3036" w:date="2017-09-18T11:05:26Z" w:author="Mads Hjorth">
          <w:r>
            <w:rPr>
              <w:rtl w:val="0"/>
              <w:lang w:val="da-DK"/>
            </w:rPr>
            <w:delText>æ</w:delText>
          </w:r>
        </w:del>
      </w:ins>
      <w:ins w:id="3037" w:date="2017-05-05T17:26:20Z" w:author="Forfatter">
        <w:del w:id="3038" w:date="2017-09-18T11:05:26Z" w:author="Mads Hjorth">
          <w:r>
            <w:rPr>
              <w:rtl w:val="0"/>
              <w:lang w:val="da-DK"/>
            </w:rPr>
            <w:delText xml:space="preserve">re at implementere i de enkelte registre. </w:delText>
            <w:tab/>
            <w:delText xml:space="preserve"> </w:delText>
          </w:r>
        </w:del>
      </w:ins>
    </w:p>
    <w:p>
      <w:pPr>
        <w:pStyle w:val="Princip"/>
        <w:spacing w:before="120"/>
        <w:rPr>
          <w:ins w:id="3039" w:date="2017-05-05T17:26:20Z" w:author="Forfatter"/>
          <w:del w:id="3040" w:date="2017-09-18T11:05:26Z" w:author="Mads Hjorth"/>
        </w:rPr>
      </w:pPr>
      <w:ins w:id="3041" w:date="2017-05-05T17:26:20Z" w:author="Forfatter">
        <w:del w:id="3042" w:date="2017-09-18T11:05:26Z" w:author="Mads Hjorth">
          <w:r>
            <w:rPr>
              <w:rtl w:val="0"/>
            </w:rPr>
            <w:tab/>
            <w:delText xml:space="preserve">For de enkelte registerejere betyder princippet at datakvalitet ikke alene kan sikres gennem valideringen i forbindelse med den enkelte indberetning. Hvis registeret </w:delText>
          </w:r>
        </w:del>
      </w:ins>
      <w:ins w:id="3043" w:date="2017-05-05T17:26:20Z" w:author="Forfatter">
        <w:del w:id="3044" w:date="2017-09-18T11:05:26Z" w:author="Mads Hjorth">
          <w:r>
            <w:rPr>
              <w:rtl w:val="0"/>
              <w:lang w:val="da-DK"/>
            </w:rPr>
            <w:delText>ø</w:delText>
          </w:r>
        </w:del>
      </w:ins>
      <w:ins w:id="3045" w:date="2017-05-05T17:26:20Z" w:author="Forfatter">
        <w:del w:id="3046" w:date="2017-09-18T11:05:26Z" w:author="Mads Hjorth">
          <w:r>
            <w:rPr>
              <w:rtl w:val="0"/>
              <w:lang w:val="da-DK"/>
            </w:rPr>
            <w:delText>nsker at foretage valideringen imod det samlede indhold medf</w:delText>
          </w:r>
        </w:del>
      </w:ins>
      <w:ins w:id="3047" w:date="2017-05-05T17:26:20Z" w:author="Forfatter">
        <w:del w:id="3048" w:date="2017-09-18T11:05:26Z" w:author="Mads Hjorth">
          <w:r>
            <w:rPr>
              <w:rtl w:val="0"/>
              <w:lang w:val="da-DK"/>
            </w:rPr>
            <w:delText>ø</w:delText>
          </w:r>
        </w:del>
      </w:ins>
      <w:ins w:id="3049" w:date="2017-05-05T17:26:20Z" w:author="Forfatter">
        <w:del w:id="3050" w:date="2017-09-18T11:05:26Z" w:author="Mads Hjorth">
          <w:r>
            <w:rPr>
              <w:rtl w:val="0"/>
              <w:lang w:val="da-DK"/>
            </w:rPr>
            <w:delText>lger der service- og support-forpligtigelser svarende til andre nationale services. For sundhedsproducenter giver princippet mulighed for udelukkende at basere sig p</w:delText>
          </w:r>
        </w:del>
      </w:ins>
      <w:ins w:id="3051" w:date="2017-05-05T17:26:20Z" w:author="Forfatter">
        <w:del w:id="3052" w:date="2017-09-18T11:05:26Z" w:author="Mads Hjorth">
          <w:r>
            <w:rPr>
              <w:rtl w:val="0"/>
              <w:lang w:val="da-DK"/>
            </w:rPr>
            <w:delText xml:space="preserve">å </w:delText>
          </w:r>
        </w:del>
      </w:ins>
      <w:ins w:id="3053" w:date="2017-05-05T17:26:20Z" w:author="Forfatter">
        <w:del w:id="3054" w:date="2017-09-18T11:05:26Z" w:author="Mads Hjorth">
          <w:r>
            <w:rPr>
              <w:rtl w:val="0"/>
              <w:lang w:val="da-DK"/>
            </w:rPr>
            <w:delText>valideringsfunktionalitet hos indberetningsservices og ikke selv at re-implementere valideringsregler.</w:delText>
          </w:r>
        </w:del>
      </w:ins>
    </w:p>
    <w:p>
      <w:pPr>
        <w:pStyle w:val="normal.0"/>
        <w:rPr>
          <w:ins w:id="3055" w:date="2017-05-05T17:26:20Z" w:author="Forfatter"/>
          <w:del w:id="3056" w:date="2017-09-18T11:05:26Z" w:author="Mads Hjorth"/>
        </w:rPr>
      </w:pPr>
      <w:ins w:id="3057" w:date="2017-05-05T17:26:20Z" w:author="Forfatter">
        <w:del w:id="3058" w:date="2017-09-18T11:05:26Z" w:author="Mads Hjorth">
          <w:r>
            <w:rPr/>
            <w:tab/>
          </w:r>
        </w:del>
      </w:ins>
    </w:p>
    <w:p>
      <w:pPr>
        <w:pStyle w:val="normal.0"/>
        <w:rPr>
          <w:ins w:id="3059" w:date="2017-05-05T17:26:20Z" w:author="Forfatter"/>
          <w:del w:id="3060" w:date="2017-09-18T11:05:26Z" w:author="Mads Hjorth"/>
          <w:rFonts w:ascii="Calibri" w:cs="Calibri" w:hAnsi="Calibri" w:eastAsia="Calibri"/>
          <w:i w:val="1"/>
          <w:iCs w:val="1"/>
        </w:rPr>
      </w:pPr>
      <w:ins w:id="3061" w:date="2017-05-05T17:26:20Z" w:author="Forfatter">
        <w:del w:id="3062" w:date="2017-09-18T11:05:26Z" w:author="Mads Hjorth">
          <w:r>
            <w:rPr>
              <w:rFonts w:ascii="Calibri" w:cs="Calibri" w:hAnsi="Calibri" w:eastAsia="Calibri"/>
              <w:i w:val="1"/>
              <w:iCs w:val="1"/>
              <w:rtl w:val="0"/>
              <w:lang w:val="de-DE"/>
            </w:rPr>
            <w:delText>Applikationsprincipper</w:delText>
          </w:r>
        </w:del>
      </w:ins>
    </w:p>
    <w:p>
      <w:pPr>
        <w:pStyle w:val="Princip"/>
        <w:rPr>
          <w:ins w:id="3063" w:date="2017-05-05T17:26:20Z" w:author="Forfatter"/>
          <w:del w:id="3064" w:date="2017-09-18T11:05:26Z" w:author="Mads Hjorth"/>
        </w:rPr>
      </w:pPr>
      <w:ins w:id="3065" w:date="2017-05-05T17:26:20Z" w:author="Forfatter">
        <w:del w:id="3066" w:date="2017-09-18T11:05:26Z" w:author="Mads Hjorth">
          <w:r>
            <w:rPr>
              <w:rtl w:val="0"/>
            </w:rPr>
            <w:delText>Princip A1</w:delText>
            <w:tab/>
            <w:delText>Tilf</w:delText>
          </w:r>
        </w:del>
      </w:ins>
      <w:ins w:id="3067" w:date="2017-05-05T17:26:20Z" w:author="Forfatter">
        <w:del w:id="3068" w:date="2017-09-18T11:05:26Z" w:author="Mads Hjorth">
          <w:r>
            <w:rPr>
              <w:rtl w:val="0"/>
            </w:rPr>
            <w:delText>ø</w:delText>
          </w:r>
        </w:del>
      </w:ins>
      <w:ins w:id="3069" w:date="2017-05-05T17:26:20Z" w:author="Forfatter">
        <w:del w:id="3070" w:date="2017-09-18T11:05:26Z" w:author="Mads Hjorth">
          <w:r>
            <w:rPr>
              <w:rtl w:val="0"/>
            </w:rPr>
            <w:delText>jelse af dokumenttyper og valideringsregler skal kunne ske dynamisk.</w:delText>
          </w:r>
        </w:del>
      </w:ins>
    </w:p>
    <w:p>
      <w:pPr>
        <w:pStyle w:val="Princip"/>
        <w:spacing w:before="120"/>
        <w:rPr>
          <w:ins w:id="3071" w:date="2017-05-05T17:26:20Z" w:author="Forfatter"/>
          <w:del w:id="3072" w:date="2017-09-18T11:05:26Z" w:author="Mads Hjorth"/>
        </w:rPr>
      </w:pPr>
      <w:ins w:id="3073" w:date="2017-05-05T17:26:20Z" w:author="Forfatter">
        <w:del w:id="3074" w:date="2017-09-18T11:05:26Z" w:author="Mads Hjorth">
          <w:r>
            <w:rPr>
              <w:rtl w:val="0"/>
            </w:rPr>
            <w:tab/>
            <w:delText>Det skal v</w:delText>
          </w:r>
        </w:del>
      </w:ins>
      <w:ins w:id="3075" w:date="2017-05-05T17:26:20Z" w:author="Forfatter">
        <w:del w:id="3076" w:date="2017-09-18T11:05:26Z" w:author="Mads Hjorth">
          <w:r>
            <w:rPr>
              <w:rtl w:val="0"/>
              <w:lang w:val="da-DK"/>
            </w:rPr>
            <w:delText>æ</w:delText>
          </w:r>
        </w:del>
      </w:ins>
      <w:ins w:id="3077" w:date="2017-05-05T17:26:20Z" w:author="Forfatter">
        <w:del w:id="3078" w:date="2017-09-18T11:05:26Z" w:author="Mads Hjorth">
          <w:r>
            <w:rPr>
              <w:rtl w:val="0"/>
              <w:lang w:val="da-DK"/>
            </w:rPr>
            <w:delText>re muligt at nemt og effektivt at tilf</w:delText>
          </w:r>
        </w:del>
      </w:ins>
      <w:ins w:id="3079" w:date="2017-05-05T17:26:20Z" w:author="Forfatter">
        <w:del w:id="3080" w:date="2017-09-18T11:05:26Z" w:author="Mads Hjorth">
          <w:r>
            <w:rPr>
              <w:rtl w:val="0"/>
              <w:lang w:val="da-DK"/>
            </w:rPr>
            <w:delText>ø</w:delText>
          </w:r>
        </w:del>
      </w:ins>
      <w:ins w:id="3081" w:date="2017-05-05T17:26:20Z" w:author="Forfatter">
        <w:del w:id="3082" w:date="2017-09-18T11:05:26Z" w:author="Mads Hjorth">
          <w:r>
            <w:rPr>
              <w:rtl w:val="0"/>
              <w:lang w:val="da-DK"/>
            </w:rPr>
            <w:delText>je nye dokumenttyper og valideringsregler til eksisterende indberetningsl</w:delText>
          </w:r>
        </w:del>
      </w:ins>
      <w:ins w:id="3083" w:date="2017-05-05T17:26:20Z" w:author="Forfatter">
        <w:del w:id="3084" w:date="2017-09-18T11:05:26Z" w:author="Mads Hjorth">
          <w:r>
            <w:rPr>
              <w:rtl w:val="0"/>
              <w:lang w:val="da-DK"/>
            </w:rPr>
            <w:delText>ø</w:delText>
          </w:r>
        </w:del>
      </w:ins>
      <w:ins w:id="3085" w:date="2017-05-05T17:26:20Z" w:author="Forfatter">
        <w:del w:id="3086" w:date="2017-09-18T11:05:26Z" w:author="Mads Hjorth">
          <w:r>
            <w:rPr>
              <w:rtl w:val="0"/>
              <w:lang w:val="da-DK"/>
            </w:rPr>
            <w:delText>sninger n</w:delText>
          </w:r>
        </w:del>
      </w:ins>
      <w:ins w:id="3087" w:date="2017-05-05T17:26:20Z" w:author="Forfatter">
        <w:del w:id="3088" w:date="2017-09-18T11:05:26Z" w:author="Mads Hjorth">
          <w:r>
            <w:rPr>
              <w:rtl w:val="0"/>
              <w:lang w:val="da-DK"/>
            </w:rPr>
            <w:delText>å</w:delText>
          </w:r>
        </w:del>
      </w:ins>
      <w:ins w:id="3089" w:date="2017-05-05T17:26:20Z" w:author="Forfatter">
        <w:del w:id="3090" w:date="2017-09-18T11:05:26Z" w:author="Mads Hjorth">
          <w:r>
            <w:rPr>
              <w:rtl w:val="0"/>
              <w:lang w:val="da-DK"/>
            </w:rPr>
            <w:delText>r det forretningsm</w:delText>
          </w:r>
        </w:del>
      </w:ins>
      <w:ins w:id="3091" w:date="2017-05-05T17:26:20Z" w:author="Forfatter">
        <w:del w:id="3092" w:date="2017-09-18T11:05:26Z" w:author="Mads Hjorth">
          <w:r>
            <w:rPr>
              <w:rtl w:val="0"/>
              <w:lang w:val="da-DK"/>
            </w:rPr>
            <w:delText>æ</w:delText>
          </w:r>
        </w:del>
      </w:ins>
      <w:ins w:id="3093" w:date="2017-05-05T17:26:20Z" w:author="Forfatter">
        <w:del w:id="3094" w:date="2017-09-18T11:05:26Z" w:author="Mads Hjorth">
          <w:r>
            <w:rPr>
              <w:rtl w:val="0"/>
              <w:lang w:val="da-DK"/>
            </w:rPr>
            <w:delText xml:space="preserve">ssige behov for oplysninger </w:delText>
          </w:r>
        </w:del>
      </w:ins>
      <w:ins w:id="3095" w:date="2017-05-05T17:26:20Z" w:author="Forfatter">
        <w:del w:id="3096" w:date="2017-09-18T11:05:26Z" w:author="Mads Hjorth">
          <w:r>
            <w:rPr>
              <w:rtl w:val="0"/>
              <w:lang w:val="da-DK"/>
            </w:rPr>
            <w:delText>æ</w:delText>
          </w:r>
        </w:del>
      </w:ins>
      <w:ins w:id="3097" w:date="2017-05-05T17:26:20Z" w:author="Forfatter">
        <w:del w:id="3098" w:date="2017-09-18T11:05:26Z" w:author="Mads Hjorth">
          <w:r>
            <w:rPr>
              <w:rtl w:val="0"/>
              <w:lang w:val="da-DK"/>
            </w:rPr>
            <w:delText>ndrer sig.  Dette kan v</w:delText>
          </w:r>
        </w:del>
      </w:ins>
      <w:ins w:id="3099" w:date="2017-05-05T17:26:20Z" w:author="Forfatter">
        <w:del w:id="3100" w:date="2017-09-18T11:05:26Z" w:author="Mads Hjorth">
          <w:r>
            <w:rPr>
              <w:rtl w:val="0"/>
              <w:lang w:val="da-DK"/>
            </w:rPr>
            <w:delText>æ</w:delText>
          </w:r>
        </w:del>
      </w:ins>
      <w:ins w:id="3101" w:date="2017-05-05T17:26:20Z" w:author="Forfatter">
        <w:del w:id="3102" w:date="2017-09-18T11:05:26Z" w:author="Mads Hjorth">
          <w:r>
            <w:rPr>
              <w:rtl w:val="0"/>
              <w:lang w:val="da-DK"/>
            </w:rPr>
            <w:delText xml:space="preserve">re relevant i forhold til nye indberetningsbehov eller ved harmonisering af eksisterende indberetninger. </w:delText>
          </w:r>
        </w:del>
      </w:ins>
      <w:ins w:id="3103" w:date="2017-05-05T17:26:20Z" w:author="Forfatter">
        <w:del w:id="3104" w:date="2017-09-18T11:05:26Z" w:author="Mads Hjorth">
          <w:r>
            <w:rPr>
              <w:rtl w:val="0"/>
              <w:lang w:val="da-DK"/>
            </w:rPr>
            <w:delText>Æ</w:delText>
          </w:r>
        </w:del>
      </w:ins>
      <w:ins w:id="3105" w:date="2017-05-05T17:26:20Z" w:author="Forfatter">
        <w:del w:id="3106" w:date="2017-09-18T11:05:26Z" w:author="Mads Hjorth">
          <w:r>
            <w:rPr>
              <w:rtl w:val="0"/>
              <w:lang w:val="da-DK"/>
            </w:rPr>
            <w:delText>ndringerne skal have karakter af brugerstyrede konfigurations</w:delText>
          </w:r>
        </w:del>
      </w:ins>
      <w:ins w:id="3107" w:date="2017-05-05T17:26:20Z" w:author="Forfatter">
        <w:del w:id="3108" w:date="2017-09-18T11:05:26Z" w:author="Mads Hjorth">
          <w:r>
            <w:rPr>
              <w:rtl w:val="0"/>
              <w:lang w:val="da-DK"/>
            </w:rPr>
            <w:delText>æ</w:delText>
          </w:r>
        </w:del>
      </w:ins>
      <w:ins w:id="3109" w:date="2017-05-05T17:26:20Z" w:author="Forfatter">
        <w:del w:id="3110" w:date="2017-09-18T11:05:26Z" w:author="Mads Hjorth">
          <w:r>
            <w:rPr>
              <w:rtl w:val="0"/>
              <w:lang w:val="da-DK"/>
            </w:rPr>
            <w:delText>ndringer fremfor system</w:delText>
          </w:r>
        </w:del>
      </w:ins>
      <w:ins w:id="3111" w:date="2017-05-05T17:26:20Z" w:author="Forfatter">
        <w:del w:id="3112" w:date="2017-05-05T17:26:20Z" w:author="Forfatter">
          <w:r>
            <w:rPr>
              <w:rtl w:val="0"/>
              <w:lang w:val="da-DK"/>
            </w:rPr>
            <w:delText>releases af udviklet programmel.</w:delText>
          </w:r>
        </w:del>
      </w:ins>
      <w:ins w:id="3113" w:date="2017-05-05T17:26:20Z" w:author="Forfatter">
        <w:del w:id="3114" w:date="2017-09-18T11:05:26Z" w:author="Mads Hjorth">
          <w:r>
            <w:rPr>
              <w:rtl w:val="0"/>
              <w:lang w:val="da-DK"/>
            </w:rPr>
            <w:delText xml:space="preserve">vedligehold med inddragelse af yderligere ressourcer.  </w:delText>
          </w:r>
        </w:del>
      </w:ins>
    </w:p>
    <w:p>
      <w:pPr>
        <w:pStyle w:val="Princip"/>
        <w:spacing w:before="120"/>
        <w:rPr>
          <w:ins w:id="3115" w:date="2017-05-05T17:26:20Z" w:author="Forfatter"/>
          <w:del w:id="3116" w:date="2017-09-18T11:05:26Z" w:author="Mads Hjorth"/>
        </w:rPr>
      </w:pPr>
      <w:ins w:id="3117" w:date="2017-05-05T17:26:20Z" w:author="Forfatter">
        <w:del w:id="3118" w:date="2017-09-18T11:05:26Z" w:author="Mads Hjorth">
          <w:r>
            <w:rPr>
              <w:rtl w:val="0"/>
            </w:rPr>
            <w:tab/>
            <w:delText>Der er ingen tvivl om, at den st</w:delText>
          </w:r>
        </w:del>
      </w:ins>
      <w:ins w:id="3119" w:date="2017-05-05T17:26:20Z" w:author="Forfatter">
        <w:del w:id="3120" w:date="2017-09-18T11:05:26Z" w:author="Mads Hjorth">
          <w:r>
            <w:rPr>
              <w:rtl w:val="0"/>
              <w:lang w:val="da-DK"/>
            </w:rPr>
            <w:delText>ø</w:delText>
          </w:r>
        </w:del>
      </w:ins>
      <w:ins w:id="3121" w:date="2017-05-05T17:26:20Z" w:author="Forfatter">
        <w:del w:id="3122" w:date="2017-09-18T11:05:26Z" w:author="Mads Hjorth">
          <w:r>
            <w:rPr>
              <w:rtl w:val="0"/>
              <w:lang w:val="da-DK"/>
            </w:rPr>
            <w:delText>rste opgave i forbindelse med opfyldelse af nye behov for oplysninger p</w:delText>
          </w:r>
        </w:del>
      </w:ins>
      <w:ins w:id="3123" w:date="2017-05-05T17:26:20Z" w:author="Forfatter">
        <w:del w:id="3124" w:date="2017-09-18T11:05:26Z" w:author="Mads Hjorth">
          <w:r>
            <w:rPr>
              <w:rtl w:val="0"/>
              <w:lang w:val="da-DK"/>
            </w:rPr>
            <w:delText>å</w:delText>
          </w:r>
        </w:del>
      </w:ins>
      <w:ins w:id="3125" w:date="2017-05-05T17:26:20Z" w:author="Forfatter">
        <w:del w:id="3126" w:date="2017-09-18T11:05:26Z" w:author="Mads Hjorth">
          <w:r>
            <w:rPr>
              <w:rtl w:val="0"/>
              <w:lang w:val="da-DK"/>
            </w:rPr>
            <w:delText>l</w:delText>
          </w:r>
        </w:del>
      </w:ins>
      <w:ins w:id="3127" w:date="2017-05-05T17:26:20Z" w:author="Forfatter">
        <w:del w:id="3128" w:date="2017-09-18T11:05:26Z" w:author="Mads Hjorth">
          <w:r>
            <w:rPr>
              <w:rtl w:val="0"/>
              <w:lang w:val="da-DK"/>
            </w:rPr>
            <w:delText>æ</w:delText>
          </w:r>
        </w:del>
      </w:ins>
      <w:ins w:id="3129" w:date="2017-05-05T17:26:20Z" w:author="Forfatter">
        <w:del w:id="3130" w:date="2017-09-18T11:05:26Z" w:author="Mads Hjorth">
          <w:r>
            <w:rPr>
              <w:rtl w:val="0"/>
              <w:lang w:val="da-DK"/>
            </w:rPr>
            <w:delText>gger sundhedsproducenterne, der skal tilpasse eksisterende registrerings- eller udtr</w:delText>
          </w:r>
        </w:del>
      </w:ins>
      <w:ins w:id="3131" w:date="2017-05-05T17:26:20Z" w:author="Forfatter">
        <w:del w:id="3132" w:date="2017-09-18T11:05:26Z" w:author="Mads Hjorth">
          <w:r>
            <w:rPr>
              <w:rtl w:val="0"/>
              <w:lang w:val="da-DK"/>
            </w:rPr>
            <w:delText>æ</w:delText>
          </w:r>
        </w:del>
      </w:ins>
      <w:ins w:id="3133" w:date="2017-05-05T17:26:20Z" w:author="Forfatter">
        <w:del w:id="3134" w:date="2017-09-18T11:05:26Z" w:author="Mads Hjorth">
          <w:r>
            <w:rPr>
              <w:rtl w:val="0"/>
              <w:lang w:val="da-DK"/>
            </w:rPr>
            <w:delText xml:space="preserve">ks-funktioner og eventuelt foretage </w:delText>
          </w:r>
        </w:del>
      </w:ins>
      <w:ins w:id="3135" w:date="2017-05-05T17:26:20Z" w:author="Forfatter">
        <w:del w:id="3136" w:date="2017-09-18T11:05:26Z" w:author="Mads Hjorth">
          <w:r>
            <w:rPr>
              <w:rtl w:val="0"/>
              <w:lang w:val="da-DK"/>
            </w:rPr>
            <w:delText>æ</w:delText>
          </w:r>
        </w:del>
      </w:ins>
      <w:ins w:id="3137" w:date="2017-05-05T17:26:20Z" w:author="Forfatter">
        <w:del w:id="3138" w:date="2017-09-18T11:05:26Z" w:author="Mads Hjorth">
          <w:r>
            <w:rPr>
              <w:rtl w:val="0"/>
              <w:lang w:val="da-DK"/>
            </w:rPr>
            <w:delText>ndringer af lokale arbejdsgange. Dette princip peger blot p</w:delText>
          </w:r>
        </w:del>
      </w:ins>
      <w:ins w:id="3139" w:date="2017-05-05T17:26:20Z" w:author="Forfatter">
        <w:del w:id="3140" w:date="2017-09-18T11:05:26Z" w:author="Mads Hjorth">
          <w:r>
            <w:rPr>
              <w:rtl w:val="0"/>
              <w:lang w:val="da-DK"/>
            </w:rPr>
            <w:delText xml:space="preserve">å </w:delText>
          </w:r>
        </w:del>
      </w:ins>
      <w:ins w:id="3141" w:date="2017-05-05T17:26:20Z" w:author="Forfatter">
        <w:del w:id="3142" w:date="2017-09-18T11:05:26Z" w:author="Mads Hjorth">
          <w:r>
            <w:rPr>
              <w:rtl w:val="0"/>
              <w:lang w:val="da-DK"/>
            </w:rPr>
            <w:delText>at infrastrukturen ikke skal v</w:delText>
          </w:r>
        </w:del>
      </w:ins>
      <w:ins w:id="3143" w:date="2017-05-05T17:26:20Z" w:author="Forfatter">
        <w:del w:id="3144" w:date="2017-09-18T11:05:26Z" w:author="Mads Hjorth">
          <w:r>
            <w:rPr>
              <w:rtl w:val="0"/>
              <w:lang w:val="da-DK"/>
            </w:rPr>
            <w:delText>æ</w:delText>
          </w:r>
        </w:del>
      </w:ins>
      <w:ins w:id="3145" w:date="2017-05-05T17:26:20Z" w:author="Forfatter">
        <w:del w:id="3146" w:date="2017-09-18T11:05:26Z" w:author="Mads Hjorth">
          <w:r>
            <w:rPr>
              <w:rtl w:val="0"/>
              <w:lang w:val="da-DK"/>
            </w:rPr>
            <w:delText>re en begr</w:delText>
          </w:r>
        </w:del>
      </w:ins>
      <w:ins w:id="3147" w:date="2017-05-05T17:26:20Z" w:author="Forfatter">
        <w:del w:id="3148" w:date="2017-09-18T11:05:26Z" w:author="Mads Hjorth">
          <w:r>
            <w:rPr>
              <w:rtl w:val="0"/>
              <w:lang w:val="da-DK"/>
            </w:rPr>
            <w:delText>æ</w:delText>
          </w:r>
        </w:del>
      </w:ins>
      <w:ins w:id="3149" w:date="2017-05-05T17:26:20Z" w:author="Forfatter">
        <w:del w:id="3150" w:date="2017-09-18T11:05:26Z" w:author="Mads Hjorth">
          <w:r>
            <w:rPr>
              <w:rtl w:val="0"/>
              <w:lang w:val="da-DK"/>
            </w:rPr>
            <w:delText xml:space="preserve">nsende faktor, hverken i forhold til tid eller omkostninger.  </w:delText>
          </w:r>
        </w:del>
      </w:ins>
    </w:p>
    <w:p>
      <w:pPr>
        <w:pStyle w:val="Princip"/>
        <w:spacing w:before="120"/>
        <w:rPr>
          <w:ins w:id="3151" w:date="2017-05-05T17:26:20Z" w:author="Forfatter"/>
          <w:del w:id="3152" w:date="2017-09-18T11:05:26Z" w:author="Mads Hjorth"/>
        </w:rPr>
      </w:pPr>
      <w:ins w:id="3153" w:date="2017-05-05T17:26:20Z" w:author="Forfatter">
        <w:del w:id="3154" w:date="2017-09-18T11:05:26Z" w:author="Mads Hjorth">
          <w:r>
            <w:rPr>
              <w:rtl w:val="0"/>
            </w:rPr>
            <w:tab/>
            <w:delText>Da registerejere og ikke mindst sundhedsproducenter imidlertid fortsat har en opgave med at skabe tilretninger af l</w:delText>
          </w:r>
        </w:del>
      </w:ins>
      <w:ins w:id="3155" w:date="2017-05-05T17:26:20Z" w:author="Forfatter">
        <w:del w:id="3156" w:date="2017-09-18T11:05:26Z" w:author="Mads Hjorth">
          <w:r>
            <w:rPr>
              <w:rtl w:val="0"/>
              <w:lang w:val="da-DK"/>
            </w:rPr>
            <w:delText>ø</w:delText>
          </w:r>
        </w:del>
      </w:ins>
      <w:ins w:id="3157" w:date="2017-05-05T17:26:20Z" w:author="Forfatter">
        <w:del w:id="3158" w:date="2017-09-18T11:05:26Z" w:author="Mads Hjorth">
          <w:r>
            <w:rPr>
              <w:rtl w:val="0"/>
              <w:lang w:val="da-DK"/>
            </w:rPr>
            <w:delText>sninger og arbejdsgange, er det n</w:delText>
          </w:r>
        </w:del>
      </w:ins>
      <w:ins w:id="3159" w:date="2017-05-05T17:26:20Z" w:author="Forfatter">
        <w:del w:id="3160" w:date="2017-09-18T11:05:26Z" w:author="Mads Hjorth">
          <w:r>
            <w:rPr>
              <w:rtl w:val="0"/>
              <w:lang w:val="da-DK"/>
            </w:rPr>
            <w:delText>ø</w:delText>
          </w:r>
        </w:del>
      </w:ins>
      <w:ins w:id="3161" w:date="2017-05-05T17:26:20Z" w:author="Forfatter">
        <w:del w:id="3162" w:date="2017-09-18T11:05:26Z" w:author="Mads Hjorth">
          <w:r>
            <w:rPr>
              <w:rtl w:val="0"/>
              <w:lang w:val="da-DK"/>
            </w:rPr>
            <w:delText xml:space="preserve">dvendigt at fastholde formelle processer omkring </w:delText>
          </w:r>
        </w:del>
      </w:ins>
      <w:ins w:id="3163" w:date="2017-05-05T17:26:20Z" w:author="Forfatter">
        <w:del w:id="3164" w:date="2017-09-18T11:05:26Z" w:author="Mads Hjorth">
          <w:r>
            <w:rPr>
              <w:rtl w:val="0"/>
              <w:lang w:val="da-DK"/>
            </w:rPr>
            <w:delText>æ</w:delText>
          </w:r>
        </w:del>
      </w:ins>
      <w:ins w:id="3165" w:date="2017-05-05T17:26:20Z" w:author="Forfatter">
        <w:del w:id="3166" w:date="2017-09-18T11:05:26Z" w:author="Mads Hjorth">
          <w:r>
            <w:rPr>
              <w:rtl w:val="0"/>
              <w:lang w:val="da-DK"/>
            </w:rPr>
            <w:delText>ndringsh</w:delText>
          </w:r>
        </w:del>
      </w:ins>
      <w:ins w:id="3167" w:date="2017-05-05T17:26:20Z" w:author="Forfatter">
        <w:del w:id="3168" w:date="2017-09-18T11:05:26Z" w:author="Mads Hjorth">
          <w:r>
            <w:rPr>
              <w:rtl w:val="0"/>
              <w:lang w:val="da-DK"/>
            </w:rPr>
            <w:delText>å</w:delText>
          </w:r>
        </w:del>
      </w:ins>
      <w:ins w:id="3169" w:date="2017-05-05T17:26:20Z" w:author="Forfatter">
        <w:del w:id="3170" w:date="2017-09-18T11:05:26Z" w:author="Mads Hjorth">
          <w:r>
            <w:rPr>
              <w:rtl w:val="0"/>
              <w:lang w:val="da-DK"/>
            </w:rPr>
            <w:delText>ndtering baseret p</w:delText>
          </w:r>
        </w:del>
      </w:ins>
      <w:ins w:id="3171" w:date="2017-05-05T17:26:20Z" w:author="Forfatter">
        <w:del w:id="3172" w:date="2017-09-18T11:05:26Z" w:author="Mads Hjorth">
          <w:r>
            <w:rPr>
              <w:rtl w:val="0"/>
              <w:lang w:val="da-DK"/>
            </w:rPr>
            <w:delText xml:space="preserve">å </w:delText>
          </w:r>
        </w:del>
      </w:ins>
      <w:ins w:id="3173" w:date="2017-05-05T17:26:20Z" w:author="Forfatter">
        <w:del w:id="3174" w:date="2017-09-18T11:05:26Z" w:author="Mads Hjorth">
          <w:r>
            <w:rPr>
              <w:rtl w:val="0"/>
              <w:lang w:val="da-DK"/>
            </w:rPr>
            <w:delText>n</w:delText>
          </w:r>
        </w:del>
      </w:ins>
      <w:ins w:id="3175" w:date="2017-05-05T17:26:20Z" w:author="Forfatter">
        <w:del w:id="3176" w:date="2017-09-18T11:05:26Z" w:author="Mads Hjorth">
          <w:r>
            <w:rPr>
              <w:rtl w:val="0"/>
              <w:lang w:val="da-DK"/>
            </w:rPr>
            <w:delText>æ</w:delText>
          </w:r>
        </w:del>
      </w:ins>
      <w:ins w:id="3177" w:date="2017-05-05T17:26:20Z" w:author="Forfatter">
        <w:del w:id="3178" w:date="2017-09-18T11:05:26Z" w:author="Mads Hjorth">
          <w:r>
            <w:rPr>
              <w:rtl w:val="0"/>
              <w:lang w:val="da-DK"/>
            </w:rPr>
            <w:delText>rmere aftalte eller fastlagte vilk</w:delText>
          </w:r>
        </w:del>
      </w:ins>
      <w:ins w:id="3179" w:date="2017-05-05T17:26:20Z" w:author="Forfatter">
        <w:del w:id="3180" w:date="2017-09-18T11:05:26Z" w:author="Mads Hjorth">
          <w:r>
            <w:rPr>
              <w:rtl w:val="0"/>
              <w:lang w:val="da-DK"/>
            </w:rPr>
            <w:delText>å</w:delText>
          </w:r>
        </w:del>
      </w:ins>
      <w:ins w:id="3181" w:date="2017-05-05T17:26:20Z" w:author="Forfatter">
        <w:del w:id="3182" w:date="2017-09-18T11:05:26Z" w:author="Mads Hjorth">
          <w:r>
            <w:rPr>
              <w:rtl w:val="0"/>
              <w:lang w:val="da-DK"/>
            </w:rPr>
            <w:delText xml:space="preserve">r (eksempelvis fastlagte frister for varsling af </w:delText>
          </w:r>
        </w:del>
      </w:ins>
      <w:ins w:id="3183" w:date="2017-05-05T17:26:20Z" w:author="Forfatter">
        <w:del w:id="3184" w:date="2017-09-18T11:05:26Z" w:author="Mads Hjorth">
          <w:r>
            <w:rPr>
              <w:rtl w:val="0"/>
              <w:lang w:val="da-DK"/>
            </w:rPr>
            <w:delText>æ</w:delText>
          </w:r>
        </w:del>
      </w:ins>
      <w:ins w:id="3185" w:date="2017-05-05T17:26:20Z" w:author="Forfatter">
        <w:del w:id="3186" w:date="2017-09-18T11:05:26Z" w:author="Mads Hjorth">
          <w:r>
            <w:rPr>
              <w:rtl w:val="0"/>
              <w:lang w:val="da-DK"/>
            </w:rPr>
            <w:delText>ndringer og til at f</w:delText>
          </w:r>
        </w:del>
      </w:ins>
      <w:ins w:id="3187" w:date="2017-05-05T17:26:20Z" w:author="Forfatter">
        <w:del w:id="3188" w:date="2017-09-18T11:05:26Z" w:author="Mads Hjorth">
          <w:r>
            <w:rPr>
              <w:rtl w:val="0"/>
              <w:lang w:val="da-DK"/>
            </w:rPr>
            <w:delText xml:space="preserve">å </w:delText>
          </w:r>
        </w:del>
      </w:ins>
      <w:ins w:id="3189" w:date="2017-05-05T17:26:20Z" w:author="Forfatter">
        <w:del w:id="3190" w:date="2017-09-18T11:05:26Z" w:author="Mads Hjorth">
          <w:r>
            <w:rPr>
              <w:rtl w:val="0"/>
              <w:lang w:val="da-DK"/>
            </w:rPr>
            <w:delText xml:space="preserve">disse implementeret).  </w:delText>
          </w:r>
        </w:del>
      </w:ins>
    </w:p>
    <w:p>
      <w:pPr>
        <w:pStyle w:val="Princip"/>
        <w:spacing w:before="120"/>
        <w:rPr>
          <w:ins w:id="3191" w:date="2017-05-05T17:26:20Z" w:author="Forfatter"/>
          <w:del w:id="3192" w:date="2017-09-18T11:05:26Z" w:author="Mads Hjorth"/>
        </w:rPr>
      </w:pPr>
      <w:ins w:id="3193" w:date="2017-05-05T17:26:20Z" w:author="Forfatter">
        <w:del w:id="3194" w:date="2017-09-18T11:05:26Z" w:author="Mads Hjorth">
          <w:r>
            <w:rPr>
              <w:rtl w:val="0"/>
            </w:rPr>
            <w:tab/>
            <w:delText>Princippet kan v</w:delText>
          </w:r>
        </w:del>
      </w:ins>
      <w:ins w:id="3195" w:date="2017-05-05T17:26:20Z" w:author="Forfatter">
        <w:del w:id="3196" w:date="2017-09-18T11:05:26Z" w:author="Mads Hjorth">
          <w:r>
            <w:rPr>
              <w:rtl w:val="0"/>
              <w:lang w:val="da-DK"/>
            </w:rPr>
            <w:delText>æ</w:delText>
          </w:r>
        </w:del>
      </w:ins>
      <w:ins w:id="3197" w:date="2017-05-05T17:26:20Z" w:author="Forfatter">
        <w:del w:id="3198" w:date="2017-09-18T11:05:26Z" w:author="Mads Hjorth">
          <w:r>
            <w:rPr>
              <w:rtl w:val="0"/>
              <w:lang w:val="da-DK"/>
            </w:rPr>
            <w:delText>re med til at underst</w:delText>
          </w:r>
        </w:del>
      </w:ins>
      <w:ins w:id="3199" w:date="2017-05-05T17:26:20Z" w:author="Forfatter">
        <w:del w:id="3200" w:date="2017-09-18T11:05:26Z" w:author="Mads Hjorth">
          <w:r>
            <w:rPr>
              <w:rtl w:val="0"/>
              <w:lang w:val="da-DK"/>
            </w:rPr>
            <w:delText>ø</w:delText>
          </w:r>
        </w:del>
      </w:ins>
      <w:ins w:id="3201" w:date="2017-05-05T17:26:20Z" w:author="Forfatter">
        <w:del w:id="3202" w:date="2017-09-18T11:05:26Z" w:author="Mads Hjorth">
          <w:r>
            <w:rPr>
              <w:rtl w:val="0"/>
              <w:lang w:val="da-DK"/>
            </w:rPr>
            <w:delText>tte det mere overordnede arkitekturprincip p</w:delText>
          </w:r>
        </w:del>
      </w:ins>
      <w:ins w:id="3203" w:date="2017-05-05T17:26:20Z" w:author="Forfatter">
        <w:del w:id="3204" w:date="2017-09-18T11:05:26Z" w:author="Mads Hjorth">
          <w:r>
            <w:rPr>
              <w:rtl w:val="0"/>
              <w:lang w:val="da-DK"/>
            </w:rPr>
            <w:delText xml:space="preserve">å </w:delText>
          </w:r>
        </w:del>
      </w:ins>
      <w:ins w:id="3205" w:date="2017-05-05T17:26:20Z" w:author="Forfatter">
        <w:del w:id="3206" w:date="2017-09-18T11:05:26Z" w:author="Mads Hjorth">
          <w:r>
            <w:rPr>
              <w:rtl w:val="0"/>
              <w:lang w:val="da-DK"/>
            </w:rPr>
            <w:delText>sundhedsomr</w:delText>
          </w:r>
        </w:del>
      </w:ins>
      <w:ins w:id="3207" w:date="2017-05-05T17:26:20Z" w:author="Forfatter">
        <w:del w:id="3208" w:date="2017-09-18T11:05:26Z" w:author="Mads Hjorth">
          <w:r>
            <w:rPr>
              <w:rtl w:val="0"/>
              <w:lang w:val="da-DK"/>
            </w:rPr>
            <w:delText>å</w:delText>
          </w:r>
        </w:del>
      </w:ins>
      <w:ins w:id="3209" w:date="2017-05-05T17:26:20Z" w:author="Forfatter">
        <w:del w:id="3210" w:date="2017-09-18T11:05:26Z" w:author="Mads Hjorth">
          <w:r>
            <w:rPr>
              <w:rtl w:val="0"/>
              <w:lang w:val="da-DK"/>
            </w:rPr>
            <w:delText xml:space="preserve">det, I3: </w:delText>
          </w:r>
        </w:del>
      </w:ins>
      <w:ins w:id="3211" w:date="2017-05-05T17:26:20Z" w:author="Forfatter">
        <w:del w:id="3212" w:date="2017-09-18T11:05:26Z" w:author="Mads Hjorth">
          <w:r>
            <w:rPr>
              <w:rtl w:val="0"/>
              <w:lang w:val="da-DK"/>
            </w:rPr>
            <w:delText>”</w:delText>
          </w:r>
        </w:del>
      </w:ins>
      <w:ins w:id="3213" w:date="2017-05-05T17:26:20Z" w:author="Forfatter">
        <w:del w:id="3214" w:date="2017-09-18T11:05:26Z" w:author="Mads Hjorth">
          <w:r>
            <w:rPr>
              <w:rtl w:val="0"/>
              <w:lang w:val="da-DK"/>
            </w:rPr>
            <w:delText>Informationsstandarder udvikles gennem gradvis indf</w:delText>
          </w:r>
        </w:del>
      </w:ins>
      <w:ins w:id="3215" w:date="2017-05-05T17:26:20Z" w:author="Forfatter">
        <w:del w:id="3216" w:date="2017-09-18T11:05:26Z" w:author="Mads Hjorth">
          <w:r>
            <w:rPr>
              <w:rtl w:val="0"/>
              <w:lang w:val="da-DK"/>
            </w:rPr>
            <w:delText>ø</w:delText>
          </w:r>
        </w:del>
      </w:ins>
      <w:ins w:id="3217" w:date="2017-05-05T17:26:20Z" w:author="Forfatter">
        <w:del w:id="3218" w:date="2017-09-18T11:05:26Z" w:author="Mads Hjorth">
          <w:r>
            <w:rPr>
              <w:rtl w:val="0"/>
              <w:lang w:val="da-DK"/>
            </w:rPr>
            <w:delText>relse og l</w:delText>
          </w:r>
        </w:del>
      </w:ins>
      <w:ins w:id="3219" w:date="2017-05-05T17:26:20Z" w:author="Forfatter">
        <w:del w:id="3220" w:date="2017-09-18T11:05:26Z" w:author="Mads Hjorth">
          <w:r>
            <w:rPr>
              <w:rtl w:val="0"/>
              <w:lang w:val="da-DK"/>
            </w:rPr>
            <w:delText>ø</w:delText>
          </w:r>
        </w:del>
      </w:ins>
      <w:ins w:id="3221" w:date="2017-05-05T17:26:20Z" w:author="Forfatter">
        <w:del w:id="3222" w:date="2017-09-18T11:05:26Z" w:author="Mads Hjorth">
          <w:r>
            <w:rPr>
              <w:rtl w:val="0"/>
              <w:lang w:val="da-DK"/>
            </w:rPr>
            <w:delText>bende evaluering</w:delText>
          </w:r>
        </w:del>
      </w:ins>
      <w:ins w:id="3223" w:date="2017-05-05T17:26:20Z" w:author="Forfatter">
        <w:del w:id="3224" w:date="2017-09-18T11:05:26Z" w:author="Mads Hjorth">
          <w:r>
            <w:rPr>
              <w:rtl w:val="0"/>
              <w:lang w:val="da-DK"/>
            </w:rPr>
            <w:delText>”</w:delText>
          </w:r>
        </w:del>
      </w:ins>
      <w:ins w:id="3225" w:date="2017-05-05T17:26:20Z" w:author="Forfatter">
        <w:del w:id="3226" w:date="2017-05-05T17:26:20Z" w:author="Forfatter">
          <w:r>
            <w:rPr>
              <w:rtl w:val="0"/>
              <w:lang w:val="da-DK"/>
            </w:rPr>
            <w:delText xml:space="preserve"> </w:delText>
          </w:r>
        </w:del>
      </w:ins>
      <w:ins w:id="3227" w:date="2017-05-05T17:26:20Z" w:author="Forfatter">
        <w:del w:id="3228" w:date="2017-09-18T11:05:26Z" w:author="Mads Hjorth">
          <w:r>
            <w:rPr>
              <w:rtl w:val="0"/>
              <w:lang w:val="da-DK"/>
            </w:rPr>
            <w:delText xml:space="preserve"> </w:delText>
          </w:r>
        </w:del>
      </w:ins>
      <w:ins w:id="3229" w:date="2017-05-05T17:26:20Z" w:author="Forfatter">
        <w:del w:id="3230" w:date="2017-09-18T11:05:26Z" w:author="Mads Hjorth">
          <w:r>
            <w:rPr/>
            <w:fldChar w:fldCharType="begin" w:fldLock="0"/>
          </w:r>
        </w:del>
      </w:ins>
      <w:ins w:id="3231" w:date="2017-05-05T17:26:20Z" w:author="Forfatter">
        <w:del w:id="3232" w:date="2017-09-18T11:05:26Z" w:author="Mads Hjorth">
          <w:r>
            <w:rPr/>
            <w:delInstrText xml:space="preserve"> ADDIN EN.CITE &lt;EndNote&gt;&lt;Cite ExcludeAuth="1" ExcludeYear="1"&gt;&lt;Author&gt;&lt;/Author&gt;&lt;Year&gt;&lt;/Year&gt;&lt;Prefix&gt;&lt;/Prefix&gt;&lt;Suffix&gt;&lt;/Suffix&gt;&lt;Pages&gt;&lt;/Pages&gt;&lt;DisplayText&gt;(Digital Sundhed 2009)&lt;/DisplayText&gt;&lt;record&gt;&lt;contributors&gt;&lt;authors/&gt;&lt;/contributors&gt;&lt;titles/&gt;&lt;periodical/&gt;&lt;dates&gt;&lt;year&gt;&lt;/year&gt;&lt;pub-dates/&gt;&lt;/dates&gt;&lt;/record&gt;&lt;/Cite&gt;&lt;/EndNote&gt;</w:delInstrText>
          </w:r>
        </w:del>
      </w:ins>
      <w:ins w:id="3233" w:date="2017-05-05T17:26:20Z" w:author="Forfatter">
        <w:del w:id="3234" w:date="2017-09-18T11:05:26Z" w:author="Mads Hjorth">
          <w:r>
            <w:rPr/>
            <w:fldChar w:fldCharType="separate" w:fldLock="0"/>
          </w:r>
        </w:del>
      </w:ins>
      <w:ins w:id="3235" w:date="2017-05-05T17:26:20Z" w:author="Forfatter">
        <w:del w:id="3236" w:date="2017-09-18T11:05:26Z" w:author="Mads Hjorth">
          <w:r>
            <w:rPr>
              <w:rtl w:val="0"/>
              <w:lang w:val="da-DK"/>
            </w:rPr>
            <w:delText>(Digital Sundhed 2009)</w:delText>
          </w:r>
        </w:del>
      </w:ins>
      <w:ins w:id="3237" w:date="2017-05-05T17:26:20Z" w:author="Forfatter">
        <w:del w:id="3238" w:date="2017-09-18T11:05:26Z" w:author="Mads Hjorth">
          <w:r>
            <w:rPr/>
            <w:fldChar w:fldCharType="end" w:fldLock="0"/>
          </w:r>
        </w:del>
      </w:ins>
      <w:ins w:id="3239" w:date="2017-05-05T17:26:20Z" w:author="Forfatter">
        <w:del w:id="3240" w:date="2017-05-05T17:26:20Z" w:author="Forfatter">
          <w:r>
            <w:rPr>
              <w:rtl w:val="0"/>
              <w:lang w:val="da-DK"/>
            </w:rPr>
            <w:delText>(Digital Sundhed 2009)</w:delText>
          </w:r>
        </w:del>
      </w:ins>
      <w:ins w:id="3241" w:date="2017-05-05T17:26:20Z" w:author="Forfatter">
        <w:del w:id="3242" w:date="2017-09-18T11:05:26Z" w:author="Mads Hjorth">
          <w:r>
            <w:rPr>
              <w:rtl w:val="0"/>
              <w:lang w:val="da-DK"/>
            </w:rPr>
            <w:delText>.</w:delText>
          </w:r>
        </w:del>
      </w:ins>
    </w:p>
    <w:p>
      <w:pPr>
        <w:pStyle w:val="normal.0"/>
        <w:rPr>
          <w:ins w:id="3243" w:date="2017-05-05T17:26:20Z" w:author="Forfatter"/>
          <w:del w:id="3244" w:date="2017-09-18T11:05:26Z" w:author="Mads Hjorth"/>
        </w:rPr>
      </w:pPr>
    </w:p>
    <w:p>
      <w:pPr>
        <w:pStyle w:val="normal.0"/>
        <w:rPr>
          <w:ins w:id="3245" w:date="2017-05-05T17:26:20Z" w:author="Forfatter"/>
          <w:del w:id="3246" w:date="2017-09-18T11:05:26Z" w:author="Mads Hjorth"/>
        </w:rPr>
      </w:pPr>
    </w:p>
    <w:p>
      <w:pPr>
        <w:pStyle w:val="Princip"/>
        <w:rPr>
          <w:ins w:id="3247" w:date="2017-05-05T17:26:20Z" w:author="Forfatter"/>
          <w:del w:id="3248" w:date="2017-09-18T11:05:26Z" w:author="Mads Hjorth"/>
        </w:rPr>
      </w:pPr>
      <w:ins w:id="3249" w:date="2017-05-05T17:26:20Z" w:author="Forfatter">
        <w:del w:id="3250" w:date="2017-09-18T11:05:26Z" w:author="Mads Hjorth">
          <w:r>
            <w:rPr>
              <w:rtl w:val="0"/>
            </w:rPr>
            <w:delText xml:space="preserve">Princip A2  </w:delText>
            <w:tab/>
            <w:delText>Indberetningsservices f</w:delText>
          </w:r>
        </w:del>
      </w:ins>
      <w:ins w:id="3251" w:date="2017-05-05T17:26:20Z" w:author="Forfatter">
        <w:del w:id="3252" w:date="2017-09-18T11:05:26Z" w:author="Mads Hjorth">
          <w:r>
            <w:rPr>
              <w:rtl w:val="0"/>
            </w:rPr>
            <w:delText>ø</w:delText>
          </w:r>
        </w:del>
      </w:ins>
      <w:ins w:id="3253" w:date="2017-05-05T17:26:20Z" w:author="Forfatter">
        <w:del w:id="3254" w:date="2017-09-18T11:05:26Z" w:author="Mads Hjorth">
          <w:r>
            <w:rPr>
              <w:rtl w:val="0"/>
            </w:rPr>
            <w:delText>lger en generisk specifikation.</w:delText>
          </w:r>
        </w:del>
      </w:ins>
    </w:p>
    <w:p>
      <w:pPr>
        <w:pStyle w:val="Princip"/>
        <w:spacing w:before="120"/>
        <w:rPr>
          <w:ins w:id="3255" w:date="2017-05-05T17:26:20Z" w:author="Forfatter"/>
          <w:del w:id="3256" w:date="2017-09-18T11:05:26Z" w:author="Mads Hjorth"/>
        </w:rPr>
      </w:pPr>
      <w:ins w:id="3257" w:date="2017-05-05T17:26:20Z" w:author="Forfatter">
        <w:del w:id="3258" w:date="2017-09-18T11:05:26Z" w:author="Mads Hjorth">
          <w:r>
            <w:rPr>
              <w:rtl w:val="0"/>
            </w:rPr>
            <w:tab/>
            <w:delText>Den tekniske implementering af service der anvendes ved indberetning b</w:delText>
          </w:r>
        </w:del>
      </w:ins>
      <w:ins w:id="3259" w:date="2017-05-05T17:26:20Z" w:author="Forfatter">
        <w:del w:id="3260" w:date="2017-09-18T11:05:26Z" w:author="Mads Hjorth">
          <w:r>
            <w:rPr>
              <w:rtl w:val="0"/>
              <w:lang w:val="da-DK"/>
            </w:rPr>
            <w:delText>ø</w:delText>
          </w:r>
        </w:del>
      </w:ins>
      <w:ins w:id="3261" w:date="2017-05-05T17:26:20Z" w:author="Forfatter">
        <w:del w:id="3262" w:date="2017-09-18T11:05:26Z" w:author="Mads Hjorth">
          <w:r>
            <w:rPr>
              <w:rtl w:val="0"/>
              <w:lang w:val="da-DK"/>
            </w:rPr>
            <w:delText>r f</w:delText>
          </w:r>
        </w:del>
      </w:ins>
      <w:ins w:id="3263" w:date="2017-05-05T17:26:20Z" w:author="Forfatter">
        <w:del w:id="3264" w:date="2017-09-18T11:05:26Z" w:author="Mads Hjorth">
          <w:r>
            <w:rPr>
              <w:rtl w:val="0"/>
              <w:lang w:val="da-DK"/>
            </w:rPr>
            <w:delText>ø</w:delText>
          </w:r>
        </w:del>
      </w:ins>
      <w:ins w:id="3265" w:date="2017-05-05T17:26:20Z" w:author="Forfatter">
        <w:del w:id="3266" w:date="2017-09-18T11:05:26Z" w:author="Mads Hjorth">
          <w:r>
            <w:rPr>
              <w:rtl w:val="0"/>
              <w:lang w:val="da-DK"/>
            </w:rPr>
            <w:delText>lge en f</w:delText>
          </w:r>
        </w:del>
      </w:ins>
      <w:ins w:id="3267" w:date="2017-05-05T17:26:20Z" w:author="Forfatter">
        <w:del w:id="3268" w:date="2017-09-18T11:05:26Z" w:author="Mads Hjorth">
          <w:r>
            <w:rPr>
              <w:rtl w:val="0"/>
              <w:lang w:val="da-DK"/>
            </w:rPr>
            <w:delText>æ</w:delText>
          </w:r>
        </w:del>
      </w:ins>
      <w:ins w:id="3269" w:date="2017-05-05T17:26:20Z" w:author="Forfatter">
        <w:del w:id="3270" w:date="2017-09-18T11:05:26Z" w:author="Mads Hjorth">
          <w:r>
            <w:rPr>
              <w:rtl w:val="0"/>
              <w:lang w:val="da-DK"/>
            </w:rPr>
            <w:delText>lles generisk specifikation. Specifikationen fastl</w:delText>
          </w:r>
        </w:del>
      </w:ins>
      <w:ins w:id="3271" w:date="2017-05-05T17:26:20Z" w:author="Forfatter">
        <w:del w:id="3272" w:date="2017-09-18T11:05:26Z" w:author="Mads Hjorth">
          <w:r>
            <w:rPr>
              <w:rtl w:val="0"/>
              <w:lang w:val="da-DK"/>
            </w:rPr>
            <w:delText>æ</w:delText>
          </w:r>
        </w:del>
      </w:ins>
      <w:ins w:id="3273" w:date="2017-05-05T17:26:20Z" w:author="Forfatter">
        <w:del w:id="3274" w:date="2017-09-18T11:05:26Z" w:author="Mads Hjorth">
          <w:r>
            <w:rPr>
              <w:rtl w:val="0"/>
              <w:lang w:val="da-DK"/>
            </w:rPr>
            <w:delText xml:space="preserve">gger teknologier og sprog til beskrivelse af dokumenttyper og valideringer samt serviceoperationer og deres semantik. Den generiske specifikation beskriver ikke hvad det sundhedsfaglige indhold af den enkelte indberetning er, men hvordan den beskrives. </w:delText>
          </w:r>
        </w:del>
      </w:ins>
    </w:p>
    <w:p>
      <w:pPr>
        <w:pStyle w:val="Princip"/>
        <w:spacing w:before="120"/>
        <w:rPr>
          <w:ins w:id="3275" w:date="2017-05-05T17:26:20Z" w:author="Forfatter"/>
          <w:del w:id="3276" w:date="2017-09-18T11:05:26Z" w:author="Mads Hjorth"/>
        </w:rPr>
      </w:pPr>
      <w:ins w:id="3277" w:date="2017-05-05T17:26:20Z" w:author="Forfatter">
        <w:del w:id="3278" w:date="2017-09-18T11:05:26Z" w:author="Mads Hjorth">
          <w:r>
            <w:rPr>
              <w:rtl w:val="0"/>
            </w:rPr>
            <w:tab/>
            <w:delText>En generisk specifikation er en del af den nationale standardisering. En f</w:delText>
          </w:r>
        </w:del>
      </w:ins>
      <w:ins w:id="3279" w:date="2017-05-05T17:26:20Z" w:author="Forfatter">
        <w:del w:id="3280" w:date="2017-09-18T11:05:26Z" w:author="Mads Hjorth">
          <w:r>
            <w:rPr>
              <w:rtl w:val="0"/>
              <w:lang w:val="da-DK"/>
            </w:rPr>
            <w:delText>æ</w:delText>
          </w:r>
        </w:del>
      </w:ins>
      <w:ins w:id="3281" w:date="2017-05-05T17:26:20Z" w:author="Forfatter">
        <w:del w:id="3282" w:date="2017-09-18T11:05:26Z" w:author="Mads Hjorth">
          <w:r>
            <w:rPr>
              <w:rtl w:val="0"/>
              <w:lang w:val="da-DK"/>
            </w:rPr>
            <w:delText>lles anvendelse af serviceoperationer vil g</w:delText>
          </w:r>
        </w:del>
      </w:ins>
      <w:ins w:id="3283" w:date="2017-05-05T17:26:20Z" w:author="Forfatter">
        <w:del w:id="3284" w:date="2017-09-18T11:05:26Z" w:author="Mads Hjorth">
          <w:r>
            <w:rPr>
              <w:rtl w:val="0"/>
              <w:lang w:val="da-DK"/>
            </w:rPr>
            <w:delText>ø</w:delText>
          </w:r>
        </w:del>
      </w:ins>
      <w:ins w:id="3285" w:date="2017-05-05T17:26:20Z" w:author="Forfatter">
        <w:del w:id="3286" w:date="2017-09-18T11:05:26Z" w:author="Mads Hjorth">
          <w:r>
            <w:rPr>
              <w:rtl w:val="0"/>
              <w:lang w:val="da-DK"/>
            </w:rPr>
            <w:delText>re det muligt for sundhedsproducenter at udforme egne generiske brugergr</w:delText>
          </w:r>
        </w:del>
      </w:ins>
      <w:ins w:id="3287" w:date="2017-05-05T17:26:20Z" w:author="Forfatter">
        <w:del w:id="3288" w:date="2017-09-18T11:05:26Z" w:author="Mads Hjorth">
          <w:r>
            <w:rPr>
              <w:rtl w:val="0"/>
              <w:lang w:val="da-DK"/>
            </w:rPr>
            <w:delText>æ</w:delText>
          </w:r>
        </w:del>
      </w:ins>
      <w:ins w:id="3289" w:date="2017-05-05T17:26:20Z" w:author="Forfatter">
        <w:del w:id="3290" w:date="2017-09-18T11:05:26Z" w:author="Mads Hjorth">
          <w:r>
            <w:rPr>
              <w:rtl w:val="0"/>
              <w:lang w:val="da-DK"/>
            </w:rPr>
            <w:delText>nseflader eller overs</w:delText>
          </w:r>
        </w:del>
      </w:ins>
      <w:ins w:id="3291" w:date="2017-05-05T17:26:20Z" w:author="Forfatter">
        <w:del w:id="3292" w:date="2017-09-18T11:05:26Z" w:author="Mads Hjorth">
          <w:r>
            <w:rPr>
              <w:rtl w:val="0"/>
              <w:lang w:val="da-DK"/>
            </w:rPr>
            <w:delText>æ</w:delText>
          </w:r>
        </w:del>
      </w:ins>
      <w:ins w:id="3293" w:date="2017-05-05T17:26:20Z" w:author="Forfatter">
        <w:del w:id="3294" w:date="2017-09-18T11:05:26Z" w:author="Mads Hjorth">
          <w:r>
            <w:rPr>
              <w:rtl w:val="0"/>
              <w:lang w:val="da-DK"/>
            </w:rPr>
            <w:delText>tterkomponenter, der kan anvendes p</w:delText>
          </w:r>
        </w:del>
      </w:ins>
      <w:ins w:id="3295" w:date="2017-05-05T17:26:20Z" w:author="Forfatter">
        <w:del w:id="3296" w:date="2017-09-18T11:05:26Z" w:author="Mads Hjorth">
          <w:r>
            <w:rPr>
              <w:rtl w:val="0"/>
              <w:lang w:val="da-DK"/>
            </w:rPr>
            <w:delText xml:space="preserve">å </w:delText>
          </w:r>
        </w:del>
      </w:ins>
      <w:ins w:id="3297" w:date="2017-05-05T17:26:20Z" w:author="Forfatter">
        <w:del w:id="3298" w:date="2017-09-18T11:05:26Z" w:author="Mads Hjorth">
          <w:r>
            <w:rPr>
              <w:rtl w:val="0"/>
              <w:lang w:val="da-DK"/>
            </w:rPr>
            <w:delText>til indberetning til alle nationale registre med sekund</w:delText>
          </w:r>
        </w:del>
      </w:ins>
      <w:ins w:id="3299" w:date="2017-05-05T17:26:20Z" w:author="Forfatter">
        <w:del w:id="3300" w:date="2017-09-18T11:05:26Z" w:author="Mads Hjorth">
          <w:r>
            <w:rPr>
              <w:rtl w:val="0"/>
              <w:lang w:val="da-DK"/>
            </w:rPr>
            <w:delText>æ</w:delText>
          </w:r>
        </w:del>
      </w:ins>
      <w:ins w:id="3301" w:date="2017-05-05T17:26:20Z" w:author="Forfatter">
        <w:del w:id="3302" w:date="2017-09-18T11:05:26Z" w:author="Mads Hjorth">
          <w:r>
            <w:rPr>
              <w:rtl w:val="0"/>
              <w:lang w:val="da-DK"/>
            </w:rPr>
            <w:delText>re form</w:delText>
          </w:r>
        </w:del>
      </w:ins>
      <w:ins w:id="3303" w:date="2017-05-05T17:26:20Z" w:author="Forfatter">
        <w:del w:id="3304" w:date="2017-09-18T11:05:26Z" w:author="Mads Hjorth">
          <w:r>
            <w:rPr>
              <w:rtl w:val="0"/>
              <w:lang w:val="da-DK"/>
            </w:rPr>
            <w:delText>å</w:delText>
          </w:r>
        </w:del>
      </w:ins>
      <w:ins w:id="3305" w:date="2017-05-05T17:26:20Z" w:author="Forfatter">
        <w:del w:id="3306" w:date="2017-09-18T11:05:26Z" w:author="Mads Hjorth">
          <w:r>
            <w:rPr>
              <w:rtl w:val="0"/>
              <w:lang w:val="da-DK"/>
            </w:rPr>
            <w:delText xml:space="preserve">l. </w:delText>
          </w:r>
        </w:del>
      </w:ins>
    </w:p>
    <w:p>
      <w:pPr>
        <w:pStyle w:val="Princip"/>
        <w:spacing w:before="120"/>
        <w:rPr>
          <w:ins w:id="3307" w:date="2017-05-05T17:26:20Z" w:author="Forfatter"/>
          <w:del w:id="3308" w:date="2017-09-18T11:05:26Z" w:author="Mads Hjorth"/>
        </w:rPr>
      </w:pPr>
      <w:ins w:id="3309" w:date="2017-05-05T17:26:20Z" w:author="Forfatter">
        <w:del w:id="3310" w:date="2017-09-18T11:05:26Z" w:author="Mads Hjorth">
          <w:r>
            <w:rPr>
              <w:rtl w:val="0"/>
            </w:rPr>
            <w:tab/>
            <w:delText>For de enkelte register bliver udviklingen af l</w:delText>
          </w:r>
        </w:del>
      </w:ins>
      <w:ins w:id="3311" w:date="2017-05-05T17:26:20Z" w:author="Forfatter">
        <w:del w:id="3312" w:date="2017-09-18T11:05:26Z" w:author="Mads Hjorth">
          <w:r>
            <w:rPr>
              <w:rtl w:val="0"/>
              <w:lang w:val="da-DK"/>
            </w:rPr>
            <w:delText>ø</w:delText>
          </w:r>
        </w:del>
      </w:ins>
      <w:ins w:id="3313" w:date="2017-05-05T17:26:20Z" w:author="Forfatter">
        <w:del w:id="3314" w:date="2017-09-18T11:05:26Z" w:author="Mads Hjorth">
          <w:r>
            <w:rPr>
              <w:rtl w:val="0"/>
              <w:lang w:val="da-DK"/>
            </w:rPr>
            <w:delText>sninger v</w:delText>
          </w:r>
        </w:del>
      </w:ins>
      <w:ins w:id="3315" w:date="2017-05-05T17:26:20Z" w:author="Forfatter">
        <w:del w:id="3316" w:date="2017-09-18T11:05:26Z" w:author="Mads Hjorth">
          <w:r>
            <w:rPr>
              <w:rtl w:val="0"/>
              <w:lang w:val="da-DK"/>
            </w:rPr>
            <w:delText>æ</w:delText>
          </w:r>
        </w:del>
      </w:ins>
      <w:ins w:id="3317" w:date="2017-05-05T17:26:20Z" w:author="Forfatter">
        <w:del w:id="3318" w:date="2017-09-18T11:05:26Z" w:author="Mads Hjorth">
          <w:r>
            <w:rPr>
              <w:rtl w:val="0"/>
              <w:lang w:val="da-DK"/>
            </w:rPr>
            <w:delText>sentlig forsimplet, da den generiske specifikation udg</w:delText>
          </w:r>
        </w:del>
      </w:ins>
      <w:ins w:id="3319" w:date="2017-05-05T17:26:20Z" w:author="Forfatter">
        <w:del w:id="3320" w:date="2017-09-18T11:05:26Z" w:author="Mads Hjorth">
          <w:r>
            <w:rPr>
              <w:rtl w:val="0"/>
              <w:lang w:val="da-DK"/>
            </w:rPr>
            <w:delText>ø</w:delText>
          </w:r>
        </w:del>
      </w:ins>
      <w:ins w:id="3321" w:date="2017-05-05T17:26:20Z" w:author="Forfatter">
        <w:del w:id="3322" w:date="2017-09-18T11:05:26Z" w:author="Mads Hjorth">
          <w:r>
            <w:rPr>
              <w:rtl w:val="0"/>
              <w:lang w:val="da-DK"/>
            </w:rPr>
            <w:delText>r en stor del af den n</w:delText>
          </w:r>
        </w:del>
      </w:ins>
      <w:ins w:id="3323" w:date="2017-05-05T17:26:20Z" w:author="Forfatter">
        <w:del w:id="3324" w:date="2017-09-18T11:05:26Z" w:author="Mads Hjorth">
          <w:r>
            <w:rPr>
              <w:rtl w:val="0"/>
              <w:lang w:val="da-DK"/>
            </w:rPr>
            <w:delText>ø</w:delText>
          </w:r>
        </w:del>
      </w:ins>
      <w:ins w:id="3325" w:date="2017-05-05T17:26:20Z" w:author="Forfatter">
        <w:del w:id="3326" w:date="2017-09-18T11:05:26Z" w:author="Mads Hjorth">
          <w:r>
            <w:rPr>
              <w:rtl w:val="0"/>
              <w:lang w:val="da-DK"/>
            </w:rPr>
            <w:delText>dvendige kravspecifikation. For sundhedsproducenter vil antallet af forskellige teknologiske standarder til indberetning blive reduceret til et samlet s</w:delText>
          </w:r>
        </w:del>
      </w:ins>
      <w:ins w:id="3327" w:date="2017-05-05T17:26:20Z" w:author="Forfatter">
        <w:del w:id="3328" w:date="2017-09-18T11:05:26Z" w:author="Mads Hjorth">
          <w:r>
            <w:rPr>
              <w:rtl w:val="0"/>
              <w:lang w:val="da-DK"/>
            </w:rPr>
            <w:delText>æ</w:delText>
          </w:r>
        </w:del>
      </w:ins>
      <w:ins w:id="3329" w:date="2017-05-05T17:26:20Z" w:author="Forfatter">
        <w:del w:id="3330" w:date="2017-09-18T11:05:26Z" w:author="Mads Hjorth">
          <w:r>
            <w:rPr>
              <w:rtl w:val="0"/>
              <w:lang w:val="da-DK"/>
            </w:rPr>
            <w:delText>t af standarder. For begge parter vil fastl</w:delText>
          </w:r>
        </w:del>
      </w:ins>
      <w:ins w:id="3331" w:date="2017-05-05T17:26:20Z" w:author="Forfatter">
        <w:del w:id="3332" w:date="2017-09-18T11:05:26Z" w:author="Mads Hjorth">
          <w:r>
            <w:rPr>
              <w:rtl w:val="0"/>
              <w:lang w:val="da-DK"/>
            </w:rPr>
            <w:delText>æ</w:delText>
          </w:r>
        </w:del>
      </w:ins>
      <w:ins w:id="3333" w:date="2017-05-05T17:26:20Z" w:author="Forfatter">
        <w:del w:id="3334" w:date="2017-09-18T11:05:26Z" w:author="Mads Hjorth">
          <w:r>
            <w:rPr>
              <w:rtl w:val="0"/>
              <w:lang w:val="da-DK"/>
            </w:rPr>
            <w:delText>ggelsen af teknologi og sprog, give mulighed for at oparbejde erfaringer der kan anvendes p</w:delText>
          </w:r>
        </w:del>
      </w:ins>
      <w:ins w:id="3335" w:date="2017-05-05T17:26:20Z" w:author="Forfatter">
        <w:del w:id="3336" w:date="2017-09-18T11:05:26Z" w:author="Mads Hjorth">
          <w:r>
            <w:rPr>
              <w:rtl w:val="0"/>
              <w:lang w:val="da-DK"/>
            </w:rPr>
            <w:delText xml:space="preserve">å </w:delText>
          </w:r>
        </w:del>
      </w:ins>
      <w:ins w:id="3337" w:date="2017-05-05T17:26:20Z" w:author="Forfatter">
        <w:del w:id="3338" w:date="2017-09-18T11:05:26Z" w:author="Mads Hjorth">
          <w:r>
            <w:rPr>
              <w:rtl w:val="0"/>
              <w:lang w:val="da-DK"/>
            </w:rPr>
            <w:delText>tv</w:delText>
          </w:r>
        </w:del>
      </w:ins>
      <w:ins w:id="3339" w:date="2017-05-05T17:26:20Z" w:author="Forfatter">
        <w:del w:id="3340" w:date="2017-09-18T11:05:26Z" w:author="Mads Hjorth">
          <w:r>
            <w:rPr>
              <w:rtl w:val="0"/>
              <w:lang w:val="da-DK"/>
            </w:rPr>
            <w:delText>æ</w:delText>
          </w:r>
        </w:del>
      </w:ins>
      <w:ins w:id="3341" w:date="2017-05-05T17:26:20Z" w:author="Forfatter">
        <w:del w:id="3342" w:date="2017-09-18T11:05:26Z" w:author="Mads Hjorth">
          <w:r>
            <w:rPr>
              <w:rtl w:val="0"/>
              <w:lang w:val="da-DK"/>
            </w:rPr>
            <w:delText>rs af forskellige sundhedsm</w:delText>
          </w:r>
        </w:del>
      </w:ins>
      <w:ins w:id="3343" w:date="2017-05-05T17:26:20Z" w:author="Forfatter">
        <w:del w:id="3344" w:date="2017-09-18T11:05:26Z" w:author="Mads Hjorth">
          <w:r>
            <w:rPr>
              <w:rtl w:val="0"/>
              <w:lang w:val="da-DK"/>
            </w:rPr>
            <w:delText>æ</w:delText>
          </w:r>
        </w:del>
      </w:ins>
      <w:ins w:id="3345" w:date="2017-05-05T17:26:20Z" w:author="Forfatter">
        <w:del w:id="3346" w:date="2017-09-18T11:05:26Z" w:author="Mads Hjorth">
          <w:r>
            <w:rPr>
              <w:rtl w:val="0"/>
              <w:lang w:val="da-DK"/>
            </w:rPr>
            <w:delText>ssige omr</w:delText>
          </w:r>
        </w:del>
      </w:ins>
      <w:ins w:id="3347" w:date="2017-05-05T17:26:20Z" w:author="Forfatter">
        <w:del w:id="3348" w:date="2017-09-18T11:05:26Z" w:author="Mads Hjorth">
          <w:r>
            <w:rPr>
              <w:rtl w:val="0"/>
              <w:lang w:val="da-DK"/>
            </w:rPr>
            <w:delText>å</w:delText>
          </w:r>
        </w:del>
      </w:ins>
      <w:ins w:id="3349" w:date="2017-05-05T17:26:20Z" w:author="Forfatter">
        <w:del w:id="3350" w:date="2017-09-18T11:05:26Z" w:author="Mads Hjorth">
          <w:r>
            <w:rPr>
              <w:rtl w:val="0"/>
              <w:lang w:val="da-DK"/>
            </w:rPr>
            <w:delText xml:space="preserve">der. </w:delText>
          </w:r>
        </w:del>
      </w:ins>
    </w:p>
    <w:p>
      <w:pPr>
        <w:pStyle w:val="Princip"/>
        <w:spacing w:before="120"/>
        <w:rPr>
          <w:ins w:id="3351" w:date="2017-05-05T17:26:20Z" w:author="Forfatter"/>
          <w:del w:id="3352" w:date="2017-09-18T11:05:26Z" w:author="Mads Hjorth"/>
          <w:rFonts w:ascii="Calibri" w:cs="Calibri" w:hAnsi="Calibri" w:eastAsia="Calibri"/>
          <w:i w:val="1"/>
          <w:iCs w:val="1"/>
        </w:rPr>
      </w:pPr>
      <w:ins w:id="3353" w:date="2017-05-05T17:26:20Z" w:author="Forfatter">
        <w:del w:id="3354" w:date="2017-09-18T11:05:26Z" w:author="Mads Hjorth">
          <w:r>
            <w:rPr>
              <w:rtl w:val="0"/>
            </w:rPr>
            <w:tab/>
            <w:delText xml:space="preserve">Princippet er en teknisk specificering af princippet </w:delText>
          </w:r>
        </w:del>
      </w:ins>
      <w:ins w:id="3355" w:date="2017-05-05T17:26:20Z" w:author="Forfatter">
        <w:del w:id="3356" w:date="2017-09-18T11:05:26Z" w:author="Mads Hjorth">
          <w:r>
            <w:rPr>
              <w:rFonts w:ascii="Calibri" w:cs="Calibri" w:hAnsi="Calibri" w:eastAsia="Calibri"/>
              <w:i w:val="1"/>
              <w:iCs w:val="1"/>
              <w:rtl w:val="0"/>
              <w:lang w:val="da-DK"/>
            </w:rPr>
            <w:delText>Indberetning sker ved anvendelse af nationale standarder (Princip om 2).</w:delText>
          </w:r>
        </w:del>
      </w:ins>
    </w:p>
    <w:p>
      <w:pPr>
        <w:pStyle w:val="normal.0"/>
        <w:rPr>
          <w:ins w:id="3357" w:date="2017-05-05T17:26:20Z" w:author="Forfatter"/>
          <w:del w:id="3358" w:date="2017-09-18T11:05:26Z" w:author="Mads Hjorth"/>
        </w:rPr>
      </w:pPr>
    </w:p>
    <w:p>
      <w:pPr>
        <w:pStyle w:val="normal.0"/>
        <w:rPr>
          <w:ins w:id="3359" w:date="2017-05-05T17:26:20Z" w:author="Forfatter"/>
          <w:del w:id="3360" w:date="2017-09-18T11:05:26Z" w:author="Mads Hjorth"/>
        </w:rPr>
      </w:pPr>
    </w:p>
    <w:p>
      <w:pPr>
        <w:pStyle w:val="normal.0"/>
        <w:rPr>
          <w:ins w:id="3361" w:date="2017-05-05T17:26:20Z" w:author="Forfatter"/>
          <w:del w:id="3362" w:date="2017-09-18T11:05:26Z" w:author="Mads Hjorth"/>
          <w:rFonts w:ascii="Calibri" w:cs="Calibri" w:hAnsi="Calibri" w:eastAsia="Calibri"/>
          <w:i w:val="1"/>
          <w:iCs w:val="1"/>
        </w:rPr>
      </w:pPr>
      <w:ins w:id="3363" w:date="2017-05-05T17:26:20Z" w:author="Forfatter">
        <w:del w:id="3364" w:date="2017-09-18T11:05:26Z" w:author="Mads Hjorth">
          <w:r>
            <w:rPr>
              <w:rFonts w:ascii="Calibri" w:cs="Calibri" w:hAnsi="Calibri" w:eastAsia="Calibri"/>
              <w:i w:val="1"/>
              <w:iCs w:val="1"/>
              <w:rtl w:val="0"/>
            </w:rPr>
            <w:delText>Teknologiprincipper</w:delText>
          </w:r>
        </w:del>
      </w:ins>
    </w:p>
    <w:p>
      <w:pPr>
        <w:pStyle w:val="Princip"/>
        <w:rPr>
          <w:ins w:id="3365" w:date="2017-05-05T17:26:20Z" w:author="Forfatter"/>
          <w:del w:id="3366" w:date="2017-09-18T11:05:26Z" w:author="Mads Hjorth"/>
        </w:rPr>
      </w:pPr>
      <w:ins w:id="3367" w:date="2017-05-05T17:26:20Z" w:author="Forfatter">
        <w:del w:id="3368" w:date="2017-09-18T11:05:26Z" w:author="Mads Hjorth">
          <w:r>
            <w:rPr>
              <w:rtl w:val="0"/>
            </w:rPr>
            <w:delText>Princip T1</w:delText>
            <w:tab/>
            <w:delText>Indberetning sker ved anvendelse af nationale services</w:delText>
          </w:r>
        </w:del>
      </w:ins>
    </w:p>
    <w:p>
      <w:pPr>
        <w:pStyle w:val="Princip"/>
        <w:spacing w:before="120"/>
        <w:rPr>
          <w:ins w:id="3369" w:date="2017-05-05T17:26:20Z" w:author="Forfatter"/>
          <w:del w:id="3370" w:date="2017-09-18T11:05:26Z" w:author="Mads Hjorth"/>
        </w:rPr>
      </w:pPr>
      <w:ins w:id="3371" w:date="2017-05-05T17:26:20Z" w:author="Forfatter">
        <w:del w:id="3372" w:date="2017-09-18T11:05:26Z" w:author="Mads Hjorth">
          <w:r>
            <w:rPr>
              <w:rtl w:val="0"/>
            </w:rPr>
            <w:tab/>
            <w:delText>Med nationale services forst</w:delText>
          </w:r>
        </w:del>
      </w:ins>
      <w:ins w:id="3373" w:date="2017-05-05T17:26:20Z" w:author="Forfatter">
        <w:del w:id="3374" w:date="2017-09-18T11:05:26Z" w:author="Mads Hjorth">
          <w:r>
            <w:rPr>
              <w:rtl w:val="0"/>
              <w:lang w:val="da-DK"/>
            </w:rPr>
            <w:delText>å</w:delText>
          </w:r>
        </w:del>
      </w:ins>
      <w:ins w:id="3375" w:date="2017-05-05T17:26:20Z" w:author="Forfatter">
        <w:del w:id="3376" w:date="2017-09-18T11:05:26Z" w:author="Mads Hjorth">
          <w:r>
            <w:rPr>
              <w:rtl w:val="0"/>
              <w:lang w:val="da-DK"/>
            </w:rPr>
            <w:delText>s her services, der er nationalt standardiserede og som kan n</w:delText>
          </w:r>
        </w:del>
      </w:ins>
      <w:ins w:id="3377" w:date="2017-05-05T17:26:20Z" w:author="Forfatter">
        <w:del w:id="3378" w:date="2017-09-18T11:05:26Z" w:author="Mads Hjorth">
          <w:r>
            <w:rPr>
              <w:rtl w:val="0"/>
              <w:lang w:val="da-DK"/>
            </w:rPr>
            <w:delText>å</w:delText>
          </w:r>
        </w:del>
      </w:ins>
      <w:ins w:id="3379" w:date="2017-05-05T17:26:20Z" w:author="Forfatter">
        <w:del w:id="3380" w:date="2017-09-18T11:05:26Z" w:author="Mads Hjorth">
          <w:r>
            <w:rPr>
              <w:rtl w:val="0"/>
              <w:lang w:val="da-DK"/>
            </w:rPr>
            <w:delText>s via den nationale infrastruktur. Ved etableringen af tekniske l</w:delText>
          </w:r>
        </w:del>
      </w:ins>
      <w:ins w:id="3381" w:date="2017-05-05T17:26:20Z" w:author="Forfatter">
        <w:del w:id="3382" w:date="2017-09-18T11:05:26Z" w:author="Mads Hjorth">
          <w:r>
            <w:rPr>
              <w:rtl w:val="0"/>
              <w:lang w:val="da-DK"/>
            </w:rPr>
            <w:delText>ø</w:delText>
          </w:r>
        </w:del>
      </w:ins>
      <w:ins w:id="3383" w:date="2017-05-05T17:26:20Z" w:author="Forfatter">
        <w:del w:id="3384" w:date="2017-09-18T11:05:26Z" w:author="Mads Hjorth">
          <w:r>
            <w:rPr>
              <w:rtl w:val="0"/>
              <w:lang w:val="da-DK"/>
            </w:rPr>
            <w:delText>sninger og services til overf</w:delText>
          </w:r>
        </w:del>
      </w:ins>
      <w:ins w:id="3385" w:date="2017-05-05T17:26:20Z" w:author="Forfatter">
        <w:del w:id="3386" w:date="2017-09-18T11:05:26Z" w:author="Mads Hjorth">
          <w:r>
            <w:rPr>
              <w:rtl w:val="0"/>
              <w:lang w:val="da-DK"/>
            </w:rPr>
            <w:delText>ø</w:delText>
          </w:r>
        </w:del>
      </w:ins>
      <w:ins w:id="3387" w:date="2017-05-05T17:26:20Z" w:author="Forfatter">
        <w:del w:id="3388" w:date="2017-09-18T11:05:26Z" w:author="Mads Hjorth">
          <w:r>
            <w:rPr>
              <w:rtl w:val="0"/>
              <w:lang w:val="da-DK"/>
            </w:rPr>
            <w:delText>rsel skal disse overholde nationale tekniske standarder. Anvendelse af informationsmodeller og klassifikationssystemer ved indberetning skal f</w:delText>
          </w:r>
        </w:del>
      </w:ins>
      <w:ins w:id="3389" w:date="2017-05-05T17:26:20Z" w:author="Forfatter">
        <w:del w:id="3390" w:date="2017-09-18T11:05:26Z" w:author="Mads Hjorth">
          <w:r>
            <w:rPr>
              <w:rtl w:val="0"/>
              <w:lang w:val="da-DK"/>
            </w:rPr>
            <w:delText>ø</w:delText>
          </w:r>
        </w:del>
      </w:ins>
      <w:ins w:id="3391" w:date="2017-05-05T17:26:20Z" w:author="Forfatter">
        <w:del w:id="3392" w:date="2017-09-18T11:05:26Z" w:author="Mads Hjorth">
          <w:r>
            <w:rPr>
              <w:rtl w:val="0"/>
              <w:lang w:val="da-DK"/>
            </w:rPr>
            <w:delText>lge nationale standarder p</w:delText>
          </w:r>
        </w:del>
      </w:ins>
      <w:ins w:id="3393" w:date="2017-05-05T17:26:20Z" w:author="Forfatter">
        <w:del w:id="3394" w:date="2017-09-18T11:05:26Z" w:author="Mads Hjorth">
          <w:r>
            <w:rPr>
              <w:rtl w:val="0"/>
              <w:lang w:val="da-DK"/>
            </w:rPr>
            <w:delText xml:space="preserve">å </w:delText>
          </w:r>
        </w:del>
      </w:ins>
      <w:ins w:id="3395" w:date="2017-05-05T17:26:20Z" w:author="Forfatter">
        <w:del w:id="3396" w:date="2017-09-18T11:05:26Z" w:author="Mads Hjorth">
          <w:r>
            <w:rPr>
              <w:rtl w:val="0"/>
              <w:lang w:val="da-DK"/>
            </w:rPr>
            <w:delText>omr</w:delText>
          </w:r>
        </w:del>
      </w:ins>
      <w:ins w:id="3397" w:date="2017-05-05T17:26:20Z" w:author="Forfatter">
        <w:del w:id="3398" w:date="2017-09-18T11:05:26Z" w:author="Mads Hjorth">
          <w:r>
            <w:rPr>
              <w:rtl w:val="0"/>
              <w:lang w:val="da-DK"/>
            </w:rPr>
            <w:delText>å</w:delText>
          </w:r>
        </w:del>
      </w:ins>
      <w:ins w:id="3399" w:date="2017-05-05T17:26:20Z" w:author="Forfatter">
        <w:del w:id="3400" w:date="2017-09-18T11:05:26Z" w:author="Mads Hjorth">
          <w:r>
            <w:rPr>
              <w:rtl w:val="0"/>
              <w:lang w:val="da-DK"/>
            </w:rPr>
            <w:delText>det. Beskrivelsen af indholdet af de enkelte indberetning og tilh</w:delText>
          </w:r>
        </w:del>
      </w:ins>
      <w:ins w:id="3401" w:date="2017-05-05T17:26:20Z" w:author="Forfatter">
        <w:del w:id="3402" w:date="2017-09-18T11:05:26Z" w:author="Mads Hjorth">
          <w:r>
            <w:rPr>
              <w:rtl w:val="0"/>
              <w:lang w:val="da-DK"/>
            </w:rPr>
            <w:delText>ø</w:delText>
          </w:r>
        </w:del>
      </w:ins>
      <w:ins w:id="3403" w:date="2017-05-05T17:26:20Z" w:author="Forfatter">
        <w:del w:id="3404" w:date="2017-09-18T11:05:26Z" w:author="Mads Hjorth">
          <w:r>
            <w:rPr>
              <w:rtl w:val="0"/>
              <w:lang w:val="da-DK"/>
            </w:rPr>
            <w:delText>rende valideringer betragtes som en national standard og f</w:delText>
          </w:r>
        </w:del>
      </w:ins>
      <w:ins w:id="3405" w:date="2017-05-05T17:26:20Z" w:author="Forfatter">
        <w:del w:id="3406" w:date="2017-09-18T11:05:26Z" w:author="Mads Hjorth">
          <w:r>
            <w:rPr>
              <w:rtl w:val="0"/>
              <w:lang w:val="da-DK"/>
            </w:rPr>
            <w:delText>ø</w:delText>
          </w:r>
        </w:del>
      </w:ins>
      <w:ins w:id="3407" w:date="2017-05-05T17:26:20Z" w:author="Forfatter">
        <w:del w:id="3408" w:date="2017-09-18T11:05:26Z" w:author="Mads Hjorth">
          <w:r>
            <w:rPr>
              <w:rtl w:val="0"/>
              <w:lang w:val="da-DK"/>
            </w:rPr>
            <w:delText xml:space="preserve">lger procedurer herfor. </w:delText>
          </w:r>
        </w:del>
      </w:ins>
    </w:p>
    <w:p>
      <w:pPr>
        <w:pStyle w:val="Princip"/>
        <w:spacing w:before="120"/>
        <w:rPr>
          <w:ins w:id="3409" w:date="2017-05-05T17:26:20Z" w:author="Forfatter"/>
          <w:del w:id="3410" w:date="2017-09-18T11:05:26Z" w:author="Mads Hjorth"/>
        </w:rPr>
      </w:pPr>
      <w:ins w:id="3411" w:date="2017-05-05T17:26:20Z" w:author="Forfatter">
        <w:del w:id="3412" w:date="2017-09-18T11:05:26Z" w:author="Mads Hjorth">
          <w:r>
            <w:rPr>
              <w:rtl w:val="0"/>
            </w:rPr>
            <w:tab/>
            <w:delText>Hvor der eksistere internationale b</w:delText>
          </w:r>
        </w:del>
      </w:ins>
      <w:ins w:id="3413" w:date="2017-05-05T17:26:20Z" w:author="Forfatter">
        <w:del w:id="3414" w:date="2017-09-18T11:05:26Z" w:author="Mads Hjorth">
          <w:r>
            <w:rPr>
              <w:rtl w:val="0"/>
              <w:lang w:val="da-DK"/>
            </w:rPr>
            <w:delText>ø</w:delText>
          </w:r>
        </w:del>
      </w:ins>
      <w:ins w:id="3415" w:date="2017-05-05T17:26:20Z" w:author="Forfatter">
        <w:del w:id="3416" w:date="2017-09-18T11:05:26Z" w:author="Mads Hjorth">
          <w:r>
            <w:rPr>
              <w:rtl w:val="0"/>
              <w:lang w:val="da-DK"/>
            </w:rPr>
            <w:delText>r disse anvendes som nationale. Hvor der eksisterer konkurrerende lokale standarder b</w:delText>
          </w:r>
        </w:del>
      </w:ins>
      <w:ins w:id="3417" w:date="2017-05-05T17:26:20Z" w:author="Forfatter">
        <w:del w:id="3418" w:date="2017-09-18T11:05:26Z" w:author="Mads Hjorth">
          <w:r>
            <w:rPr>
              <w:rtl w:val="0"/>
              <w:lang w:val="da-DK"/>
            </w:rPr>
            <w:delText>ø</w:delText>
          </w:r>
        </w:del>
      </w:ins>
      <w:ins w:id="3419" w:date="2017-05-05T17:26:20Z" w:author="Forfatter">
        <w:del w:id="3420" w:date="2017-09-18T11:05:26Z" w:author="Mads Hjorth">
          <w:r>
            <w:rPr>
              <w:rtl w:val="0"/>
              <w:lang w:val="da-DK"/>
            </w:rPr>
            <w:delText>r der nationalt peges p</w:delText>
          </w:r>
        </w:del>
      </w:ins>
      <w:ins w:id="3421" w:date="2017-05-05T17:26:20Z" w:author="Forfatter">
        <w:del w:id="3422" w:date="2017-09-18T11:05:26Z" w:author="Mads Hjorth">
          <w:r>
            <w:rPr>
              <w:rtl w:val="0"/>
              <w:lang w:val="da-DK"/>
            </w:rPr>
            <w:delText xml:space="preserve">å </w:delText>
          </w:r>
        </w:del>
      </w:ins>
      <w:ins w:id="3423" w:date="2017-05-05T17:26:20Z" w:author="Forfatter">
        <w:del w:id="3424" w:date="2017-09-18T11:05:26Z" w:author="Mads Hjorth">
          <w:r>
            <w:rPr>
              <w:rtl w:val="0"/>
              <w:lang w:val="da-DK"/>
            </w:rPr>
            <w:delText>den mest hensigtsm</w:delText>
          </w:r>
        </w:del>
      </w:ins>
      <w:ins w:id="3425" w:date="2017-05-05T17:26:20Z" w:author="Forfatter">
        <w:del w:id="3426" w:date="2017-09-18T11:05:26Z" w:author="Mads Hjorth">
          <w:r>
            <w:rPr>
              <w:rtl w:val="0"/>
              <w:lang w:val="da-DK"/>
            </w:rPr>
            <w:delText>æ</w:delText>
          </w:r>
        </w:del>
      </w:ins>
      <w:ins w:id="3427" w:date="2017-05-05T17:26:20Z" w:author="Forfatter">
        <w:del w:id="3428" w:date="2017-09-18T11:05:26Z" w:author="Mads Hjorth">
          <w:r>
            <w:rPr>
              <w:rtl w:val="0"/>
              <w:lang w:val="da-DK"/>
            </w:rPr>
            <w:delText>ssige. Hvor der findes etablerede standarder kan der igangs</w:delText>
          </w:r>
        </w:del>
      </w:ins>
      <w:ins w:id="3429" w:date="2017-05-05T17:26:20Z" w:author="Forfatter">
        <w:del w:id="3430" w:date="2017-09-18T11:05:26Z" w:author="Mads Hjorth">
          <w:r>
            <w:rPr>
              <w:rtl w:val="0"/>
              <w:lang w:val="da-DK"/>
            </w:rPr>
            <w:delText>æ</w:delText>
          </w:r>
        </w:del>
      </w:ins>
      <w:ins w:id="3431" w:date="2017-05-05T17:26:20Z" w:author="Forfatter">
        <w:del w:id="3432" w:date="2017-09-18T11:05:26Z" w:author="Mads Hjorth">
          <w:r>
            <w:rPr>
              <w:rtl w:val="0"/>
              <w:lang w:val="da-DK"/>
            </w:rPr>
            <w:delText xml:space="preserve">ttes udviklingen af nye standarder. </w:delText>
          </w:r>
        </w:del>
      </w:ins>
    </w:p>
    <w:p>
      <w:pPr>
        <w:pStyle w:val="Princip"/>
        <w:spacing w:before="120"/>
        <w:rPr>
          <w:ins w:id="3433" w:date="2017-05-05T17:26:20Z" w:author="Forfatter"/>
          <w:del w:id="3434" w:date="2017-09-18T11:05:26Z" w:author="Mads Hjorth"/>
        </w:rPr>
      </w:pPr>
      <w:ins w:id="3435" w:date="2017-05-05T17:26:20Z" w:author="Forfatter">
        <w:del w:id="3436" w:date="2017-09-18T11:05:26Z" w:author="Mads Hjorth">
          <w:r>
            <w:rPr>
              <w:rtl w:val="0"/>
            </w:rPr>
            <w:tab/>
            <w:delText>Kravet om anvendelse af nationale standarder begr</w:delText>
          </w:r>
        </w:del>
      </w:ins>
      <w:ins w:id="3437" w:date="2017-05-05T17:26:20Z" w:author="Forfatter">
        <w:del w:id="3438" w:date="2017-09-18T11:05:26Z" w:author="Mads Hjorth">
          <w:r>
            <w:rPr>
              <w:rtl w:val="0"/>
              <w:lang w:val="da-DK"/>
            </w:rPr>
            <w:delText>æ</w:delText>
          </w:r>
        </w:del>
      </w:ins>
      <w:ins w:id="3439" w:date="2017-05-05T17:26:20Z" w:author="Forfatter">
        <w:del w:id="3440" w:date="2017-09-18T11:05:26Z" w:author="Mads Hjorth">
          <w:r>
            <w:rPr>
              <w:rtl w:val="0"/>
              <w:lang w:val="da-DK"/>
            </w:rPr>
            <w:delText>nser de enkelte registres muligheder for selv at v</w:delText>
          </w:r>
        </w:del>
      </w:ins>
      <w:ins w:id="3441" w:date="2017-05-05T17:26:20Z" w:author="Forfatter">
        <w:del w:id="3442" w:date="2017-09-18T11:05:26Z" w:author="Mads Hjorth">
          <w:r>
            <w:rPr>
              <w:rtl w:val="0"/>
              <w:lang w:val="da-DK"/>
            </w:rPr>
            <w:delText>æ</w:delText>
          </w:r>
        </w:del>
      </w:ins>
      <w:ins w:id="3443" w:date="2017-05-05T17:26:20Z" w:author="Forfatter">
        <w:del w:id="3444" w:date="2017-09-18T11:05:26Z" w:author="Mads Hjorth">
          <w:r>
            <w:rPr>
              <w:rtl w:val="0"/>
              <w:lang w:val="da-DK"/>
            </w:rPr>
            <w:delText>lge mellem egnede teknologier, begrebsanvendelser og klassifikationssystemer. Samtidigt skal registerejere indg</w:delText>
          </w:r>
        </w:del>
      </w:ins>
      <w:ins w:id="3445" w:date="2017-05-05T17:26:20Z" w:author="Forfatter">
        <w:del w:id="3446" w:date="2017-09-18T11:05:26Z" w:author="Mads Hjorth">
          <w:r>
            <w:rPr>
              <w:rtl w:val="0"/>
              <w:lang w:val="da-DK"/>
            </w:rPr>
            <w:delText xml:space="preserve">å </w:delText>
          </w:r>
        </w:del>
      </w:ins>
      <w:ins w:id="3447" w:date="2017-05-05T17:26:20Z" w:author="Forfatter">
        <w:del w:id="3448" w:date="2017-09-18T11:05:26Z" w:author="Mads Hjorth">
          <w:r>
            <w:rPr>
              <w:rtl w:val="0"/>
              <w:lang w:val="da-DK"/>
            </w:rPr>
            <w:delText>i arbejdet med fasts</w:delText>
          </w:r>
        </w:del>
      </w:ins>
      <w:ins w:id="3449" w:date="2017-05-05T17:26:20Z" w:author="Forfatter">
        <w:del w:id="3450" w:date="2017-09-18T11:05:26Z" w:author="Mads Hjorth">
          <w:r>
            <w:rPr>
              <w:rtl w:val="0"/>
              <w:lang w:val="da-DK"/>
            </w:rPr>
            <w:delText>æ</w:delText>
          </w:r>
        </w:del>
      </w:ins>
      <w:ins w:id="3451" w:date="2017-05-05T17:26:20Z" w:author="Forfatter">
        <w:del w:id="3452" w:date="2017-09-18T11:05:26Z" w:author="Mads Hjorth">
          <w:r>
            <w:rPr>
              <w:rtl w:val="0"/>
              <w:lang w:val="da-DK"/>
            </w:rPr>
            <w:delText>ttelse af nationale standarder indenfor deres eget omr</w:delText>
          </w:r>
        </w:del>
      </w:ins>
      <w:ins w:id="3453" w:date="2017-05-05T17:26:20Z" w:author="Forfatter">
        <w:del w:id="3454" w:date="2017-09-18T11:05:26Z" w:author="Mads Hjorth">
          <w:r>
            <w:rPr>
              <w:rtl w:val="0"/>
              <w:lang w:val="da-DK"/>
            </w:rPr>
            <w:delText>å</w:delText>
          </w:r>
        </w:del>
      </w:ins>
      <w:ins w:id="3455" w:date="2017-05-05T17:26:20Z" w:author="Forfatter">
        <w:del w:id="3456" w:date="2017-09-18T11:05:26Z" w:author="Mads Hjorth">
          <w:r>
            <w:rPr>
              <w:rtl w:val="0"/>
              <w:lang w:val="da-DK"/>
            </w:rPr>
            <w:delText xml:space="preserve">de. </w:delText>
          </w:r>
        </w:del>
      </w:ins>
    </w:p>
    <w:p>
      <w:pPr>
        <w:pStyle w:val="Princip"/>
        <w:spacing w:before="120"/>
        <w:rPr>
          <w:ins w:id="3457" w:date="2017-05-05T17:26:20Z" w:author="Forfatter"/>
          <w:del w:id="3458" w:date="2017-09-18T11:05:26Z" w:author="Mads Hjorth"/>
        </w:rPr>
      </w:pPr>
      <w:ins w:id="3459" w:date="2017-05-05T17:26:20Z" w:author="Forfatter">
        <w:del w:id="3460" w:date="2017-09-18T11:05:26Z" w:author="Mads Hjorth">
          <w:r>
            <w:rPr>
              <w:rtl w:val="0"/>
            </w:rPr>
            <w:tab/>
            <w:delText>Konsekvenserne ved at en service skal kunne n</w:delText>
          </w:r>
        </w:del>
      </w:ins>
      <w:ins w:id="3461" w:date="2017-05-05T17:26:20Z" w:author="Forfatter">
        <w:del w:id="3462" w:date="2017-09-18T11:05:26Z" w:author="Mads Hjorth">
          <w:r>
            <w:rPr>
              <w:rtl w:val="0"/>
              <w:lang w:val="da-DK"/>
            </w:rPr>
            <w:delText>å</w:delText>
          </w:r>
        </w:del>
      </w:ins>
      <w:ins w:id="3463" w:date="2017-05-05T17:26:20Z" w:author="Forfatter">
        <w:del w:id="3464" w:date="2017-09-18T11:05:26Z" w:author="Mads Hjorth">
          <w:r>
            <w:rPr>
              <w:rtl w:val="0"/>
              <w:lang w:val="da-DK"/>
            </w:rPr>
            <w:delText>s via den nationale infrastruktur er, dels at der er nogen, der skal s</w:delText>
          </w:r>
        </w:del>
      </w:ins>
      <w:ins w:id="3465" w:date="2017-05-05T17:26:20Z" w:author="Forfatter">
        <w:del w:id="3466" w:date="2017-09-18T11:05:26Z" w:author="Mads Hjorth">
          <w:r>
            <w:rPr>
              <w:rtl w:val="0"/>
              <w:lang w:val="da-DK"/>
            </w:rPr>
            <w:delText>ø</w:delText>
          </w:r>
        </w:del>
      </w:ins>
      <w:ins w:id="3467" w:date="2017-05-05T17:26:20Z" w:author="Forfatter">
        <w:del w:id="3468" w:date="2017-09-18T11:05:26Z" w:author="Mads Hjorth">
          <w:r>
            <w:rPr>
              <w:rtl w:val="0"/>
              <w:lang w:val="da-DK"/>
            </w:rPr>
            <w:delText>rge for at g</w:delText>
          </w:r>
        </w:del>
      </w:ins>
      <w:ins w:id="3469" w:date="2017-05-05T17:26:20Z" w:author="Forfatter">
        <w:del w:id="3470" w:date="2017-09-18T11:05:26Z" w:author="Mads Hjorth">
          <w:r>
            <w:rPr>
              <w:rtl w:val="0"/>
              <w:lang w:val="da-DK"/>
            </w:rPr>
            <w:delText>ø</w:delText>
          </w:r>
        </w:del>
      </w:ins>
      <w:ins w:id="3471" w:date="2017-05-05T17:26:20Z" w:author="Forfatter">
        <w:del w:id="3472" w:date="2017-09-18T11:05:26Z" w:author="Mads Hjorth">
          <w:r>
            <w:rPr>
              <w:rtl w:val="0"/>
              <w:lang w:val="da-DK"/>
            </w:rPr>
            <w:delText>re den tilg</w:delText>
          </w:r>
        </w:del>
      </w:ins>
      <w:ins w:id="3473" w:date="2017-05-05T17:26:20Z" w:author="Forfatter">
        <w:del w:id="3474" w:date="2017-09-18T11:05:26Z" w:author="Mads Hjorth">
          <w:r>
            <w:rPr>
              <w:rtl w:val="0"/>
              <w:lang w:val="da-DK"/>
            </w:rPr>
            <w:delText>æ</w:delText>
          </w:r>
        </w:del>
      </w:ins>
      <w:ins w:id="3475" w:date="2017-05-05T17:26:20Z" w:author="Forfatter">
        <w:del w:id="3476" w:date="2017-09-18T11:05:26Z" w:author="Mads Hjorth">
          <w:r>
            <w:rPr>
              <w:rtl w:val="0"/>
              <w:lang w:val="da-DK"/>
            </w:rPr>
            <w:delText>ngelig heri (teknisk anliggende), men ogs</w:delText>
          </w:r>
        </w:del>
      </w:ins>
      <w:ins w:id="3477" w:date="2017-05-05T17:26:20Z" w:author="Forfatter">
        <w:del w:id="3478" w:date="2017-09-18T11:05:26Z" w:author="Mads Hjorth">
          <w:r>
            <w:rPr>
              <w:rtl w:val="0"/>
              <w:lang w:val="da-DK"/>
            </w:rPr>
            <w:delText xml:space="preserve">å </w:delText>
          </w:r>
        </w:del>
      </w:ins>
      <w:ins w:id="3479" w:date="2017-05-05T17:26:20Z" w:author="Forfatter">
        <w:del w:id="3480" w:date="2017-09-18T11:05:26Z" w:author="Mads Hjorth">
          <w:r>
            <w:rPr>
              <w:rtl w:val="0"/>
              <w:lang w:val="da-DK"/>
            </w:rPr>
            <w:delText>at der skal indg</w:delText>
          </w:r>
        </w:del>
      </w:ins>
      <w:ins w:id="3481" w:date="2017-05-05T17:26:20Z" w:author="Forfatter">
        <w:del w:id="3482" w:date="2017-09-18T11:05:26Z" w:author="Mads Hjorth">
          <w:r>
            <w:rPr>
              <w:rtl w:val="0"/>
              <w:lang w:val="da-DK"/>
            </w:rPr>
            <w:delText>å</w:delText>
          </w:r>
        </w:del>
      </w:ins>
      <w:ins w:id="3483" w:date="2017-05-05T17:26:20Z" w:author="Forfatter">
        <w:del w:id="3484" w:date="2017-09-18T11:05:26Z" w:author="Mads Hjorth">
          <w:r>
            <w:rPr>
              <w:rtl w:val="0"/>
              <w:lang w:val="da-DK"/>
            </w:rPr>
            <w:delText>s tilslutningsaftaler med registerejere og sundhedsproducenter, der fastl</w:delText>
          </w:r>
        </w:del>
      </w:ins>
      <w:ins w:id="3485" w:date="2017-05-05T17:26:20Z" w:author="Forfatter">
        <w:del w:id="3486" w:date="2017-09-18T11:05:26Z" w:author="Mads Hjorth">
          <w:r>
            <w:rPr>
              <w:rtl w:val="0"/>
              <w:lang w:val="da-DK"/>
            </w:rPr>
            <w:delText>æ</w:delText>
          </w:r>
        </w:del>
      </w:ins>
      <w:ins w:id="3487" w:date="2017-05-05T17:26:20Z" w:author="Forfatter">
        <w:del w:id="3488" w:date="2017-09-18T11:05:26Z" w:author="Mads Hjorth">
          <w:r>
            <w:rPr>
              <w:rtl w:val="0"/>
              <w:lang w:val="da-DK"/>
            </w:rPr>
            <w:delText xml:space="preserve">gger serviceniveauer </w:delText>
          </w:r>
        </w:del>
      </w:ins>
      <w:ins w:id="3489" w:date="2017-05-05T17:26:20Z" w:author="Forfatter">
        <w:del w:id="3490" w:date="2017-05-05T17:26:20Z" w:author="Forfatter">
          <w:r>
            <w:rPr>
              <w:rtl w:val="0"/>
              <w:lang w:val="da-DK"/>
            </w:rPr>
            <w:delText>m.m..</w:delText>
          </w:r>
        </w:del>
      </w:ins>
      <w:ins w:id="3491" w:date="2017-05-05T17:26:20Z" w:author="Forfatter">
        <w:del w:id="3492" w:date="2017-09-18T11:05:26Z" w:author="Mads Hjorth">
          <w:r>
            <w:rPr>
              <w:rtl w:val="0"/>
              <w:lang w:val="da-DK"/>
            </w:rPr>
            <w:delText>samt generelt underl</w:delText>
          </w:r>
        </w:del>
      </w:ins>
      <w:ins w:id="3493" w:date="2017-05-05T17:26:20Z" w:author="Forfatter">
        <w:del w:id="3494" w:date="2017-09-18T11:05:26Z" w:author="Mads Hjorth">
          <w:r>
            <w:rPr>
              <w:rtl w:val="0"/>
              <w:lang w:val="da-DK"/>
            </w:rPr>
            <w:delText>æ</w:delText>
          </w:r>
        </w:del>
      </w:ins>
      <w:ins w:id="3495" w:date="2017-05-05T17:26:20Z" w:author="Forfatter">
        <w:del w:id="3496" w:date="2017-09-18T11:05:26Z" w:author="Mads Hjorth">
          <w:r>
            <w:rPr>
              <w:rtl w:val="0"/>
              <w:lang w:val="da-DK"/>
            </w:rPr>
            <w:delText>gges styringsmodellen for f</w:delText>
          </w:r>
        </w:del>
      </w:ins>
      <w:ins w:id="3497" w:date="2017-05-05T17:26:20Z" w:author="Forfatter">
        <w:del w:id="3498" w:date="2017-09-18T11:05:26Z" w:author="Mads Hjorth">
          <w:r>
            <w:rPr>
              <w:rtl w:val="0"/>
              <w:lang w:val="da-DK"/>
            </w:rPr>
            <w:delText>æ</w:delText>
          </w:r>
        </w:del>
      </w:ins>
      <w:ins w:id="3499" w:date="2017-05-05T17:26:20Z" w:author="Forfatter">
        <w:del w:id="3500" w:date="2017-09-18T11:05:26Z" w:author="Mads Hjorth">
          <w:r>
            <w:rPr>
              <w:rtl w:val="0"/>
              <w:lang w:val="da-DK"/>
            </w:rPr>
            <w:delText xml:space="preserve">llesoffentlig sundheds-it. </w:delText>
          </w:r>
        </w:del>
      </w:ins>
    </w:p>
    <w:p>
      <w:pPr>
        <w:pStyle w:val="Princip"/>
        <w:spacing w:before="120"/>
        <w:rPr>
          <w:ins w:id="3501" w:date="2017-05-05T17:26:20Z" w:author="Forfatter"/>
          <w:del w:id="3502" w:date="2017-09-18T11:05:26Z" w:author="Mads Hjorth"/>
        </w:rPr>
      </w:pPr>
      <w:ins w:id="3503" w:date="2017-05-05T17:26:20Z" w:author="Forfatter">
        <w:del w:id="3504" w:date="2017-09-18T11:05:26Z" w:author="Mads Hjorth">
          <w:r>
            <w:rPr>
              <w:rtl w:val="0"/>
            </w:rPr>
            <w:tab/>
            <w:delText>Det er vigtigt at sige, at kravet om at en service skal v</w:delText>
          </w:r>
        </w:del>
      </w:ins>
      <w:ins w:id="3505" w:date="2017-05-05T17:26:20Z" w:author="Forfatter">
        <w:del w:id="3506" w:date="2017-09-18T11:05:26Z" w:author="Mads Hjorth">
          <w:r>
            <w:rPr>
              <w:rtl w:val="0"/>
              <w:lang w:val="da-DK"/>
            </w:rPr>
            <w:delText>æ</w:delText>
          </w:r>
        </w:del>
      </w:ins>
      <w:ins w:id="3507" w:date="2017-05-05T17:26:20Z" w:author="Forfatter">
        <w:del w:id="3508" w:date="2017-09-18T11:05:26Z" w:author="Mads Hjorth">
          <w:r>
            <w:rPr>
              <w:rtl w:val="0"/>
              <w:lang w:val="da-DK"/>
            </w:rPr>
            <w:delText>re tilg</w:delText>
          </w:r>
        </w:del>
      </w:ins>
      <w:ins w:id="3509" w:date="2017-05-05T17:26:20Z" w:author="Forfatter">
        <w:del w:id="3510" w:date="2017-09-18T11:05:26Z" w:author="Mads Hjorth">
          <w:r>
            <w:rPr>
              <w:rtl w:val="0"/>
              <w:lang w:val="da-DK"/>
            </w:rPr>
            <w:delText>æ</w:delText>
          </w:r>
        </w:del>
      </w:ins>
      <w:ins w:id="3511" w:date="2017-05-05T17:26:20Z" w:author="Forfatter">
        <w:del w:id="3512" w:date="2017-09-18T11:05:26Z" w:author="Mads Hjorth">
          <w:r>
            <w:rPr>
              <w:rtl w:val="0"/>
              <w:lang w:val="da-DK"/>
            </w:rPr>
            <w:delText>ngelig via den nationale infrastruktur ikke n</w:delText>
          </w:r>
        </w:del>
      </w:ins>
      <w:ins w:id="3513" w:date="2017-05-05T17:26:20Z" w:author="Forfatter">
        <w:del w:id="3514" w:date="2017-09-18T11:05:26Z" w:author="Mads Hjorth">
          <w:r>
            <w:rPr>
              <w:rtl w:val="0"/>
              <w:lang w:val="da-DK"/>
            </w:rPr>
            <w:delText>ø</w:delText>
          </w:r>
        </w:del>
      </w:ins>
      <w:ins w:id="3515" w:date="2017-05-05T17:26:20Z" w:author="Forfatter">
        <w:del w:id="3516" w:date="2017-09-18T11:05:26Z" w:author="Mads Hjorth">
          <w:r>
            <w:rPr>
              <w:rtl w:val="0"/>
              <w:lang w:val="da-DK"/>
            </w:rPr>
            <w:delText>dvendigvis er det samme som, at al forretningslogik der knytter sig til servicen skal v</w:delText>
          </w:r>
        </w:del>
      </w:ins>
      <w:ins w:id="3517" w:date="2017-05-05T17:26:20Z" w:author="Forfatter">
        <w:del w:id="3518" w:date="2017-09-18T11:05:26Z" w:author="Mads Hjorth">
          <w:r>
            <w:rPr>
              <w:rtl w:val="0"/>
              <w:lang w:val="da-DK"/>
            </w:rPr>
            <w:delText>æ</w:delText>
          </w:r>
        </w:del>
      </w:ins>
      <w:ins w:id="3519" w:date="2017-05-05T17:26:20Z" w:author="Forfatter">
        <w:del w:id="3520" w:date="2017-09-18T11:05:26Z" w:author="Mads Hjorth">
          <w:r>
            <w:rPr>
              <w:rtl w:val="0"/>
              <w:lang w:val="da-DK"/>
            </w:rPr>
            <w:delText>re implementeret i infrastrukturen. Eksempelvis kan valideringslogik placeres forskellige steder (ved registret eller i infrastrukturen). Det er t</w:delText>
          </w:r>
        </w:del>
      </w:ins>
      <w:ins w:id="3521" w:date="2017-05-05T17:26:20Z" w:author="Forfatter">
        <w:del w:id="3522" w:date="2017-09-18T11:05:26Z" w:author="Mads Hjorth">
          <w:r>
            <w:rPr>
              <w:rtl w:val="0"/>
              <w:lang w:val="da-DK"/>
            </w:rPr>
            <w:delText>æ</w:delText>
          </w:r>
        </w:del>
      </w:ins>
      <w:ins w:id="3523" w:date="2017-05-05T17:26:20Z" w:author="Forfatter">
        <w:del w:id="3524" w:date="2017-09-18T11:05:26Z" w:author="Mads Hjorth">
          <w:r>
            <w:rPr>
              <w:rtl w:val="0"/>
              <w:lang w:val="da-DK"/>
            </w:rPr>
            <w:delText>nkeligt, at der p</w:delText>
          </w:r>
        </w:del>
      </w:ins>
      <w:ins w:id="3525" w:date="2017-05-05T17:26:20Z" w:author="Forfatter">
        <w:del w:id="3526" w:date="2017-09-18T11:05:26Z" w:author="Mads Hjorth">
          <w:r>
            <w:rPr>
              <w:rtl w:val="0"/>
              <w:lang w:val="da-DK"/>
            </w:rPr>
            <w:delText xml:space="preserve">å </w:delText>
          </w:r>
        </w:del>
      </w:ins>
      <w:ins w:id="3527" w:date="2017-05-05T17:26:20Z" w:author="Forfatter">
        <w:del w:id="3528" w:date="2017-09-18T11:05:26Z" w:author="Mads Hjorth">
          <w:r>
            <w:rPr>
              <w:rtl w:val="0"/>
              <w:lang w:val="da-DK"/>
            </w:rPr>
            <w:delText>dette punkt kan v</w:delText>
          </w:r>
        </w:del>
      </w:ins>
      <w:ins w:id="3529" w:date="2017-05-05T17:26:20Z" w:author="Forfatter">
        <w:del w:id="3530" w:date="2017-09-18T11:05:26Z" w:author="Mads Hjorth">
          <w:r>
            <w:rPr>
              <w:rtl w:val="0"/>
              <w:lang w:val="da-DK"/>
            </w:rPr>
            <w:delText>æ</w:delText>
          </w:r>
        </w:del>
      </w:ins>
      <w:ins w:id="3531" w:date="2017-05-05T17:26:20Z" w:author="Forfatter">
        <w:del w:id="3532" w:date="2017-09-18T11:05:26Z" w:author="Mads Hjorth">
          <w:r>
            <w:rPr>
              <w:rtl w:val="0"/>
              <w:lang w:val="da-DK"/>
            </w:rPr>
            <w:delText>re behov for at kunne differentiere mellem de forskellige typer af indberetninger, s</w:delText>
          </w:r>
        </w:del>
      </w:ins>
      <w:ins w:id="3533" w:date="2017-05-05T17:26:20Z" w:author="Forfatter">
        <w:del w:id="3534" w:date="2017-09-18T11:05:26Z" w:author="Mads Hjorth">
          <w:r>
            <w:rPr>
              <w:rtl w:val="0"/>
              <w:lang w:val="da-DK"/>
            </w:rPr>
            <w:delText>å</w:delText>
          </w:r>
        </w:del>
      </w:ins>
      <w:ins w:id="3535" w:date="2017-05-05T17:26:20Z" w:author="Forfatter">
        <w:del w:id="3536" w:date="2017-09-18T11:05:26Z" w:author="Mads Hjorth">
          <w:r>
            <w:rPr>
              <w:rtl w:val="0"/>
              <w:lang w:val="da-DK"/>
            </w:rPr>
            <w:delText>ledes at der for nogle (eksisterende) l</w:delText>
          </w:r>
        </w:del>
      </w:ins>
      <w:ins w:id="3537" w:date="2017-05-05T17:26:20Z" w:author="Forfatter">
        <w:del w:id="3538" w:date="2017-09-18T11:05:26Z" w:author="Mads Hjorth">
          <w:r>
            <w:rPr>
              <w:rtl w:val="0"/>
              <w:lang w:val="da-DK"/>
            </w:rPr>
            <w:delText>ø</w:delText>
          </w:r>
        </w:del>
      </w:ins>
      <w:ins w:id="3539" w:date="2017-05-05T17:26:20Z" w:author="Forfatter">
        <w:del w:id="3540" w:date="2017-09-18T11:05:26Z" w:author="Mads Hjorth">
          <w:r>
            <w:rPr>
              <w:rtl w:val="0"/>
              <w:lang w:val="da-DK"/>
            </w:rPr>
            <w:delText>sninger fastholdes valideringslogik ved registret, hvor der for andre (nye) registre gives muligheden for at registret kan benytte en f</w:delText>
          </w:r>
        </w:del>
      </w:ins>
      <w:ins w:id="3541" w:date="2017-05-05T17:26:20Z" w:author="Forfatter">
        <w:del w:id="3542" w:date="2017-09-18T11:05:26Z" w:author="Mads Hjorth">
          <w:r>
            <w:rPr>
              <w:rtl w:val="0"/>
              <w:lang w:val="da-DK"/>
            </w:rPr>
            <w:delText>æ</w:delText>
          </w:r>
        </w:del>
      </w:ins>
      <w:ins w:id="3543" w:date="2017-05-05T17:26:20Z" w:author="Forfatter">
        <w:del w:id="3544" w:date="2017-09-18T11:05:26Z" w:author="Mads Hjorth">
          <w:r>
            <w:rPr>
              <w:rtl w:val="0"/>
              <w:lang w:val="da-DK"/>
            </w:rPr>
            <w:delText>lles valideringsl</w:delText>
          </w:r>
        </w:del>
      </w:ins>
      <w:ins w:id="3545" w:date="2017-05-05T17:26:20Z" w:author="Forfatter">
        <w:del w:id="3546" w:date="2017-09-18T11:05:26Z" w:author="Mads Hjorth">
          <w:r>
            <w:rPr>
              <w:rtl w:val="0"/>
              <w:lang w:val="da-DK"/>
            </w:rPr>
            <w:delText>ø</w:delText>
          </w:r>
        </w:del>
      </w:ins>
      <w:ins w:id="3547" w:date="2017-05-05T17:26:20Z" w:author="Forfatter">
        <w:del w:id="3548" w:date="2017-09-18T11:05:26Z" w:author="Mads Hjorth">
          <w:r>
            <w:rPr>
              <w:rtl w:val="0"/>
              <w:lang w:val="da-DK"/>
            </w:rPr>
            <w:delText>sning i infrastrukturen (og dermed ikke have egne udgifter til etablering og vedligeholdelse af denne funktionalitet).</w:delText>
          </w:r>
        </w:del>
      </w:ins>
    </w:p>
    <w:p>
      <w:pPr>
        <w:pStyle w:val="Princip"/>
        <w:spacing w:before="120"/>
        <w:rPr>
          <w:ins w:id="3549" w:date="2017-05-05T17:26:20Z" w:author="Forfatter"/>
          <w:del w:id="3550" w:date="2017-09-18T11:05:26Z" w:author="Mads Hjorth"/>
        </w:rPr>
      </w:pPr>
      <w:ins w:id="3551" w:date="2017-05-05T17:26:20Z" w:author="Forfatter">
        <w:del w:id="3552" w:date="2017-09-18T11:05:26Z" w:author="Mads Hjorth">
          <w:r>
            <w:rPr>
              <w:rtl w:val="0"/>
            </w:rPr>
            <w:tab/>
            <w:delText>Princippet er i overensstemmelse med overordnede arkitekturprincipper p</w:delText>
          </w:r>
        </w:del>
      </w:ins>
      <w:ins w:id="3553" w:date="2017-05-05T17:26:20Z" w:author="Forfatter">
        <w:del w:id="3554" w:date="2017-09-18T11:05:26Z" w:author="Mads Hjorth">
          <w:r>
            <w:rPr>
              <w:rtl w:val="0"/>
              <w:lang w:val="da-DK"/>
            </w:rPr>
            <w:delText xml:space="preserve">å </w:delText>
          </w:r>
        </w:del>
      </w:ins>
      <w:ins w:id="3555" w:date="2017-05-05T17:26:20Z" w:author="Forfatter">
        <w:del w:id="3556" w:date="2017-09-18T11:05:26Z" w:author="Mads Hjorth">
          <w:r>
            <w:rPr>
              <w:rtl w:val="0"/>
              <w:lang w:val="da-DK"/>
            </w:rPr>
            <w:delText>sundhedsomr</w:delText>
          </w:r>
        </w:del>
      </w:ins>
      <w:ins w:id="3557" w:date="2017-05-05T17:26:20Z" w:author="Forfatter">
        <w:del w:id="3558" w:date="2017-09-18T11:05:26Z" w:author="Mads Hjorth">
          <w:r>
            <w:rPr>
              <w:rtl w:val="0"/>
              <w:lang w:val="da-DK"/>
            </w:rPr>
            <w:delText>å</w:delText>
          </w:r>
        </w:del>
      </w:ins>
      <w:ins w:id="3559" w:date="2017-05-05T17:26:20Z" w:author="Forfatter">
        <w:del w:id="3560" w:date="2017-09-18T11:05:26Z" w:author="Mads Hjorth">
          <w:r>
            <w:rPr>
              <w:rtl w:val="0"/>
              <w:lang w:val="da-DK"/>
            </w:rPr>
            <w:delText xml:space="preserve">det, </w:delText>
          </w:r>
        </w:del>
      </w:ins>
      <w:ins w:id="3561" w:date="2017-05-05T17:26:20Z" w:author="Forfatter">
        <w:del w:id="3562" w:date="2017-05-05T17:26:20Z" w:author="Forfatter">
          <w:r>
            <w:rPr>
              <w:rtl w:val="0"/>
              <w:lang w:val="da-DK"/>
            </w:rPr>
            <w:delText>f.eks</w:delText>
          </w:r>
        </w:del>
      </w:ins>
      <w:ins w:id="3563" w:date="2017-05-05T17:26:20Z" w:author="Forfatter">
        <w:del w:id="3564" w:date="2017-09-18T11:05:26Z" w:author="Mads Hjorth">
          <w:r>
            <w:rPr>
              <w:rtl w:val="0"/>
              <w:lang w:val="da-DK"/>
            </w:rPr>
            <w:delText>fx</w:delText>
          </w:r>
        </w:del>
      </w:ins>
      <w:ins w:id="3565" w:date="2017-05-05T17:26:20Z" w:author="Forfatter">
        <w:del w:id="3566" w:date="2017-05-05T17:26:20Z" w:author="Forfatter">
          <w:r>
            <w:rPr>
              <w:rtl w:val="0"/>
              <w:lang w:val="da-DK"/>
            </w:rPr>
            <w:delText>.</w:delText>
          </w:r>
        </w:del>
      </w:ins>
      <w:ins w:id="3567" w:date="2017-05-05T17:26:20Z" w:author="Forfatter">
        <w:del w:id="3568" w:date="2017-09-18T11:05:26Z" w:author="Mads Hjorth">
          <w:r>
            <w:rPr>
              <w:rtl w:val="0"/>
              <w:lang w:val="da-DK"/>
            </w:rPr>
            <w:delText xml:space="preserve"> T6: </w:delText>
          </w:r>
        </w:del>
      </w:ins>
      <w:ins w:id="3569" w:date="2017-05-05T17:26:20Z" w:author="Forfatter">
        <w:del w:id="3570" w:date="2017-09-18T11:05:26Z" w:author="Mads Hjorth">
          <w:r>
            <w:rPr>
              <w:rtl w:val="0"/>
              <w:lang w:val="da-DK"/>
            </w:rPr>
            <w:delText>”</w:delText>
          </w:r>
        </w:del>
      </w:ins>
      <w:ins w:id="3571" w:date="2017-05-05T17:26:20Z" w:author="Forfatter">
        <w:del w:id="3572" w:date="2017-09-18T11:05:26Z" w:author="Mads Hjorth">
          <w:r>
            <w:rPr>
              <w:rtl w:val="0"/>
              <w:lang w:val="da-DK"/>
            </w:rPr>
            <w:delText>Den nationale infrastruktur er standardiseret og afkoblet fra kendskab til decentrale systemer</w:delText>
          </w:r>
        </w:del>
      </w:ins>
      <w:ins w:id="3573" w:date="2017-05-05T17:26:20Z" w:author="Forfatter">
        <w:del w:id="3574" w:date="2017-09-18T11:05:26Z" w:author="Mads Hjorth">
          <w:r>
            <w:rPr>
              <w:rtl w:val="0"/>
              <w:lang w:val="da-DK"/>
            </w:rPr>
            <w:delText>”</w:delText>
          </w:r>
        </w:del>
      </w:ins>
      <w:ins w:id="3575" w:date="2017-05-05T17:26:20Z" w:author="Forfatter">
        <w:del w:id="3576" w:date="2017-09-18T11:05:26Z" w:author="Mads Hjorth">
          <w:r>
            <w:rPr>
              <w:rtl w:val="0"/>
              <w:lang w:val="da-DK"/>
            </w:rPr>
            <w:delText xml:space="preserve">, F4-5 </w:delText>
          </w:r>
        </w:del>
      </w:ins>
      <w:ins w:id="3577" w:date="2017-05-05T17:26:20Z" w:author="Forfatter">
        <w:del w:id="3578" w:date="2017-09-18T11:05:26Z" w:author="Mads Hjorth">
          <w:r>
            <w:rPr>
              <w:rtl w:val="0"/>
              <w:lang w:val="da-DK"/>
            </w:rPr>
            <w:delText>”</w:delText>
          </w:r>
        </w:del>
      </w:ins>
      <w:ins w:id="3579" w:date="2017-05-05T17:26:20Z" w:author="Forfatter">
        <w:del w:id="3580" w:date="2017-09-18T11:05:26Z" w:author="Mads Hjorth">
          <w:r>
            <w:rPr>
              <w:rtl w:val="0"/>
              <w:lang w:val="da-DK"/>
            </w:rPr>
            <w:delText>Hvor det er muligt og hensigtsm</w:delText>
          </w:r>
        </w:del>
      </w:ins>
      <w:ins w:id="3581" w:date="2017-05-05T17:26:20Z" w:author="Forfatter">
        <w:del w:id="3582" w:date="2017-09-18T11:05:26Z" w:author="Mads Hjorth">
          <w:r>
            <w:rPr>
              <w:rtl w:val="0"/>
              <w:lang w:val="da-DK"/>
            </w:rPr>
            <w:delText>æ</w:delText>
          </w:r>
        </w:del>
      </w:ins>
      <w:ins w:id="3583" w:date="2017-05-05T17:26:20Z" w:author="Forfatter">
        <w:del w:id="3584" w:date="2017-09-18T11:05:26Z" w:author="Mads Hjorth">
          <w:r>
            <w:rPr>
              <w:rtl w:val="0"/>
              <w:lang w:val="da-DK"/>
            </w:rPr>
            <w:delText>ssigt b</w:delText>
          </w:r>
        </w:del>
      </w:ins>
      <w:ins w:id="3585" w:date="2017-05-05T17:26:20Z" w:author="Forfatter">
        <w:del w:id="3586" w:date="2017-09-18T11:05:26Z" w:author="Mads Hjorth">
          <w:r>
            <w:rPr>
              <w:rtl w:val="0"/>
              <w:lang w:val="da-DK"/>
            </w:rPr>
            <w:delText>ø</w:delText>
          </w:r>
        </w:del>
      </w:ins>
      <w:ins w:id="3587" w:date="2017-05-05T17:26:20Z" w:author="Forfatter">
        <w:del w:id="3588" w:date="2017-09-18T11:05:26Z" w:author="Mads Hjorth">
          <w:r>
            <w:rPr>
              <w:rtl w:val="0"/>
              <w:lang w:val="da-DK"/>
            </w:rPr>
            <w:delText>r der udarbejdes f</w:delText>
          </w:r>
        </w:del>
      </w:ins>
      <w:ins w:id="3589" w:date="2017-05-05T17:26:20Z" w:author="Forfatter">
        <w:del w:id="3590" w:date="2017-09-18T11:05:26Z" w:author="Mads Hjorth">
          <w:r>
            <w:rPr>
              <w:rtl w:val="0"/>
              <w:lang w:val="da-DK"/>
            </w:rPr>
            <w:delText>æ</w:delText>
          </w:r>
        </w:del>
      </w:ins>
      <w:ins w:id="3591" w:date="2017-05-05T17:26:20Z" w:author="Forfatter">
        <w:del w:id="3592" w:date="2017-09-18T11:05:26Z" w:author="Mads Hjorth">
          <w:r>
            <w:rPr>
              <w:rtl w:val="0"/>
              <w:lang w:val="da-DK"/>
            </w:rPr>
            <w:delText>lles komponenter, herunder s</w:delText>
          </w:r>
        </w:del>
      </w:ins>
      <w:ins w:id="3593" w:date="2017-05-05T17:26:20Z" w:author="Forfatter">
        <w:del w:id="3594" w:date="2017-09-18T11:05:26Z" w:author="Mads Hjorth">
          <w:r>
            <w:rPr>
              <w:rtl w:val="0"/>
              <w:lang w:val="da-DK"/>
            </w:rPr>
            <w:delText>å</w:delText>
          </w:r>
        </w:del>
      </w:ins>
      <w:ins w:id="3595" w:date="2017-05-05T17:26:20Z" w:author="Forfatter">
        <w:del w:id="3596" w:date="2017-09-18T11:05:26Z" w:author="Mads Hjorth">
          <w:r>
            <w:rPr>
              <w:rtl w:val="0"/>
              <w:lang w:val="da-DK"/>
            </w:rPr>
            <w:delText>vel tekniske som brugergr</w:delText>
          </w:r>
        </w:del>
      </w:ins>
      <w:ins w:id="3597" w:date="2017-05-05T17:26:20Z" w:author="Forfatter">
        <w:del w:id="3598" w:date="2017-09-18T11:05:26Z" w:author="Mads Hjorth">
          <w:r>
            <w:rPr>
              <w:rtl w:val="0"/>
              <w:lang w:val="da-DK"/>
            </w:rPr>
            <w:delText>æ</w:delText>
          </w:r>
        </w:del>
      </w:ins>
      <w:ins w:id="3599" w:date="2017-05-05T17:26:20Z" w:author="Forfatter">
        <w:del w:id="3600" w:date="2017-09-18T11:05:26Z" w:author="Mads Hjorth">
          <w:r>
            <w:rPr>
              <w:rtl w:val="0"/>
              <w:lang w:val="da-DK"/>
            </w:rPr>
            <w:delText>nsefladekomponenter, som underst</w:delText>
          </w:r>
        </w:del>
      </w:ins>
      <w:ins w:id="3601" w:date="2017-05-05T17:26:20Z" w:author="Forfatter">
        <w:del w:id="3602" w:date="2017-09-18T11:05:26Z" w:author="Mads Hjorth">
          <w:r>
            <w:rPr>
              <w:rtl w:val="0"/>
              <w:lang w:val="da-DK"/>
            </w:rPr>
            <w:delText>ø</w:delText>
          </w:r>
        </w:del>
      </w:ins>
      <w:ins w:id="3603" w:date="2017-05-05T17:26:20Z" w:author="Forfatter">
        <w:del w:id="3604" w:date="2017-09-18T11:05:26Z" w:author="Mads Hjorth">
          <w:r>
            <w:rPr>
              <w:rtl w:val="0"/>
              <w:lang w:val="da-DK"/>
            </w:rPr>
            <w:delText>tter anvendelse af infrastrukturen</w:delText>
          </w:r>
        </w:del>
      </w:ins>
      <w:ins w:id="3605" w:date="2017-05-05T17:26:20Z" w:author="Forfatter">
        <w:del w:id="3606" w:date="2017-09-18T11:05:26Z" w:author="Mads Hjorth">
          <w:r>
            <w:rPr>
              <w:rtl w:val="0"/>
              <w:lang w:val="da-DK"/>
            </w:rPr>
            <w:delText xml:space="preserve">” </w:delText>
          </w:r>
        </w:del>
      </w:ins>
      <w:ins w:id="3607" w:date="2017-05-05T17:26:20Z" w:author="Forfatter">
        <w:del w:id="3608" w:date="2017-09-18T11:05:26Z" w:author="Mads Hjorth">
          <w:r>
            <w:rPr>
              <w:rtl w:val="0"/>
              <w:lang w:val="da-DK"/>
            </w:rPr>
            <w:delText xml:space="preserve">og A2: </w:delText>
          </w:r>
        </w:del>
      </w:ins>
      <w:ins w:id="3609" w:date="2017-05-05T17:26:20Z" w:author="Forfatter">
        <w:del w:id="3610" w:date="2017-09-18T11:05:26Z" w:author="Mads Hjorth">
          <w:r>
            <w:rPr>
              <w:rtl w:val="0"/>
              <w:lang w:val="da-DK"/>
            </w:rPr>
            <w:delText>”</w:delText>
          </w:r>
        </w:del>
      </w:ins>
      <w:ins w:id="3611" w:date="2017-05-05T17:26:20Z" w:author="Forfatter">
        <w:del w:id="3612" w:date="2017-09-18T11:05:26Z" w:author="Mads Hjorth">
          <w:r>
            <w:rPr>
              <w:rtl w:val="0"/>
              <w:lang w:val="da-DK"/>
            </w:rPr>
            <w:delText>Applikationer og komponenter skal kunne indg</w:delText>
          </w:r>
        </w:del>
      </w:ins>
      <w:ins w:id="3613" w:date="2017-05-05T17:26:20Z" w:author="Forfatter">
        <w:del w:id="3614" w:date="2017-09-18T11:05:26Z" w:author="Mads Hjorth">
          <w:r>
            <w:rPr>
              <w:rtl w:val="0"/>
              <w:lang w:val="da-DK"/>
            </w:rPr>
            <w:delText xml:space="preserve">å </w:delText>
          </w:r>
        </w:del>
      </w:ins>
      <w:ins w:id="3615" w:date="2017-05-05T17:26:20Z" w:author="Forfatter">
        <w:del w:id="3616" w:date="2017-09-18T11:05:26Z" w:author="Mads Hjorth">
          <w:r>
            <w:rPr>
              <w:rtl w:val="0"/>
              <w:lang w:val="da-DK"/>
            </w:rPr>
            <w:delText>som byggesten og serviceudbydere i en national service orienteret arkitektur</w:delText>
          </w:r>
        </w:del>
      </w:ins>
      <w:ins w:id="3617" w:date="2017-05-05T17:26:20Z" w:author="Forfatter">
        <w:del w:id="3618" w:date="2017-09-18T11:05:26Z" w:author="Mads Hjorth">
          <w:r>
            <w:rPr>
              <w:rtl w:val="0"/>
              <w:lang w:val="da-DK"/>
            </w:rPr>
            <w:delText xml:space="preserve">” </w:delText>
          </w:r>
        </w:del>
      </w:ins>
      <w:ins w:id="3619" w:date="2017-05-05T17:26:20Z" w:author="Forfatter">
        <w:del w:id="3620" w:date="2017-09-18T11:05:26Z" w:author="Mads Hjorth">
          <w:r>
            <w:rPr>
              <w:rtl w:val="0"/>
              <w:lang w:val="da-DK"/>
            </w:rPr>
            <w:delText>(Digital Sundhed 2009).</w:delText>
          </w:r>
        </w:del>
      </w:ins>
    </w:p>
    <w:p>
      <w:pPr>
        <w:pStyle w:val="normal.0"/>
        <w:rPr>
          <w:ins w:id="3621" w:date="2017-05-05T17:26:20Z" w:author="Forfatter"/>
          <w:del w:id="3622" w:date="2017-09-18T11:05:26Z" w:author="Mads Hjorth"/>
        </w:rPr>
      </w:pPr>
    </w:p>
    <w:p>
      <w:pPr>
        <w:pStyle w:val="Princip"/>
        <w:rPr>
          <w:ins w:id="3623" w:date="2017-05-05T17:26:20Z" w:author="Forfatter"/>
          <w:del w:id="3624" w:date="2017-09-18T11:05:26Z" w:author="Mads Hjorth"/>
        </w:rPr>
      </w:pPr>
      <w:ins w:id="3625" w:date="2017-05-05T17:26:20Z" w:author="Forfatter">
        <w:del w:id="3626" w:date="2017-09-18T11:05:26Z" w:author="Mads Hjorth">
          <w:r>
            <w:rPr>
              <w:rtl w:val="0"/>
            </w:rPr>
            <w:delText xml:space="preserve">Princip T2  </w:delText>
            <w:tab/>
            <w:delText>Fysiske datastrukturer der anvendes ved indberetning er underlagt nationale standardisering.</w:delText>
          </w:r>
        </w:del>
      </w:ins>
    </w:p>
    <w:p>
      <w:pPr>
        <w:pStyle w:val="Princip"/>
        <w:spacing w:before="120"/>
        <w:rPr>
          <w:ins w:id="3627" w:date="2017-05-05T17:26:20Z" w:author="Forfatter"/>
          <w:del w:id="3628" w:date="2017-09-18T11:05:26Z" w:author="Mads Hjorth"/>
        </w:rPr>
      </w:pPr>
      <w:ins w:id="3629" w:date="2017-05-05T17:26:20Z" w:author="Forfatter">
        <w:del w:id="3630" w:date="2017-09-18T11:05:26Z" w:author="Mads Hjorth">
          <w:r>
            <w:rPr>
              <w:rtl w:val="0"/>
            </w:rPr>
            <w:tab/>
            <w:delText>Den tekniske implementering af service der anvendes ved indberetning b</w:delText>
          </w:r>
        </w:del>
      </w:ins>
      <w:ins w:id="3631" w:date="2017-05-05T17:26:20Z" w:author="Forfatter">
        <w:del w:id="3632" w:date="2017-09-18T11:05:26Z" w:author="Mads Hjorth">
          <w:r>
            <w:rPr>
              <w:rtl w:val="0"/>
              <w:lang w:val="da-DK"/>
            </w:rPr>
            <w:delText>ø</w:delText>
          </w:r>
        </w:del>
      </w:ins>
      <w:ins w:id="3633" w:date="2017-05-05T17:26:20Z" w:author="Forfatter">
        <w:del w:id="3634" w:date="2017-09-18T11:05:26Z" w:author="Mads Hjorth">
          <w:r>
            <w:rPr>
              <w:rtl w:val="0"/>
              <w:lang w:val="da-DK"/>
            </w:rPr>
            <w:delText>r f</w:delText>
          </w:r>
        </w:del>
      </w:ins>
      <w:ins w:id="3635" w:date="2017-05-05T17:26:20Z" w:author="Forfatter">
        <w:del w:id="3636" w:date="2017-09-18T11:05:26Z" w:author="Mads Hjorth">
          <w:r>
            <w:rPr>
              <w:rtl w:val="0"/>
              <w:lang w:val="da-DK"/>
            </w:rPr>
            <w:delText>ø</w:delText>
          </w:r>
        </w:del>
      </w:ins>
      <w:ins w:id="3637" w:date="2017-05-05T17:26:20Z" w:author="Forfatter">
        <w:del w:id="3638" w:date="2017-09-18T11:05:26Z" w:author="Mads Hjorth">
          <w:r>
            <w:rPr>
              <w:rtl w:val="0"/>
              <w:lang w:val="da-DK"/>
            </w:rPr>
            <w:delText>lge en f</w:delText>
          </w:r>
        </w:del>
      </w:ins>
      <w:ins w:id="3639" w:date="2017-05-05T17:26:20Z" w:author="Forfatter">
        <w:del w:id="3640" w:date="2017-09-18T11:05:26Z" w:author="Mads Hjorth">
          <w:r>
            <w:rPr>
              <w:rtl w:val="0"/>
              <w:lang w:val="da-DK"/>
            </w:rPr>
            <w:delText>æ</w:delText>
          </w:r>
        </w:del>
      </w:ins>
      <w:ins w:id="3641" w:date="2017-05-05T17:26:20Z" w:author="Forfatter">
        <w:del w:id="3642" w:date="2017-09-18T11:05:26Z" w:author="Mads Hjorth">
          <w:r>
            <w:rPr>
              <w:rtl w:val="0"/>
              <w:lang w:val="da-DK"/>
            </w:rPr>
            <w:delText>lles generisk specifikation. Specifikationen fastl</w:delText>
          </w:r>
        </w:del>
      </w:ins>
      <w:ins w:id="3643" w:date="2017-05-05T17:26:20Z" w:author="Forfatter">
        <w:del w:id="3644" w:date="2017-09-18T11:05:26Z" w:author="Mads Hjorth">
          <w:r>
            <w:rPr>
              <w:rtl w:val="0"/>
              <w:lang w:val="da-DK"/>
            </w:rPr>
            <w:delText>æ</w:delText>
          </w:r>
        </w:del>
      </w:ins>
      <w:ins w:id="3645" w:date="2017-05-05T17:26:20Z" w:author="Forfatter">
        <w:del w:id="3646" w:date="2017-09-18T11:05:26Z" w:author="Mads Hjorth">
          <w:r>
            <w:rPr>
              <w:rtl w:val="0"/>
              <w:lang w:val="da-DK"/>
            </w:rPr>
            <w:delText xml:space="preserve">gger teknologier og sprog til beskrivelse af dokumenttyper og valideringer samt serviceoperationer og deres semantik. Den generiske specifikation beskriver ikke hvad det sundhedsfaglige indhold af den enkelte indberetning er, men hvordan den beskrives. </w:delText>
          </w:r>
        </w:del>
      </w:ins>
    </w:p>
    <w:p>
      <w:pPr>
        <w:pStyle w:val="Princip"/>
        <w:spacing w:before="120"/>
        <w:rPr>
          <w:ins w:id="3647" w:date="2017-05-05T17:26:20Z" w:author="Forfatter"/>
          <w:del w:id="3648" w:date="2017-09-18T11:05:26Z" w:author="Mads Hjorth"/>
        </w:rPr>
      </w:pPr>
      <w:ins w:id="3649" w:date="2017-05-05T17:26:20Z" w:author="Forfatter">
        <w:del w:id="3650" w:date="2017-09-18T11:05:26Z" w:author="Mads Hjorth">
          <w:r>
            <w:rPr>
              <w:rtl w:val="0"/>
            </w:rPr>
            <w:tab/>
            <w:delText>En generisk specifikation er en del af den nationale standardisering. En f</w:delText>
          </w:r>
        </w:del>
      </w:ins>
      <w:ins w:id="3651" w:date="2017-05-05T17:26:20Z" w:author="Forfatter">
        <w:del w:id="3652" w:date="2017-09-18T11:05:26Z" w:author="Mads Hjorth">
          <w:r>
            <w:rPr>
              <w:rtl w:val="0"/>
              <w:lang w:val="da-DK"/>
            </w:rPr>
            <w:delText>æ</w:delText>
          </w:r>
        </w:del>
      </w:ins>
      <w:ins w:id="3653" w:date="2017-05-05T17:26:20Z" w:author="Forfatter">
        <w:del w:id="3654" w:date="2017-09-18T11:05:26Z" w:author="Mads Hjorth">
          <w:r>
            <w:rPr>
              <w:rtl w:val="0"/>
              <w:lang w:val="da-DK"/>
            </w:rPr>
            <w:delText>lles anvendelse af serviceoperationer vil g</w:delText>
          </w:r>
        </w:del>
      </w:ins>
      <w:ins w:id="3655" w:date="2017-05-05T17:26:20Z" w:author="Forfatter">
        <w:del w:id="3656" w:date="2017-09-18T11:05:26Z" w:author="Mads Hjorth">
          <w:r>
            <w:rPr>
              <w:rtl w:val="0"/>
              <w:lang w:val="da-DK"/>
            </w:rPr>
            <w:delText>ø</w:delText>
          </w:r>
        </w:del>
      </w:ins>
      <w:ins w:id="3657" w:date="2017-05-05T17:26:20Z" w:author="Forfatter">
        <w:del w:id="3658" w:date="2017-09-18T11:05:26Z" w:author="Mads Hjorth">
          <w:r>
            <w:rPr>
              <w:rtl w:val="0"/>
              <w:lang w:val="da-DK"/>
            </w:rPr>
            <w:delText>re det muligt for sundhedsproducenter at udforme egne generiske brugergr</w:delText>
          </w:r>
        </w:del>
      </w:ins>
      <w:ins w:id="3659" w:date="2017-05-05T17:26:20Z" w:author="Forfatter">
        <w:del w:id="3660" w:date="2017-09-18T11:05:26Z" w:author="Mads Hjorth">
          <w:r>
            <w:rPr>
              <w:rtl w:val="0"/>
              <w:lang w:val="da-DK"/>
            </w:rPr>
            <w:delText>æ</w:delText>
          </w:r>
        </w:del>
      </w:ins>
      <w:ins w:id="3661" w:date="2017-05-05T17:26:20Z" w:author="Forfatter">
        <w:del w:id="3662" w:date="2017-09-18T11:05:26Z" w:author="Mads Hjorth">
          <w:r>
            <w:rPr>
              <w:rtl w:val="0"/>
              <w:lang w:val="da-DK"/>
            </w:rPr>
            <w:delText>nseflader eller overs</w:delText>
          </w:r>
        </w:del>
      </w:ins>
      <w:ins w:id="3663" w:date="2017-05-05T17:26:20Z" w:author="Forfatter">
        <w:del w:id="3664" w:date="2017-09-18T11:05:26Z" w:author="Mads Hjorth">
          <w:r>
            <w:rPr>
              <w:rtl w:val="0"/>
              <w:lang w:val="da-DK"/>
            </w:rPr>
            <w:delText>æ</w:delText>
          </w:r>
        </w:del>
      </w:ins>
      <w:ins w:id="3665" w:date="2017-05-05T17:26:20Z" w:author="Forfatter">
        <w:del w:id="3666" w:date="2017-09-18T11:05:26Z" w:author="Mads Hjorth">
          <w:r>
            <w:rPr>
              <w:rtl w:val="0"/>
              <w:lang w:val="da-DK"/>
            </w:rPr>
            <w:delText>tterkomponenter, der kan anvendes p</w:delText>
          </w:r>
        </w:del>
      </w:ins>
      <w:ins w:id="3667" w:date="2017-05-05T17:26:20Z" w:author="Forfatter">
        <w:del w:id="3668" w:date="2017-09-18T11:05:26Z" w:author="Mads Hjorth">
          <w:r>
            <w:rPr>
              <w:rtl w:val="0"/>
              <w:lang w:val="da-DK"/>
            </w:rPr>
            <w:delText xml:space="preserve">å </w:delText>
          </w:r>
        </w:del>
      </w:ins>
      <w:ins w:id="3669" w:date="2017-05-05T17:26:20Z" w:author="Forfatter">
        <w:del w:id="3670" w:date="2017-09-18T11:05:26Z" w:author="Mads Hjorth">
          <w:r>
            <w:rPr>
              <w:rtl w:val="0"/>
              <w:lang w:val="da-DK"/>
            </w:rPr>
            <w:delText>til indberetning til alle nationale registre med sekund</w:delText>
          </w:r>
        </w:del>
      </w:ins>
      <w:ins w:id="3671" w:date="2017-05-05T17:26:20Z" w:author="Forfatter">
        <w:del w:id="3672" w:date="2017-09-18T11:05:26Z" w:author="Mads Hjorth">
          <w:r>
            <w:rPr>
              <w:rtl w:val="0"/>
              <w:lang w:val="da-DK"/>
            </w:rPr>
            <w:delText>æ</w:delText>
          </w:r>
        </w:del>
      </w:ins>
      <w:ins w:id="3673" w:date="2017-05-05T17:26:20Z" w:author="Forfatter">
        <w:del w:id="3674" w:date="2017-09-18T11:05:26Z" w:author="Mads Hjorth">
          <w:r>
            <w:rPr>
              <w:rtl w:val="0"/>
              <w:lang w:val="da-DK"/>
            </w:rPr>
            <w:delText>re form</w:delText>
          </w:r>
        </w:del>
      </w:ins>
      <w:ins w:id="3675" w:date="2017-05-05T17:26:20Z" w:author="Forfatter">
        <w:del w:id="3676" w:date="2017-09-18T11:05:26Z" w:author="Mads Hjorth">
          <w:r>
            <w:rPr>
              <w:rtl w:val="0"/>
              <w:lang w:val="da-DK"/>
            </w:rPr>
            <w:delText>å</w:delText>
          </w:r>
        </w:del>
      </w:ins>
      <w:ins w:id="3677" w:date="2017-05-05T17:26:20Z" w:author="Forfatter">
        <w:del w:id="3678" w:date="2017-09-18T11:05:26Z" w:author="Mads Hjorth">
          <w:r>
            <w:rPr>
              <w:rtl w:val="0"/>
              <w:lang w:val="da-DK"/>
            </w:rPr>
            <w:delText xml:space="preserve">l. </w:delText>
          </w:r>
        </w:del>
      </w:ins>
    </w:p>
    <w:p>
      <w:pPr>
        <w:pStyle w:val="Princip"/>
        <w:spacing w:before="120"/>
        <w:rPr>
          <w:ins w:id="3679" w:date="2017-05-05T17:26:20Z" w:author="Forfatter"/>
          <w:del w:id="3680" w:date="2017-09-18T11:05:26Z" w:author="Mads Hjorth"/>
        </w:rPr>
      </w:pPr>
      <w:ins w:id="3681" w:date="2017-05-05T17:26:20Z" w:author="Forfatter">
        <w:del w:id="3682" w:date="2017-09-18T11:05:26Z" w:author="Mads Hjorth">
          <w:r>
            <w:rPr>
              <w:rtl w:val="0"/>
            </w:rPr>
            <w:tab/>
            <w:delText>For de enkelte register bliver udviklingen af l</w:delText>
          </w:r>
        </w:del>
      </w:ins>
      <w:ins w:id="3683" w:date="2017-05-05T17:26:20Z" w:author="Forfatter">
        <w:del w:id="3684" w:date="2017-09-18T11:05:26Z" w:author="Mads Hjorth">
          <w:r>
            <w:rPr>
              <w:rtl w:val="0"/>
              <w:lang w:val="da-DK"/>
            </w:rPr>
            <w:delText>ø</w:delText>
          </w:r>
        </w:del>
      </w:ins>
      <w:ins w:id="3685" w:date="2017-05-05T17:26:20Z" w:author="Forfatter">
        <w:del w:id="3686" w:date="2017-09-18T11:05:26Z" w:author="Mads Hjorth">
          <w:r>
            <w:rPr>
              <w:rtl w:val="0"/>
              <w:lang w:val="da-DK"/>
            </w:rPr>
            <w:delText>sninger v</w:delText>
          </w:r>
        </w:del>
      </w:ins>
      <w:ins w:id="3687" w:date="2017-05-05T17:26:20Z" w:author="Forfatter">
        <w:del w:id="3688" w:date="2017-09-18T11:05:26Z" w:author="Mads Hjorth">
          <w:r>
            <w:rPr>
              <w:rtl w:val="0"/>
              <w:lang w:val="da-DK"/>
            </w:rPr>
            <w:delText>æ</w:delText>
          </w:r>
        </w:del>
      </w:ins>
      <w:ins w:id="3689" w:date="2017-05-05T17:26:20Z" w:author="Forfatter">
        <w:del w:id="3690" w:date="2017-09-18T11:05:26Z" w:author="Mads Hjorth">
          <w:r>
            <w:rPr>
              <w:rtl w:val="0"/>
              <w:lang w:val="da-DK"/>
            </w:rPr>
            <w:delText>sentlig forsimplet, da den generiske specifikation udg</w:delText>
          </w:r>
        </w:del>
      </w:ins>
      <w:ins w:id="3691" w:date="2017-05-05T17:26:20Z" w:author="Forfatter">
        <w:del w:id="3692" w:date="2017-09-18T11:05:26Z" w:author="Mads Hjorth">
          <w:r>
            <w:rPr>
              <w:rtl w:val="0"/>
              <w:lang w:val="da-DK"/>
            </w:rPr>
            <w:delText>ø</w:delText>
          </w:r>
        </w:del>
      </w:ins>
      <w:ins w:id="3693" w:date="2017-05-05T17:26:20Z" w:author="Forfatter">
        <w:del w:id="3694" w:date="2017-09-18T11:05:26Z" w:author="Mads Hjorth">
          <w:r>
            <w:rPr>
              <w:rtl w:val="0"/>
              <w:lang w:val="da-DK"/>
            </w:rPr>
            <w:delText>r en stor del af den n</w:delText>
          </w:r>
        </w:del>
      </w:ins>
      <w:ins w:id="3695" w:date="2017-05-05T17:26:20Z" w:author="Forfatter">
        <w:del w:id="3696" w:date="2017-09-18T11:05:26Z" w:author="Mads Hjorth">
          <w:r>
            <w:rPr>
              <w:rtl w:val="0"/>
              <w:lang w:val="da-DK"/>
            </w:rPr>
            <w:delText>ø</w:delText>
          </w:r>
        </w:del>
      </w:ins>
      <w:ins w:id="3697" w:date="2017-05-05T17:26:20Z" w:author="Forfatter">
        <w:del w:id="3698" w:date="2017-09-18T11:05:26Z" w:author="Mads Hjorth">
          <w:r>
            <w:rPr>
              <w:rtl w:val="0"/>
              <w:lang w:val="da-DK"/>
            </w:rPr>
            <w:delText>dvendige kravspecifikation. For sundhedsproducenter vil antallet af forskellige teknologiske standarder til indberetning blive reduceret til et samlet s</w:delText>
          </w:r>
        </w:del>
      </w:ins>
      <w:ins w:id="3699" w:date="2017-05-05T17:26:20Z" w:author="Forfatter">
        <w:del w:id="3700" w:date="2017-09-18T11:05:26Z" w:author="Mads Hjorth">
          <w:r>
            <w:rPr>
              <w:rtl w:val="0"/>
              <w:lang w:val="da-DK"/>
            </w:rPr>
            <w:delText>æ</w:delText>
          </w:r>
        </w:del>
      </w:ins>
      <w:ins w:id="3701" w:date="2017-05-05T17:26:20Z" w:author="Forfatter">
        <w:del w:id="3702" w:date="2017-09-18T11:05:26Z" w:author="Mads Hjorth">
          <w:r>
            <w:rPr>
              <w:rtl w:val="0"/>
              <w:lang w:val="da-DK"/>
            </w:rPr>
            <w:delText>t af standarder. For begge parter vil fastl</w:delText>
          </w:r>
        </w:del>
      </w:ins>
      <w:ins w:id="3703" w:date="2017-05-05T17:26:20Z" w:author="Forfatter">
        <w:del w:id="3704" w:date="2017-09-18T11:05:26Z" w:author="Mads Hjorth">
          <w:r>
            <w:rPr>
              <w:rtl w:val="0"/>
              <w:lang w:val="da-DK"/>
            </w:rPr>
            <w:delText>æ</w:delText>
          </w:r>
        </w:del>
      </w:ins>
      <w:ins w:id="3705" w:date="2017-05-05T17:26:20Z" w:author="Forfatter">
        <w:del w:id="3706" w:date="2017-09-18T11:05:26Z" w:author="Mads Hjorth">
          <w:r>
            <w:rPr>
              <w:rtl w:val="0"/>
              <w:lang w:val="da-DK"/>
            </w:rPr>
            <w:delText>ggelsen af teknologi og sprog, give mulighed for at oparbejde erfaringer der kan anvendes p</w:delText>
          </w:r>
        </w:del>
      </w:ins>
      <w:ins w:id="3707" w:date="2017-05-05T17:26:20Z" w:author="Forfatter">
        <w:del w:id="3708" w:date="2017-09-18T11:05:26Z" w:author="Mads Hjorth">
          <w:r>
            <w:rPr>
              <w:rtl w:val="0"/>
              <w:lang w:val="da-DK"/>
            </w:rPr>
            <w:delText xml:space="preserve">å </w:delText>
          </w:r>
        </w:del>
      </w:ins>
      <w:ins w:id="3709" w:date="2017-05-05T17:26:20Z" w:author="Forfatter">
        <w:del w:id="3710" w:date="2017-09-18T11:05:26Z" w:author="Mads Hjorth">
          <w:r>
            <w:rPr>
              <w:rtl w:val="0"/>
              <w:lang w:val="da-DK"/>
            </w:rPr>
            <w:delText>tv</w:delText>
          </w:r>
        </w:del>
      </w:ins>
      <w:ins w:id="3711" w:date="2017-05-05T17:26:20Z" w:author="Forfatter">
        <w:del w:id="3712" w:date="2017-09-18T11:05:26Z" w:author="Mads Hjorth">
          <w:r>
            <w:rPr>
              <w:rtl w:val="0"/>
              <w:lang w:val="da-DK"/>
            </w:rPr>
            <w:delText>æ</w:delText>
          </w:r>
        </w:del>
      </w:ins>
      <w:ins w:id="3713" w:date="2017-05-05T17:26:20Z" w:author="Forfatter">
        <w:del w:id="3714" w:date="2017-09-18T11:05:26Z" w:author="Mads Hjorth">
          <w:r>
            <w:rPr>
              <w:rtl w:val="0"/>
              <w:lang w:val="da-DK"/>
            </w:rPr>
            <w:delText>rs af forskellige sundhedsm</w:delText>
          </w:r>
        </w:del>
      </w:ins>
      <w:ins w:id="3715" w:date="2017-05-05T17:26:20Z" w:author="Forfatter">
        <w:del w:id="3716" w:date="2017-09-18T11:05:26Z" w:author="Mads Hjorth">
          <w:r>
            <w:rPr>
              <w:rtl w:val="0"/>
              <w:lang w:val="da-DK"/>
            </w:rPr>
            <w:delText>æ</w:delText>
          </w:r>
        </w:del>
      </w:ins>
      <w:ins w:id="3717" w:date="2017-05-05T17:26:20Z" w:author="Forfatter">
        <w:del w:id="3718" w:date="2017-09-18T11:05:26Z" w:author="Mads Hjorth">
          <w:r>
            <w:rPr>
              <w:rtl w:val="0"/>
              <w:lang w:val="da-DK"/>
            </w:rPr>
            <w:delText>ssige omr</w:delText>
          </w:r>
        </w:del>
      </w:ins>
      <w:ins w:id="3719" w:date="2017-05-05T17:26:20Z" w:author="Forfatter">
        <w:del w:id="3720" w:date="2017-09-18T11:05:26Z" w:author="Mads Hjorth">
          <w:r>
            <w:rPr>
              <w:rtl w:val="0"/>
              <w:lang w:val="da-DK"/>
            </w:rPr>
            <w:delText>å</w:delText>
          </w:r>
        </w:del>
      </w:ins>
      <w:ins w:id="3721" w:date="2017-05-05T17:26:20Z" w:author="Forfatter">
        <w:del w:id="3722" w:date="2017-09-18T11:05:26Z" w:author="Mads Hjorth">
          <w:r>
            <w:rPr>
              <w:rtl w:val="0"/>
              <w:lang w:val="da-DK"/>
            </w:rPr>
            <w:delText xml:space="preserve">der. </w:delText>
          </w:r>
        </w:del>
      </w:ins>
    </w:p>
    <w:p>
      <w:pPr>
        <w:pStyle w:val="normal.0"/>
        <w:rPr>
          <w:ins w:id="3723" w:date="2017-05-05T17:26:20Z" w:author="Forfatter"/>
          <w:del w:id="3724" w:date="2017-09-18T11:05:26Z" w:author="Mads Hjorth"/>
        </w:rPr>
      </w:pPr>
    </w:p>
    <w:p>
      <w:pPr>
        <w:pStyle w:val="normal.0"/>
        <w:rPr>
          <w:del w:id="3725" w:date="2017-09-18T11:05:26Z" w:author="Mads Hjorth"/>
          <w:rFonts w:ascii="Calibri" w:cs="Calibri" w:hAnsi="Calibri" w:eastAsia="Calibri"/>
          <w:i w:val="1"/>
          <w:iCs w:val="1"/>
        </w:rPr>
      </w:pPr>
      <w:del w:id="3726" w:date="2017-05-05T17:26:20Z" w:author="Forfatter">
        <w:r>
          <w:rPr>
            <w:rFonts w:ascii="Calibri" w:cs="Calibri" w:hAnsi="Calibri" w:eastAsia="Calibri"/>
            <w:i w:val="1"/>
            <w:iCs w:val="1"/>
            <w:rtl w:val="0"/>
            <w:lang w:val="de-DE"/>
          </w:rPr>
          <w:delText>Informationsprincipper</w:delText>
        </w:r>
      </w:del>
    </w:p>
    <w:p>
      <w:pPr>
        <w:pStyle w:val="Princip"/>
        <w:rPr>
          <w:del w:id="3727" w:date="2017-05-05T17:26:20Z" w:author="Forfatter"/>
        </w:rPr>
      </w:pPr>
      <w:del w:id="3728" w:date="2017-05-05T17:26:20Z" w:author="Forfatter">
        <w:r>
          <w:rPr>
            <w:rtl w:val="0"/>
          </w:rPr>
          <w:delText>Princip om I1</w:delText>
          <w:tab/>
          <w:delText>Indhold af registre f</w:delText>
        </w:r>
      </w:del>
      <w:del w:id="3729" w:date="2017-05-05T17:26:20Z" w:author="Forfatter">
        <w:r>
          <w:rPr>
            <w:rtl w:val="0"/>
          </w:rPr>
          <w:delText>ø</w:delText>
        </w:r>
      </w:del>
      <w:del w:id="3730" w:date="2017-05-05T17:26:20Z" w:author="Forfatter">
        <w:r>
          <w:rPr>
            <w:rtl w:val="0"/>
          </w:rPr>
          <w:delText>lger nationale begrebsdefinitioner.</w:delText>
        </w:r>
      </w:del>
    </w:p>
    <w:p>
      <w:pPr>
        <w:pStyle w:val="Princip"/>
        <w:spacing w:before="120"/>
        <w:rPr>
          <w:del w:id="3731" w:date="2017-05-05T17:26:20Z" w:author="Forfatter"/>
        </w:rPr>
      </w:pPr>
      <w:del w:id="3732" w:date="2017-05-05T17:26:20Z" w:author="Forfatter">
        <w:r>
          <w:rPr>
            <w:rtl w:val="0"/>
          </w:rPr>
          <w:tab/>
          <w:delText xml:space="preserve">De enkelte registre skal ved udformning af deres indhold overholde nationale begrebsdefinitioner, hvor disse eksisterer. </w:delText>
        </w:r>
      </w:del>
    </w:p>
    <w:p>
      <w:pPr>
        <w:pStyle w:val="Princip"/>
        <w:spacing w:before="120"/>
        <w:rPr>
          <w:del w:id="3733" w:date="2017-05-05T17:26:20Z" w:author="Forfatter"/>
        </w:rPr>
      </w:pPr>
      <w:del w:id="3734" w:date="2017-05-05T17:26:20Z" w:author="Forfatter">
        <w:r>
          <w:rPr>
            <w:rtl w:val="0"/>
          </w:rPr>
          <w:tab/>
          <w:delText>Dette princip er dels begrundet i mulighederne for at sammenstille oplysninger fra forskellige registre, dels behovet sammenh</w:delText>
        </w:r>
      </w:del>
      <w:del w:id="3735" w:date="2017-05-05T17:26:20Z" w:author="Forfatter">
        <w:r>
          <w:rPr>
            <w:rtl w:val="0"/>
            <w:lang w:val="da-DK"/>
          </w:rPr>
          <w:delText>æ</w:delText>
        </w:r>
      </w:del>
      <w:del w:id="3736" w:date="2017-05-05T17:26:20Z" w:author="Forfatter">
        <w:r>
          <w:rPr>
            <w:rtl w:val="0"/>
            <w:lang w:val="da-DK"/>
          </w:rPr>
          <w:delText>ngende begrebsanvendelse i brugergr</w:delText>
        </w:r>
      </w:del>
      <w:del w:id="3737" w:date="2017-05-05T17:26:20Z" w:author="Forfatter">
        <w:r>
          <w:rPr>
            <w:rtl w:val="0"/>
            <w:lang w:val="da-DK"/>
          </w:rPr>
          <w:delText>æ</w:delText>
        </w:r>
      </w:del>
      <w:del w:id="3738" w:date="2017-05-05T17:26:20Z" w:author="Forfatter">
        <w:r>
          <w:rPr>
            <w:rtl w:val="0"/>
            <w:lang w:val="da-DK"/>
          </w:rPr>
          <w:delText>nsefladerne til registrering hos sundhedsproducenterne. De enkelte registre har s</w:delText>
        </w:r>
      </w:del>
      <w:del w:id="3739" w:date="2017-05-05T17:26:20Z" w:author="Forfatter">
        <w:r>
          <w:rPr>
            <w:rtl w:val="0"/>
            <w:lang w:val="da-DK"/>
          </w:rPr>
          <w:delText>æ</w:delText>
        </w:r>
      </w:del>
      <w:del w:id="3740" w:date="2017-05-05T17:26:20Z" w:author="Forfatter">
        <w:r>
          <w:rPr>
            <w:rtl w:val="0"/>
            <w:lang w:val="da-DK"/>
          </w:rPr>
          <w:delText>rlig stor v</w:delText>
        </w:r>
      </w:del>
      <w:del w:id="3741" w:date="2017-05-05T17:26:20Z" w:author="Forfatter">
        <w:r>
          <w:rPr>
            <w:rtl w:val="0"/>
            <w:lang w:val="da-DK"/>
          </w:rPr>
          <w:delText>æ</w:delText>
        </w:r>
      </w:del>
      <w:del w:id="3742" w:date="2017-05-05T17:26:20Z" w:author="Forfatter">
        <w:r>
          <w:rPr>
            <w:rtl w:val="0"/>
            <w:lang w:val="da-DK"/>
          </w:rPr>
          <w:delText xml:space="preserve">rdi hvis de kan sammenstilles med </w:delText>
        </w:r>
      </w:del>
      <w:del w:id="3743" w:date="2017-05-05T17:26:20Z" w:author="Forfatter">
        <w:r>
          <w:rPr>
            <w:rtl w:val="0"/>
            <w:lang w:val="da-DK"/>
          </w:rPr>
          <w:delText>ø</w:delText>
        </w:r>
      </w:del>
      <w:del w:id="3744" w:date="2017-05-05T17:26:20Z" w:author="Forfatter">
        <w:r>
          <w:rPr>
            <w:rtl w:val="0"/>
            <w:lang w:val="da-DK"/>
          </w:rPr>
          <w:delText>vrige sundhedsregistre og nationale registre indenfor andre omr</w:delText>
        </w:r>
      </w:del>
      <w:del w:id="3745" w:date="2017-05-05T17:26:20Z" w:author="Forfatter">
        <w:r>
          <w:rPr>
            <w:rtl w:val="0"/>
            <w:lang w:val="da-DK"/>
          </w:rPr>
          <w:delText>å</w:delText>
        </w:r>
      </w:del>
      <w:del w:id="3746" w:date="2017-05-05T17:26:20Z" w:author="Forfatter">
        <w:r>
          <w:rPr>
            <w:rtl w:val="0"/>
            <w:lang w:val="da-DK"/>
          </w:rPr>
          <w:delText>der. Sammenstillingen foruds</w:delText>
        </w:r>
      </w:del>
      <w:del w:id="3747" w:date="2017-05-05T17:26:20Z" w:author="Forfatter">
        <w:r>
          <w:rPr>
            <w:rtl w:val="0"/>
            <w:lang w:val="da-DK"/>
          </w:rPr>
          <w:delText>æ</w:delText>
        </w:r>
      </w:del>
      <w:del w:id="3748" w:date="2017-05-05T17:26:20Z" w:author="Forfatter">
        <w:r>
          <w:rPr>
            <w:rtl w:val="0"/>
            <w:lang w:val="da-DK"/>
          </w:rPr>
          <w:delText>tter enighed om definitioner af grundl</w:delText>
        </w:r>
      </w:del>
      <w:del w:id="3749" w:date="2017-05-05T17:26:20Z" w:author="Forfatter">
        <w:r>
          <w:rPr>
            <w:rtl w:val="0"/>
            <w:lang w:val="da-DK"/>
          </w:rPr>
          <w:delText>æ</w:delText>
        </w:r>
      </w:del>
      <w:del w:id="3750" w:date="2017-05-05T17:26:20Z" w:author="Forfatter">
        <w:r>
          <w:rPr>
            <w:rtl w:val="0"/>
            <w:lang w:val="da-DK"/>
          </w:rPr>
          <w:delText>ggende begreber som patient, kontakt og aktivitet. Registreringen til de enkelte registre sker i forbindelse med udf</w:delText>
        </w:r>
      </w:del>
      <w:del w:id="3751" w:date="2017-05-05T17:26:20Z" w:author="Forfatter">
        <w:r>
          <w:rPr>
            <w:rtl w:val="0"/>
            <w:lang w:val="da-DK"/>
          </w:rPr>
          <w:delText>ø</w:delText>
        </w:r>
      </w:del>
      <w:del w:id="3752" w:date="2017-05-05T17:26:20Z" w:author="Forfatter">
        <w:r>
          <w:rPr>
            <w:rtl w:val="0"/>
            <w:lang w:val="da-DK"/>
          </w:rPr>
          <w:delText>relsen af sundhedsaktiviteter. Hvis registreringen skal ske effektivt er det vigtigt at begrebsanvendelser i registreringen er s</w:delText>
        </w:r>
      </w:del>
      <w:del w:id="3753" w:date="2017-05-05T17:26:20Z" w:author="Forfatter">
        <w:r>
          <w:rPr>
            <w:rtl w:val="0"/>
            <w:lang w:val="da-DK"/>
          </w:rPr>
          <w:delText xml:space="preserve">å </w:delText>
        </w:r>
      </w:del>
      <w:del w:id="3754" w:date="2017-05-05T17:26:20Z" w:author="Forfatter">
        <w:r>
          <w:rPr>
            <w:rtl w:val="0"/>
            <w:lang w:val="da-DK"/>
          </w:rPr>
          <w:delText>t</w:delText>
        </w:r>
      </w:del>
      <w:del w:id="3755" w:date="2017-05-05T17:26:20Z" w:author="Forfatter">
        <w:r>
          <w:rPr>
            <w:rtl w:val="0"/>
            <w:lang w:val="da-DK"/>
          </w:rPr>
          <w:delText>æ</w:delText>
        </w:r>
      </w:del>
      <w:del w:id="3756" w:date="2017-05-05T17:26:20Z" w:author="Forfatter">
        <w:r>
          <w:rPr>
            <w:rtl w:val="0"/>
            <w:lang w:val="da-DK"/>
          </w:rPr>
          <w:delText>t som mulig p</w:delText>
        </w:r>
      </w:del>
      <w:del w:id="3757" w:date="2017-05-05T17:26:20Z" w:author="Forfatter">
        <w:r>
          <w:rPr>
            <w:rtl w:val="0"/>
            <w:lang w:val="da-DK"/>
          </w:rPr>
          <w:delText xml:space="preserve">å </w:delText>
        </w:r>
      </w:del>
      <w:del w:id="3758" w:date="2017-05-05T17:26:20Z" w:author="Forfatter">
        <w:r>
          <w:rPr>
            <w:rtl w:val="0"/>
            <w:lang w:val="da-DK"/>
          </w:rPr>
          <w:delText xml:space="preserve">anvendelsen af begreber i de </w:delText>
        </w:r>
      </w:del>
      <w:del w:id="3759" w:date="2017-05-05T17:26:20Z" w:author="Forfatter">
        <w:r>
          <w:rPr>
            <w:rtl w:val="0"/>
            <w:lang w:val="da-DK"/>
          </w:rPr>
          <w:delText>ø</w:delText>
        </w:r>
      </w:del>
      <w:del w:id="3760" w:date="2017-05-05T17:26:20Z" w:author="Forfatter">
        <w:r>
          <w:rPr>
            <w:rtl w:val="0"/>
            <w:lang w:val="da-DK"/>
          </w:rPr>
          <w:delText>vrige it-systemer i anvendelse. P</w:delText>
        </w:r>
      </w:del>
      <w:del w:id="3761" w:date="2017-05-05T17:26:20Z" w:author="Forfatter">
        <w:r>
          <w:rPr>
            <w:rtl w:val="0"/>
            <w:lang w:val="da-DK"/>
          </w:rPr>
          <w:delText xml:space="preserve">å </w:delText>
        </w:r>
      </w:del>
      <w:del w:id="3762" w:date="2017-05-05T17:26:20Z" w:author="Forfatter">
        <w:r>
          <w:rPr>
            <w:rtl w:val="0"/>
            <w:lang w:val="da-DK"/>
          </w:rPr>
          <w:delText>begge omr</w:delText>
        </w:r>
      </w:del>
      <w:del w:id="3763" w:date="2017-05-05T17:26:20Z" w:author="Forfatter">
        <w:r>
          <w:rPr>
            <w:rtl w:val="0"/>
            <w:lang w:val="da-DK"/>
          </w:rPr>
          <w:delText>å</w:delText>
        </w:r>
      </w:del>
      <w:del w:id="3764" w:date="2017-05-05T17:26:20Z" w:author="Forfatter">
        <w:r>
          <w:rPr>
            <w:rtl w:val="0"/>
            <w:lang w:val="da-DK"/>
          </w:rPr>
          <w:delText>der foruds</w:delText>
        </w:r>
      </w:del>
      <w:del w:id="3765" w:date="2017-05-05T17:26:20Z" w:author="Forfatter">
        <w:r>
          <w:rPr>
            <w:rtl w:val="0"/>
            <w:lang w:val="da-DK"/>
          </w:rPr>
          <w:delText>æ</w:delText>
        </w:r>
      </w:del>
      <w:del w:id="3766" w:date="2017-05-05T17:26:20Z" w:author="Forfatter">
        <w:r>
          <w:rPr>
            <w:rtl w:val="0"/>
            <w:lang w:val="da-DK"/>
          </w:rPr>
          <w:delText>tter sammenh</w:delText>
        </w:r>
      </w:del>
      <w:del w:id="3767" w:date="2017-05-05T17:26:20Z" w:author="Forfatter">
        <w:r>
          <w:rPr>
            <w:rtl w:val="0"/>
            <w:lang w:val="da-DK"/>
          </w:rPr>
          <w:delText>æ</w:delText>
        </w:r>
      </w:del>
      <w:del w:id="3768" w:date="2017-05-05T17:26:20Z" w:author="Forfatter">
        <w:r>
          <w:rPr>
            <w:rtl w:val="0"/>
            <w:lang w:val="da-DK"/>
          </w:rPr>
          <w:delText>ngende at der udvikles nationale definitioner p</w:delText>
        </w:r>
      </w:del>
      <w:del w:id="3769" w:date="2017-05-05T17:26:20Z" w:author="Forfatter">
        <w:r>
          <w:rPr>
            <w:rtl w:val="0"/>
            <w:lang w:val="da-DK"/>
          </w:rPr>
          <w:delText xml:space="preserve">å </w:delText>
        </w:r>
      </w:del>
      <w:del w:id="3770" w:date="2017-05-05T17:26:20Z" w:author="Forfatter">
        <w:r>
          <w:rPr>
            <w:rtl w:val="0"/>
            <w:lang w:val="da-DK"/>
          </w:rPr>
          <w:delText xml:space="preserve">centrale administrative og sundhedsfaglige begreber. </w:delText>
        </w:r>
      </w:del>
    </w:p>
    <w:p>
      <w:pPr>
        <w:pStyle w:val="Princip"/>
        <w:spacing w:before="120"/>
        <w:rPr>
          <w:del w:id="3771" w:date="2017-05-05T17:26:20Z" w:author="Forfatter"/>
        </w:rPr>
      </w:pPr>
      <w:del w:id="3772" w:date="2017-05-05T17:26:20Z" w:author="Forfatter">
        <w:r>
          <w:rPr>
            <w:rtl w:val="0"/>
          </w:rPr>
          <w:tab/>
          <w:delText>Implikationer for den enkelte registerejer er en begr</w:delText>
        </w:r>
      </w:del>
      <w:del w:id="3773" w:date="2017-05-05T17:26:20Z" w:author="Forfatter">
        <w:r>
          <w:rPr>
            <w:rtl w:val="0"/>
            <w:lang w:val="da-DK"/>
          </w:rPr>
          <w:delText>æ</w:delText>
        </w:r>
      </w:del>
      <w:del w:id="3774" w:date="2017-05-05T17:26:20Z" w:author="Forfatter">
        <w:r>
          <w:rPr>
            <w:rtl w:val="0"/>
            <w:lang w:val="da-DK"/>
          </w:rPr>
          <w:delText>nsning af friheden til at anvende begreber der i forvejen er defineret nationalt. Hvis der ikke eksisterer nationale begrebsdefinitioner p</w:delText>
        </w:r>
      </w:del>
      <w:del w:id="3775" w:date="2017-05-05T17:26:20Z" w:author="Forfatter">
        <w:r>
          <w:rPr>
            <w:rtl w:val="0"/>
            <w:lang w:val="da-DK"/>
          </w:rPr>
          <w:delText xml:space="preserve">å </w:delText>
        </w:r>
      </w:del>
      <w:del w:id="3776" w:date="2017-05-05T17:26:20Z" w:author="Forfatter">
        <w:r>
          <w:rPr>
            <w:rtl w:val="0"/>
            <w:lang w:val="da-DK"/>
          </w:rPr>
          <w:delText>registerets omr</w:delText>
        </w:r>
      </w:del>
      <w:del w:id="3777" w:date="2017-05-05T17:26:20Z" w:author="Forfatter">
        <w:r>
          <w:rPr>
            <w:rtl w:val="0"/>
            <w:lang w:val="da-DK"/>
          </w:rPr>
          <w:delText>å</w:delText>
        </w:r>
      </w:del>
      <w:del w:id="3778" w:date="2017-05-05T17:26:20Z" w:author="Forfatter">
        <w:r>
          <w:rPr>
            <w:rtl w:val="0"/>
            <w:lang w:val="da-DK"/>
          </w:rPr>
          <w:delText xml:space="preserve">de er det registerejerens opgave - sammen med </w:delText>
        </w:r>
      </w:del>
      <w:del w:id="3779" w:date="2017-05-05T17:26:20Z" w:author="Forfatter">
        <w:r>
          <w:rPr>
            <w:rtl w:val="0"/>
            <w:lang w:val="da-DK"/>
          </w:rPr>
          <w:delText>ø</w:delText>
        </w:r>
      </w:del>
      <w:del w:id="3780" w:date="2017-05-05T17:26:20Z" w:author="Forfatter">
        <w:r>
          <w:rPr>
            <w:rtl w:val="0"/>
            <w:lang w:val="da-DK"/>
          </w:rPr>
          <w:delText xml:space="preserve">vrige interessante </w:delText>
        </w:r>
      </w:del>
      <w:del w:id="3781" w:date="2017-05-05T17:26:20Z" w:author="Forfatter">
        <w:r>
          <w:rPr>
            <w:rtl w:val="0"/>
            <w:lang w:val="da-DK"/>
          </w:rPr>
          <w:delText xml:space="preserve">– </w:delText>
        </w:r>
      </w:del>
      <w:del w:id="3782" w:date="2017-05-05T17:26:20Z" w:author="Forfatter">
        <w:r>
          <w:rPr>
            <w:rtl w:val="0"/>
            <w:lang w:val="da-DK"/>
          </w:rPr>
          <w:delText xml:space="preserve">at udforme passende definitioner. For sundhedsproducenter er implikationen er </w:delText>
        </w:r>
      </w:del>
      <w:del w:id="3783" w:date="2017-05-05T17:26:20Z" w:author="Forfatter">
        <w:r>
          <w:rPr>
            <w:rtl w:val="0"/>
            <w:lang w:val="da-DK"/>
          </w:rPr>
          <w:delText>ø</w:delText>
        </w:r>
      </w:del>
      <w:del w:id="3784" w:date="2017-05-05T17:26:20Z" w:author="Forfatter">
        <w:r>
          <w:rPr>
            <w:rtl w:val="0"/>
            <w:lang w:val="da-DK"/>
          </w:rPr>
          <w:delText>get sammenh</w:delText>
        </w:r>
      </w:del>
      <w:del w:id="3785" w:date="2017-05-05T17:26:20Z" w:author="Forfatter">
        <w:r>
          <w:rPr>
            <w:rtl w:val="0"/>
            <w:lang w:val="da-DK"/>
          </w:rPr>
          <w:delText>æ</w:delText>
        </w:r>
      </w:del>
      <w:del w:id="3786" w:date="2017-05-05T17:26:20Z" w:author="Forfatter">
        <w:r>
          <w:rPr>
            <w:rtl w:val="0"/>
            <w:lang w:val="da-DK"/>
          </w:rPr>
          <w:delText>ng i begrebsanvendelsen p</w:delText>
        </w:r>
      </w:del>
      <w:del w:id="3787" w:date="2017-05-05T17:26:20Z" w:author="Forfatter">
        <w:r>
          <w:rPr>
            <w:rtl w:val="0"/>
            <w:lang w:val="da-DK"/>
          </w:rPr>
          <w:delText xml:space="preserve">å </w:delText>
        </w:r>
      </w:del>
      <w:del w:id="3788" w:date="2017-05-05T17:26:20Z" w:author="Forfatter">
        <w:r>
          <w:rPr>
            <w:rtl w:val="0"/>
            <w:lang w:val="da-DK"/>
          </w:rPr>
          <w:delText>tv</w:delText>
        </w:r>
      </w:del>
      <w:del w:id="3789" w:date="2017-05-05T17:26:20Z" w:author="Forfatter">
        <w:r>
          <w:rPr>
            <w:rtl w:val="0"/>
            <w:lang w:val="da-DK"/>
          </w:rPr>
          <w:delText>æ</w:delText>
        </w:r>
      </w:del>
      <w:del w:id="3790" w:date="2017-05-05T17:26:20Z" w:author="Forfatter">
        <w:r>
          <w:rPr>
            <w:rtl w:val="0"/>
            <w:lang w:val="da-DK"/>
          </w:rPr>
          <w:delText>rs af register. Det vil v</w:delText>
        </w:r>
      </w:del>
      <w:del w:id="3791" w:date="2017-05-05T17:26:20Z" w:author="Forfatter">
        <w:r>
          <w:rPr>
            <w:rtl w:val="0"/>
            <w:lang w:val="da-DK"/>
          </w:rPr>
          <w:delText>æ</w:delText>
        </w:r>
      </w:del>
      <w:del w:id="3792" w:date="2017-05-05T17:26:20Z" w:author="Forfatter">
        <w:r>
          <w:rPr>
            <w:rtl w:val="0"/>
            <w:lang w:val="da-DK"/>
          </w:rPr>
          <w:delText>re med til at lette byrden ved registrering og transformering af oplysninger til registre med sekund</w:delText>
        </w:r>
      </w:del>
      <w:del w:id="3793" w:date="2017-05-05T17:26:20Z" w:author="Forfatter">
        <w:r>
          <w:rPr>
            <w:rtl w:val="0"/>
            <w:lang w:val="da-DK"/>
          </w:rPr>
          <w:delText>æ</w:delText>
        </w:r>
      </w:del>
      <w:del w:id="3794" w:date="2017-05-05T17:26:20Z" w:author="Forfatter">
        <w:r>
          <w:rPr>
            <w:rtl w:val="0"/>
            <w:lang w:val="da-DK"/>
          </w:rPr>
          <w:delText>re form</w:delText>
        </w:r>
      </w:del>
      <w:del w:id="3795" w:date="2017-05-05T17:26:20Z" w:author="Forfatter">
        <w:r>
          <w:rPr>
            <w:rtl w:val="0"/>
            <w:lang w:val="da-DK"/>
          </w:rPr>
          <w:delText>å</w:delText>
        </w:r>
      </w:del>
      <w:del w:id="3796" w:date="2017-05-05T17:26:20Z" w:author="Forfatter">
        <w:r>
          <w:rPr>
            <w:rtl w:val="0"/>
            <w:lang w:val="da-DK"/>
          </w:rPr>
          <w:delText xml:space="preserve">l. </w:delText>
        </w:r>
      </w:del>
    </w:p>
    <w:p>
      <w:pPr>
        <w:pStyle w:val="Princip"/>
        <w:spacing w:before="120"/>
        <w:rPr>
          <w:del w:id="3797" w:date="2017-05-05T17:26:20Z" w:author="Forfatter"/>
        </w:rPr>
      </w:pPr>
      <w:del w:id="3798" w:date="2017-05-05T17:26:20Z" w:author="Forfatter">
        <w:r>
          <w:rPr>
            <w:rtl w:val="0"/>
          </w:rPr>
          <w:tab/>
          <w:delText>[Reference til aftale om nationalt begrebsarbejde?]</w:delText>
        </w:r>
      </w:del>
    </w:p>
    <w:p>
      <w:pPr>
        <w:pStyle w:val="normal.0"/>
        <w:rPr>
          <w:del w:id="3799" w:date="2017-05-05T17:26:20Z" w:author="Forfatter"/>
        </w:rPr>
      </w:pPr>
    </w:p>
    <w:p>
      <w:pPr>
        <w:pStyle w:val="Princip"/>
        <w:rPr>
          <w:del w:id="3800" w:date="2017-05-05T17:26:20Z" w:author="Forfatter"/>
        </w:rPr>
      </w:pPr>
      <w:del w:id="3801" w:date="2017-05-05T17:26:20Z" w:author="Forfatter">
        <w:r>
          <w:rPr>
            <w:rtl w:val="0"/>
          </w:rPr>
          <w:delText xml:space="preserve">Princip I2  </w:delText>
          <w:tab/>
          <w:delText>Valideringsregler b</w:delText>
        </w:r>
      </w:del>
      <w:del w:id="3802" w:date="2017-05-05T17:26:20Z" w:author="Forfatter">
        <w:r>
          <w:rPr>
            <w:rtl w:val="0"/>
          </w:rPr>
          <w:delText>ø</w:delText>
        </w:r>
      </w:del>
      <w:del w:id="3803" w:date="2017-05-05T17:26:20Z" w:author="Forfatter">
        <w:r>
          <w:rPr>
            <w:rtl w:val="0"/>
          </w:rPr>
          <w:delText>r ikke basere sig p</w:delText>
        </w:r>
      </w:del>
      <w:del w:id="3804" w:date="2017-05-05T17:26:20Z" w:author="Forfatter">
        <w:r>
          <w:rPr>
            <w:rtl w:val="0"/>
          </w:rPr>
          <w:delText xml:space="preserve">å </w:delText>
        </w:r>
      </w:del>
      <w:del w:id="3805" w:date="2017-05-05T17:26:20Z" w:author="Forfatter">
        <w:r>
          <w:rPr>
            <w:rtl w:val="0"/>
          </w:rPr>
          <w:delText xml:space="preserve">indholdet i andre indberetninger. </w:delText>
        </w:r>
      </w:del>
    </w:p>
    <w:p>
      <w:pPr>
        <w:pStyle w:val="Princip"/>
        <w:spacing w:before="120"/>
        <w:rPr>
          <w:del w:id="3806" w:date="2017-05-05T17:26:20Z" w:author="Forfatter"/>
        </w:rPr>
      </w:pPr>
      <w:del w:id="3807" w:date="2017-05-05T17:26:20Z" w:author="Forfatter">
        <w:r>
          <w:rPr>
            <w:rtl w:val="0"/>
          </w:rPr>
          <w:tab/>
          <w:delText>Ved indberetning b</w:delText>
        </w:r>
      </w:del>
      <w:del w:id="3808" w:date="2017-05-05T17:26:20Z" w:author="Forfatter">
        <w:r>
          <w:rPr>
            <w:rtl w:val="0"/>
            <w:lang w:val="da-DK"/>
          </w:rPr>
          <w:delText>ø</w:delText>
        </w:r>
      </w:del>
      <w:del w:id="3809" w:date="2017-05-05T17:26:20Z" w:author="Forfatter">
        <w:r>
          <w:rPr>
            <w:rtl w:val="0"/>
            <w:lang w:val="da-DK"/>
          </w:rPr>
          <w:delText>r oplysninger der ligger til grund for valideringen v</w:delText>
        </w:r>
      </w:del>
      <w:del w:id="3810" w:date="2017-05-05T17:26:20Z" w:author="Forfatter">
        <w:r>
          <w:rPr>
            <w:rtl w:val="0"/>
            <w:lang w:val="da-DK"/>
          </w:rPr>
          <w:delText>æ</w:delText>
        </w:r>
      </w:del>
      <w:del w:id="3811" w:date="2017-05-05T17:26:20Z" w:author="Forfatter">
        <w:r>
          <w:rPr>
            <w:rtl w:val="0"/>
            <w:lang w:val="da-DK"/>
          </w:rPr>
          <w:delText>re tilg</w:delText>
        </w:r>
      </w:del>
      <w:del w:id="3812" w:date="2017-05-05T17:26:20Z" w:author="Forfatter">
        <w:r>
          <w:rPr>
            <w:rtl w:val="0"/>
            <w:lang w:val="da-DK"/>
          </w:rPr>
          <w:delText>æ</w:delText>
        </w:r>
      </w:del>
      <w:del w:id="3813" w:date="2017-05-05T17:26:20Z" w:author="Forfatter">
        <w:r>
          <w:rPr>
            <w:rtl w:val="0"/>
            <w:lang w:val="da-DK"/>
          </w:rPr>
          <w:delText>ngelig for de sundhedsproducenter der indberetter. De simpleste valideringsregler baserer sig alene p</w:delText>
        </w:r>
      </w:del>
      <w:del w:id="3814" w:date="2017-05-05T17:26:20Z" w:author="Forfatter">
        <w:r>
          <w:rPr>
            <w:rtl w:val="0"/>
            <w:lang w:val="da-DK"/>
          </w:rPr>
          <w:delText xml:space="preserve">å </w:delText>
        </w:r>
      </w:del>
      <w:del w:id="3815" w:date="2017-05-05T17:26:20Z" w:author="Forfatter">
        <w:r>
          <w:rPr>
            <w:rtl w:val="0"/>
            <w:lang w:val="da-DK"/>
          </w:rPr>
          <w:delText>informationsindholdet af den enkelte indberetning. Mere omfattende valideringsregler omfattet ogs</w:delText>
        </w:r>
      </w:del>
      <w:del w:id="3816" w:date="2017-05-05T17:26:20Z" w:author="Forfatter">
        <w:r>
          <w:rPr>
            <w:rtl w:val="0"/>
            <w:lang w:val="da-DK"/>
          </w:rPr>
          <w:delText xml:space="preserve">å </w:delText>
        </w:r>
      </w:del>
      <w:del w:id="3817" w:date="2017-05-05T17:26:20Z" w:author="Forfatter">
        <w:r>
          <w:rPr>
            <w:rtl w:val="0"/>
            <w:lang w:val="da-DK"/>
          </w:rPr>
          <w:delText>indhold af stamdataregistre og klassifikationssystemer. Endelig kan valideringen ogs</w:delText>
        </w:r>
      </w:del>
      <w:del w:id="3818" w:date="2017-05-05T17:26:20Z" w:author="Forfatter">
        <w:r>
          <w:rPr>
            <w:rtl w:val="0"/>
            <w:lang w:val="da-DK"/>
          </w:rPr>
          <w:delText xml:space="preserve">å </w:delText>
        </w:r>
      </w:del>
      <w:del w:id="3819" w:date="2017-05-05T17:26:20Z" w:author="Forfatter">
        <w:r>
          <w:rPr>
            <w:rtl w:val="0"/>
            <w:lang w:val="da-DK"/>
          </w:rPr>
          <w:delText>omfatte indholdet af alle tidligere indberettede oplysninger. Denne sidste form for valideringsregler b</w:delText>
        </w:r>
      </w:del>
      <w:del w:id="3820" w:date="2017-05-05T17:26:20Z" w:author="Forfatter">
        <w:r>
          <w:rPr>
            <w:rtl w:val="0"/>
            <w:lang w:val="da-DK"/>
          </w:rPr>
          <w:delText>ø</w:delText>
        </w:r>
      </w:del>
      <w:del w:id="3821" w:date="2017-05-05T17:26:20Z" w:author="Forfatter">
        <w:r>
          <w:rPr>
            <w:rtl w:val="0"/>
            <w:lang w:val="da-DK"/>
          </w:rPr>
          <w:delText>r s</w:delText>
        </w:r>
      </w:del>
      <w:del w:id="3822" w:date="2017-05-05T17:26:20Z" w:author="Forfatter">
        <w:r>
          <w:rPr>
            <w:rtl w:val="0"/>
            <w:lang w:val="da-DK"/>
          </w:rPr>
          <w:delText xml:space="preserve">å </w:delText>
        </w:r>
      </w:del>
      <w:del w:id="3823" w:date="2017-05-05T17:26:20Z" w:author="Forfatter">
        <w:r>
          <w:rPr>
            <w:rtl w:val="0"/>
            <w:lang w:val="da-DK"/>
          </w:rPr>
          <w:delText>vidt muligt undg</w:delText>
        </w:r>
      </w:del>
      <w:del w:id="3824" w:date="2017-05-05T17:26:20Z" w:author="Forfatter">
        <w:r>
          <w:rPr>
            <w:rtl w:val="0"/>
            <w:lang w:val="da-DK"/>
          </w:rPr>
          <w:delText>å</w:delText>
        </w:r>
      </w:del>
      <w:del w:id="3825" w:date="2017-05-05T17:26:20Z" w:author="Forfatter">
        <w:r>
          <w:rPr>
            <w:rtl w:val="0"/>
            <w:lang w:val="da-DK"/>
          </w:rPr>
          <w:delText>s.</w:delText>
        </w:r>
      </w:del>
    </w:p>
    <w:p>
      <w:pPr>
        <w:pStyle w:val="Princip"/>
        <w:spacing w:before="120"/>
        <w:rPr>
          <w:del w:id="3826" w:date="2017-05-05T17:26:20Z" w:author="Forfatter"/>
        </w:rPr>
      </w:pPr>
      <w:del w:id="3827" w:date="2017-05-05T17:26:20Z" w:author="Forfatter">
        <w:r>
          <w:rPr>
            <w:rtl w:val="0"/>
          </w:rPr>
          <w:tab/>
          <w:delText>Alle tidligere indberettede oplysninger er som udgangspunkt ikke tilg</w:delText>
        </w:r>
      </w:del>
      <w:del w:id="3828" w:date="2017-05-05T17:26:20Z" w:author="Forfatter">
        <w:r>
          <w:rPr>
            <w:rtl w:val="0"/>
            <w:lang w:val="da-DK"/>
          </w:rPr>
          <w:delText>æ</w:delText>
        </w:r>
      </w:del>
      <w:del w:id="3829" w:date="2017-05-05T17:26:20Z" w:author="Forfatter">
        <w:r>
          <w:rPr>
            <w:rtl w:val="0"/>
            <w:lang w:val="da-DK"/>
          </w:rPr>
          <w:delText>ngelige for den enkelte sundhedsproducent. Dermed kr</w:delText>
        </w:r>
      </w:del>
      <w:del w:id="3830" w:date="2017-05-05T17:26:20Z" w:author="Forfatter">
        <w:r>
          <w:rPr>
            <w:rtl w:val="0"/>
            <w:lang w:val="da-DK"/>
          </w:rPr>
          <w:delText>æ</w:delText>
        </w:r>
      </w:del>
      <w:del w:id="3831" w:date="2017-05-05T17:26:20Z" w:author="Forfatter">
        <w:r>
          <w:rPr>
            <w:rtl w:val="0"/>
            <w:lang w:val="da-DK"/>
          </w:rPr>
          <w:delText>ver valideringen mod registerindhold en st</w:delText>
        </w:r>
      </w:del>
      <w:del w:id="3832" w:date="2017-05-05T17:26:20Z" w:author="Forfatter">
        <w:r>
          <w:rPr>
            <w:rtl w:val="0"/>
            <w:lang w:val="da-DK"/>
          </w:rPr>
          <w:delText>æ</w:delText>
        </w:r>
      </w:del>
      <w:del w:id="3833" w:date="2017-05-05T17:26:20Z" w:author="Forfatter">
        <w:r>
          <w:rPr>
            <w:rtl w:val="0"/>
            <w:lang w:val="da-DK"/>
          </w:rPr>
          <w:delText>rk kobling mellem indberetningsl</w:delText>
        </w:r>
      </w:del>
      <w:del w:id="3834" w:date="2017-05-05T17:26:20Z" w:author="Forfatter">
        <w:r>
          <w:rPr>
            <w:rtl w:val="0"/>
            <w:lang w:val="da-DK"/>
          </w:rPr>
          <w:delText>ø</w:delText>
        </w:r>
      </w:del>
      <w:del w:id="3835" w:date="2017-05-05T17:26:20Z" w:author="Forfatter">
        <w:r>
          <w:rPr>
            <w:rtl w:val="0"/>
            <w:lang w:val="da-DK"/>
          </w:rPr>
          <w:delText>sninger og det samlede registerindhold. Denne kobling ligger en r</w:delText>
        </w:r>
      </w:del>
      <w:del w:id="3836" w:date="2017-05-05T17:26:20Z" w:author="Forfatter">
        <w:r>
          <w:rPr>
            <w:rtl w:val="0"/>
            <w:lang w:val="da-DK"/>
          </w:rPr>
          <w:delText>æ</w:delText>
        </w:r>
      </w:del>
      <w:del w:id="3837" w:date="2017-05-05T17:26:20Z" w:author="Forfatter">
        <w:r>
          <w:rPr>
            <w:rtl w:val="0"/>
            <w:lang w:val="da-DK"/>
          </w:rPr>
          <w:delText>kke begr</w:delText>
        </w:r>
      </w:del>
      <w:del w:id="3838" w:date="2017-05-05T17:26:20Z" w:author="Forfatter">
        <w:r>
          <w:rPr>
            <w:rtl w:val="0"/>
            <w:lang w:val="da-DK"/>
          </w:rPr>
          <w:delText>æ</w:delText>
        </w:r>
      </w:del>
      <w:del w:id="3839" w:date="2017-05-05T17:26:20Z" w:author="Forfatter">
        <w:r>
          <w:rPr>
            <w:rtl w:val="0"/>
            <w:lang w:val="da-DK"/>
          </w:rPr>
          <w:delText>nsninger hvor effektivt og selvst</w:delText>
        </w:r>
      </w:del>
      <w:del w:id="3840" w:date="2017-05-05T17:26:20Z" w:author="Forfatter">
        <w:r>
          <w:rPr>
            <w:rtl w:val="0"/>
            <w:lang w:val="da-DK"/>
          </w:rPr>
          <w:delText>æ</w:delText>
        </w:r>
      </w:del>
      <w:del w:id="3841" w:date="2017-05-05T17:26:20Z" w:author="Forfatter">
        <w:r>
          <w:rPr>
            <w:rtl w:val="0"/>
            <w:lang w:val="da-DK"/>
          </w:rPr>
          <w:delText>ndigt valideringsregler kan implementeres. Den st</w:delText>
        </w:r>
      </w:del>
      <w:del w:id="3842" w:date="2017-05-05T17:26:20Z" w:author="Forfatter">
        <w:r>
          <w:rPr>
            <w:rtl w:val="0"/>
            <w:lang w:val="da-DK"/>
          </w:rPr>
          <w:delText>æ</w:delText>
        </w:r>
      </w:del>
      <w:del w:id="3843" w:date="2017-05-05T17:26:20Z" w:author="Forfatter">
        <w:r>
          <w:rPr>
            <w:rtl w:val="0"/>
            <w:lang w:val="da-DK"/>
          </w:rPr>
          <w:delText>rke kobling p</w:delText>
        </w:r>
      </w:del>
      <w:del w:id="3844" w:date="2017-05-05T17:26:20Z" w:author="Forfatter">
        <w:r>
          <w:rPr>
            <w:rtl w:val="0"/>
            <w:lang w:val="da-DK"/>
          </w:rPr>
          <w:delText>å</w:delText>
        </w:r>
      </w:del>
      <w:del w:id="3845" w:date="2017-05-05T17:26:20Z" w:author="Forfatter">
        <w:r>
          <w:rPr>
            <w:rtl w:val="0"/>
            <w:lang w:val="da-DK"/>
          </w:rPr>
          <w:delText>ligger de enkelte registre et service- og support-niveau som kr</w:delText>
        </w:r>
      </w:del>
      <w:del w:id="3846" w:date="2017-05-05T17:26:20Z" w:author="Forfatter">
        <w:r>
          <w:rPr>
            <w:rtl w:val="0"/>
            <w:lang w:val="da-DK"/>
          </w:rPr>
          <w:delText>æ</w:delText>
        </w:r>
      </w:del>
      <w:del w:id="3847" w:date="2017-05-05T17:26:20Z" w:author="Forfatter">
        <w:r>
          <w:rPr>
            <w:rtl w:val="0"/>
            <w:lang w:val="da-DK"/>
          </w:rPr>
          <w:delText>ver en st</w:delText>
        </w:r>
      </w:del>
      <w:del w:id="3848" w:date="2017-05-05T17:26:20Z" w:author="Forfatter">
        <w:r>
          <w:rPr>
            <w:rtl w:val="0"/>
            <w:lang w:val="da-DK"/>
          </w:rPr>
          <w:delText>æ</w:delText>
        </w:r>
      </w:del>
      <w:del w:id="3849" w:date="2017-05-05T17:26:20Z" w:author="Forfatter">
        <w:r>
          <w:rPr>
            <w:rtl w:val="0"/>
            <w:lang w:val="da-DK"/>
          </w:rPr>
          <w:delText>rk organisatorisk opbakning, der n</w:delText>
        </w:r>
      </w:del>
      <w:del w:id="3850" w:date="2017-05-05T17:26:20Z" w:author="Forfatter">
        <w:r>
          <w:rPr>
            <w:rtl w:val="0"/>
            <w:lang w:val="da-DK"/>
          </w:rPr>
          <w:delText>æ</w:delText>
        </w:r>
      </w:del>
      <w:del w:id="3851" w:date="2017-05-05T17:26:20Z" w:author="Forfatter">
        <w:r>
          <w:rPr>
            <w:rtl w:val="0"/>
            <w:lang w:val="da-DK"/>
          </w:rPr>
          <w:delText>ppe kan realiseres selvst</w:delText>
        </w:r>
      </w:del>
      <w:del w:id="3852" w:date="2017-05-05T17:26:20Z" w:author="Forfatter">
        <w:r>
          <w:rPr>
            <w:rtl w:val="0"/>
            <w:lang w:val="da-DK"/>
          </w:rPr>
          <w:delText>æ</w:delText>
        </w:r>
      </w:del>
      <w:del w:id="3853" w:date="2017-05-05T17:26:20Z" w:author="Forfatter">
        <w:r>
          <w:rPr>
            <w:rtl w:val="0"/>
            <w:lang w:val="da-DK"/>
          </w:rPr>
          <w:delText xml:space="preserve">ndigt hos de mindre registerejere. </w:delText>
        </w:r>
      </w:del>
    </w:p>
    <w:p>
      <w:pPr>
        <w:pStyle w:val="Princip"/>
        <w:spacing w:before="120"/>
        <w:rPr>
          <w:del w:id="3854" w:date="2017-05-05T17:26:20Z" w:author="Forfatter"/>
        </w:rPr>
      </w:pPr>
      <w:del w:id="3855" w:date="2017-05-05T17:26:20Z" w:author="Forfatter">
        <w:r>
          <w:rPr>
            <w:rtl w:val="0"/>
          </w:rPr>
          <w:tab/>
          <w:delText xml:space="preserve">For de enkelte registerejere betyder princippet at datakvalitet ikke alene kan sikres gennem valideringen i forbindelse med den enkelte indberetning. Hvis registeret </w:delText>
        </w:r>
      </w:del>
      <w:del w:id="3856" w:date="2017-05-05T17:26:20Z" w:author="Forfatter">
        <w:r>
          <w:rPr>
            <w:rtl w:val="0"/>
            <w:lang w:val="da-DK"/>
          </w:rPr>
          <w:delText>ø</w:delText>
        </w:r>
      </w:del>
      <w:del w:id="3857" w:date="2017-05-05T17:26:20Z" w:author="Forfatter">
        <w:r>
          <w:rPr>
            <w:rtl w:val="0"/>
            <w:lang w:val="da-DK"/>
          </w:rPr>
          <w:delText>nsker at foretage valideringen imod det samlede indhold medf</w:delText>
        </w:r>
      </w:del>
      <w:del w:id="3858" w:date="2017-05-05T17:26:20Z" w:author="Forfatter">
        <w:r>
          <w:rPr>
            <w:rtl w:val="0"/>
            <w:lang w:val="da-DK"/>
          </w:rPr>
          <w:delText>ø</w:delText>
        </w:r>
      </w:del>
      <w:del w:id="3859" w:date="2017-05-05T17:26:20Z" w:author="Forfatter">
        <w:r>
          <w:rPr>
            <w:rtl w:val="0"/>
            <w:lang w:val="da-DK"/>
          </w:rPr>
          <w:delText>lger der service- og support-forpligtigelser svarende til andre nationale services. For sundhedsproducenter giver det mulighed for udelukkende at basere sig p</w:delText>
        </w:r>
      </w:del>
      <w:del w:id="3860" w:date="2017-05-05T17:26:20Z" w:author="Forfatter">
        <w:r>
          <w:rPr>
            <w:rtl w:val="0"/>
            <w:lang w:val="da-DK"/>
          </w:rPr>
          <w:delText xml:space="preserve">å </w:delText>
        </w:r>
      </w:del>
      <w:del w:id="3861" w:date="2017-05-05T17:26:20Z" w:author="Forfatter">
        <w:r>
          <w:rPr>
            <w:rtl w:val="0"/>
            <w:lang w:val="da-DK"/>
          </w:rPr>
          <w:delText>valideringsfunktionalitet hos indberetningsservices og ikke selv at re-implementere valideringsregler.</w:delText>
        </w:r>
      </w:del>
    </w:p>
    <w:p>
      <w:pPr>
        <w:pStyle w:val="Princip"/>
        <w:spacing w:before="120"/>
        <w:rPr>
          <w:del w:id="3862" w:date="2017-05-05T17:26:20Z" w:author="Forfatter"/>
        </w:rPr>
      </w:pPr>
      <w:del w:id="3863" w:date="2017-05-05T17:26:20Z" w:author="Forfatter">
        <w:r>
          <w:rPr>
            <w:rtl w:val="0"/>
          </w:rPr>
          <w:tab/>
          <w:delText>[referencer?]</w:delText>
        </w:r>
      </w:del>
    </w:p>
    <w:p>
      <w:pPr>
        <w:pStyle w:val="normal.0"/>
        <w:rPr>
          <w:del w:id="3864" w:date="2017-05-05T17:26:20Z" w:author="Forfatter"/>
        </w:rPr>
      </w:pPr>
    </w:p>
    <w:p>
      <w:pPr>
        <w:pStyle w:val="normal.0"/>
        <w:rPr>
          <w:del w:id="3865" w:date="2017-05-05T17:26:20Z" w:author="Forfatter"/>
        </w:rPr>
      </w:pPr>
    </w:p>
    <w:p>
      <w:pPr>
        <w:pStyle w:val="normal.0"/>
        <w:rPr>
          <w:del w:id="3866" w:date="2017-05-05T17:26:20Z" w:author="Forfatter"/>
          <w:rFonts w:ascii="Calibri" w:cs="Calibri" w:hAnsi="Calibri" w:eastAsia="Calibri"/>
          <w:i w:val="1"/>
          <w:iCs w:val="1"/>
        </w:rPr>
      </w:pPr>
      <w:del w:id="3867" w:date="2017-05-05T17:26:20Z" w:author="Forfatter">
        <w:r>
          <w:rPr>
            <w:rFonts w:ascii="Calibri" w:cs="Calibri" w:hAnsi="Calibri" w:eastAsia="Calibri"/>
            <w:i w:val="1"/>
            <w:iCs w:val="1"/>
            <w:rtl w:val="0"/>
            <w:lang w:val="de-DE"/>
          </w:rPr>
          <w:delText>Applikationsprincipper</w:delText>
        </w:r>
      </w:del>
    </w:p>
    <w:p>
      <w:pPr>
        <w:pStyle w:val="Princip"/>
        <w:rPr>
          <w:del w:id="3868" w:date="2017-05-05T17:26:20Z" w:author="Forfatter"/>
        </w:rPr>
      </w:pPr>
      <w:del w:id="3869" w:date="2017-05-05T17:26:20Z" w:author="Forfatter">
        <w:r>
          <w:rPr>
            <w:rtl w:val="0"/>
          </w:rPr>
          <w:delText>Princip A1</w:delText>
          <w:tab/>
          <w:delText>Tilf</w:delText>
        </w:r>
      </w:del>
      <w:del w:id="3870" w:date="2017-05-05T17:26:20Z" w:author="Forfatter">
        <w:r>
          <w:rPr>
            <w:rtl w:val="0"/>
          </w:rPr>
          <w:delText>ø</w:delText>
        </w:r>
      </w:del>
      <w:del w:id="3871" w:date="2017-05-05T17:26:20Z" w:author="Forfatter">
        <w:r>
          <w:rPr>
            <w:rtl w:val="0"/>
          </w:rPr>
          <w:delText>jelse af dokumenttyper og valideringsregler skal kunne ske dynamisk.</w:delText>
        </w:r>
      </w:del>
    </w:p>
    <w:p>
      <w:pPr>
        <w:pStyle w:val="Princip"/>
        <w:spacing w:before="120"/>
        <w:rPr>
          <w:del w:id="3872" w:date="2017-05-05T17:26:20Z" w:author="Forfatter"/>
        </w:rPr>
      </w:pPr>
      <w:del w:id="3873" w:date="2017-05-05T17:26:20Z" w:author="Forfatter">
        <w:r>
          <w:rPr>
            <w:rtl w:val="0"/>
          </w:rPr>
          <w:tab/>
          <w:delText>Det skal v</w:delText>
        </w:r>
      </w:del>
      <w:del w:id="3874" w:date="2017-05-05T17:26:20Z" w:author="Forfatter">
        <w:r>
          <w:rPr>
            <w:rtl w:val="0"/>
            <w:lang w:val="da-DK"/>
          </w:rPr>
          <w:delText>æ</w:delText>
        </w:r>
      </w:del>
      <w:del w:id="3875" w:date="2017-05-05T17:26:20Z" w:author="Forfatter">
        <w:r>
          <w:rPr>
            <w:rtl w:val="0"/>
            <w:lang w:val="da-DK"/>
          </w:rPr>
          <w:delText>re muligt at nemt og effektivt at tilf</w:delText>
        </w:r>
      </w:del>
      <w:del w:id="3876" w:date="2017-05-05T17:26:20Z" w:author="Forfatter">
        <w:r>
          <w:rPr>
            <w:rtl w:val="0"/>
            <w:lang w:val="da-DK"/>
          </w:rPr>
          <w:delText>ø</w:delText>
        </w:r>
      </w:del>
      <w:del w:id="3877" w:date="2017-05-05T17:26:20Z" w:author="Forfatter">
        <w:r>
          <w:rPr>
            <w:rtl w:val="0"/>
            <w:lang w:val="da-DK"/>
          </w:rPr>
          <w:delText>je nye dokumenttyper og valideringsregler til eksisterende indberetningsl</w:delText>
        </w:r>
      </w:del>
      <w:del w:id="3878" w:date="2017-05-05T17:26:20Z" w:author="Forfatter">
        <w:r>
          <w:rPr>
            <w:rtl w:val="0"/>
            <w:lang w:val="da-DK"/>
          </w:rPr>
          <w:delText>ø</w:delText>
        </w:r>
      </w:del>
      <w:del w:id="3879" w:date="2017-05-05T17:26:20Z" w:author="Forfatter">
        <w:r>
          <w:rPr>
            <w:rtl w:val="0"/>
            <w:lang w:val="da-DK"/>
          </w:rPr>
          <w:delText>sninger n</w:delText>
        </w:r>
      </w:del>
      <w:del w:id="3880" w:date="2017-05-05T17:26:20Z" w:author="Forfatter">
        <w:r>
          <w:rPr>
            <w:rtl w:val="0"/>
            <w:lang w:val="da-DK"/>
          </w:rPr>
          <w:delText>å</w:delText>
        </w:r>
      </w:del>
      <w:del w:id="3881" w:date="2017-05-05T17:26:20Z" w:author="Forfatter">
        <w:r>
          <w:rPr>
            <w:rtl w:val="0"/>
            <w:lang w:val="da-DK"/>
          </w:rPr>
          <w:delText>r det forretningsm</w:delText>
        </w:r>
      </w:del>
      <w:del w:id="3882" w:date="2017-05-05T17:26:20Z" w:author="Forfatter">
        <w:r>
          <w:rPr>
            <w:rtl w:val="0"/>
            <w:lang w:val="da-DK"/>
          </w:rPr>
          <w:delText>æ</w:delText>
        </w:r>
      </w:del>
      <w:del w:id="3883" w:date="2017-05-05T17:26:20Z" w:author="Forfatter">
        <w:r>
          <w:rPr>
            <w:rtl w:val="0"/>
            <w:lang w:val="da-DK"/>
          </w:rPr>
          <w:delText xml:space="preserve">ssige behov for oplysninger </w:delText>
        </w:r>
      </w:del>
      <w:del w:id="3884" w:date="2017-05-05T17:26:20Z" w:author="Forfatter">
        <w:r>
          <w:rPr>
            <w:rtl w:val="0"/>
            <w:lang w:val="da-DK"/>
          </w:rPr>
          <w:delText>æ</w:delText>
        </w:r>
      </w:del>
      <w:del w:id="3885" w:date="2017-05-05T17:26:20Z" w:author="Forfatter">
        <w:r>
          <w:rPr>
            <w:rtl w:val="0"/>
            <w:lang w:val="da-DK"/>
          </w:rPr>
          <w:delText xml:space="preserve">ndrer sig. </w:delText>
        </w:r>
      </w:del>
      <w:del w:id="3886" w:date="2017-05-05T17:26:20Z" w:author="Forfatter">
        <w:r>
          <w:rPr>
            <w:rtl w:val="0"/>
            <w:lang w:val="da-DK"/>
          </w:rPr>
          <w:delText>Æ</w:delText>
        </w:r>
      </w:del>
      <w:del w:id="3887" w:date="2017-05-05T17:26:20Z" w:author="Forfatter">
        <w:r>
          <w:rPr>
            <w:rtl w:val="0"/>
            <w:lang w:val="da-DK"/>
          </w:rPr>
          <w:delText>ndringerne skal have karakter af brugerstyrede konfigurations</w:delText>
        </w:r>
      </w:del>
      <w:del w:id="3888" w:date="2017-05-05T17:26:20Z" w:author="Forfatter">
        <w:r>
          <w:rPr>
            <w:rtl w:val="0"/>
            <w:lang w:val="da-DK"/>
          </w:rPr>
          <w:delText>æ</w:delText>
        </w:r>
      </w:del>
      <w:del w:id="3889" w:date="2017-05-05T17:26:20Z" w:author="Forfatter">
        <w:r>
          <w:rPr>
            <w:rtl w:val="0"/>
            <w:lang w:val="da-DK"/>
          </w:rPr>
          <w:delText>ndringer fremfor releases af udviklet programmel. Der er ingen tvivl om at den st</w:delText>
        </w:r>
      </w:del>
      <w:del w:id="3890" w:date="2017-05-05T17:26:20Z" w:author="Forfatter">
        <w:r>
          <w:rPr>
            <w:rtl w:val="0"/>
            <w:lang w:val="da-DK"/>
          </w:rPr>
          <w:delText>ø</w:delText>
        </w:r>
      </w:del>
      <w:del w:id="3891" w:date="2017-05-05T17:26:20Z" w:author="Forfatter">
        <w:r>
          <w:rPr>
            <w:rtl w:val="0"/>
            <w:lang w:val="da-DK"/>
          </w:rPr>
          <w:delText>rste opgave i forbindelse med opfyldelse af nye behov for oplysninger p</w:delText>
        </w:r>
      </w:del>
      <w:del w:id="3892" w:date="2017-05-05T17:26:20Z" w:author="Forfatter">
        <w:r>
          <w:rPr>
            <w:rtl w:val="0"/>
            <w:lang w:val="da-DK"/>
          </w:rPr>
          <w:delText>å</w:delText>
        </w:r>
      </w:del>
      <w:del w:id="3893" w:date="2017-05-05T17:26:20Z" w:author="Forfatter">
        <w:r>
          <w:rPr>
            <w:rtl w:val="0"/>
            <w:lang w:val="da-DK"/>
          </w:rPr>
          <w:delText>l</w:delText>
        </w:r>
      </w:del>
      <w:del w:id="3894" w:date="2017-05-05T17:26:20Z" w:author="Forfatter">
        <w:r>
          <w:rPr>
            <w:rtl w:val="0"/>
            <w:lang w:val="da-DK"/>
          </w:rPr>
          <w:delText>æ</w:delText>
        </w:r>
      </w:del>
      <w:del w:id="3895" w:date="2017-05-05T17:26:20Z" w:author="Forfatter">
        <w:r>
          <w:rPr>
            <w:rtl w:val="0"/>
            <w:lang w:val="da-DK"/>
          </w:rPr>
          <w:delText>gger sundhedsproducenterne, der skal tilpasse eksisterende registrerings- eller udtr</w:delText>
        </w:r>
      </w:del>
      <w:del w:id="3896" w:date="2017-05-05T17:26:20Z" w:author="Forfatter">
        <w:r>
          <w:rPr>
            <w:rtl w:val="0"/>
            <w:lang w:val="da-DK"/>
          </w:rPr>
          <w:delText>æ</w:delText>
        </w:r>
      </w:del>
      <w:del w:id="3897" w:date="2017-05-05T17:26:20Z" w:author="Forfatter">
        <w:r>
          <w:rPr>
            <w:rtl w:val="0"/>
            <w:lang w:val="da-DK"/>
          </w:rPr>
          <w:delText xml:space="preserve">ks-funktioner og eventuelt foretage </w:delText>
        </w:r>
      </w:del>
      <w:del w:id="3898" w:date="2017-05-05T17:26:20Z" w:author="Forfatter">
        <w:r>
          <w:rPr>
            <w:rtl w:val="0"/>
            <w:lang w:val="da-DK"/>
          </w:rPr>
          <w:delText>æ</w:delText>
        </w:r>
      </w:del>
      <w:del w:id="3899" w:date="2017-05-05T17:26:20Z" w:author="Forfatter">
        <w:r>
          <w:rPr>
            <w:rtl w:val="0"/>
            <w:lang w:val="da-DK"/>
          </w:rPr>
          <w:delText>ndringer af lokale arbejdsgange. Dette princip peger p</w:delText>
        </w:r>
      </w:del>
      <w:del w:id="3900" w:date="2017-05-05T17:26:20Z" w:author="Forfatter">
        <w:r>
          <w:rPr>
            <w:rtl w:val="0"/>
            <w:lang w:val="da-DK"/>
          </w:rPr>
          <w:delText xml:space="preserve">å </w:delText>
        </w:r>
      </w:del>
      <w:del w:id="3901" w:date="2017-05-05T17:26:20Z" w:author="Forfatter">
        <w:r>
          <w:rPr>
            <w:rtl w:val="0"/>
            <w:lang w:val="da-DK"/>
          </w:rPr>
          <w:delText>muligheden for at infrastrukturen ikke er en begr</w:delText>
        </w:r>
      </w:del>
      <w:del w:id="3902" w:date="2017-05-05T17:26:20Z" w:author="Forfatter">
        <w:r>
          <w:rPr>
            <w:rtl w:val="0"/>
            <w:lang w:val="da-DK"/>
          </w:rPr>
          <w:delText>æ</w:delText>
        </w:r>
      </w:del>
      <w:del w:id="3903" w:date="2017-05-05T17:26:20Z" w:author="Forfatter">
        <w:r>
          <w:rPr>
            <w:rtl w:val="0"/>
            <w:lang w:val="da-DK"/>
          </w:rPr>
          <w:delText xml:space="preserve">nsende faktor, hverken i forhold til tid eller omkostninger.  </w:delText>
        </w:r>
      </w:del>
    </w:p>
    <w:p>
      <w:pPr>
        <w:pStyle w:val="Princip"/>
        <w:spacing w:before="120"/>
        <w:rPr>
          <w:del w:id="3904" w:date="2017-05-05T17:26:20Z" w:author="Forfatter"/>
        </w:rPr>
      </w:pPr>
      <w:del w:id="3905" w:date="2017-05-05T17:26:20Z" w:author="Forfatter">
        <w:r>
          <w:rPr>
            <w:rtl w:val="0"/>
          </w:rPr>
          <w:tab/>
          <w:delText>Det forventes at der forsat vil v</w:delText>
        </w:r>
      </w:del>
      <w:del w:id="3906" w:date="2017-05-05T17:26:20Z" w:author="Forfatter">
        <w:r>
          <w:rPr>
            <w:rtl w:val="0"/>
            <w:lang w:val="da-DK"/>
          </w:rPr>
          <w:delText>æ</w:delText>
        </w:r>
      </w:del>
      <w:del w:id="3907" w:date="2017-05-05T17:26:20Z" w:author="Forfatter">
        <w:r>
          <w:rPr>
            <w:rtl w:val="0"/>
            <w:lang w:val="da-DK"/>
          </w:rPr>
          <w:delText>re et behov for hurtigt og effektivt at kunne levere infrastruktur til opfyldelse af nye behov for oplysninger til sekund</w:delText>
        </w:r>
      </w:del>
      <w:del w:id="3908" w:date="2017-05-05T17:26:20Z" w:author="Forfatter">
        <w:r>
          <w:rPr>
            <w:rtl w:val="0"/>
            <w:lang w:val="da-DK"/>
          </w:rPr>
          <w:delText>æ</w:delText>
        </w:r>
      </w:del>
      <w:del w:id="3909" w:date="2017-05-05T17:26:20Z" w:author="Forfatter">
        <w:r>
          <w:rPr>
            <w:rtl w:val="0"/>
            <w:lang w:val="da-DK"/>
          </w:rPr>
          <w:delText>re form</w:delText>
        </w:r>
      </w:del>
      <w:del w:id="3910" w:date="2017-05-05T17:26:20Z" w:author="Forfatter">
        <w:r>
          <w:rPr>
            <w:rtl w:val="0"/>
            <w:lang w:val="da-DK"/>
          </w:rPr>
          <w:delText>å</w:delText>
        </w:r>
      </w:del>
      <w:del w:id="3911" w:date="2017-05-05T17:26:20Z" w:author="Forfatter">
        <w:r>
          <w:rPr>
            <w:rtl w:val="0"/>
            <w:lang w:val="da-DK"/>
          </w:rPr>
          <w:delText>l. Erfaringer fra eksisterende indberetningsl</w:delText>
        </w:r>
      </w:del>
      <w:del w:id="3912" w:date="2017-05-05T17:26:20Z" w:author="Forfatter">
        <w:r>
          <w:rPr>
            <w:rtl w:val="0"/>
            <w:lang w:val="da-DK"/>
          </w:rPr>
          <w:delText>ø</w:delText>
        </w:r>
      </w:del>
      <w:del w:id="3913" w:date="2017-05-05T17:26:20Z" w:author="Forfatter">
        <w:r>
          <w:rPr>
            <w:rtl w:val="0"/>
            <w:lang w:val="da-DK"/>
          </w:rPr>
          <w:delText xml:space="preserve">sninger viser at det er muligt at foretage </w:delText>
        </w:r>
      </w:del>
      <w:del w:id="3914" w:date="2017-05-05T17:26:20Z" w:author="Forfatter">
        <w:r>
          <w:rPr>
            <w:rtl w:val="0"/>
            <w:lang w:val="da-DK"/>
          </w:rPr>
          <w:delText>æ</w:delText>
        </w:r>
      </w:del>
      <w:del w:id="3915" w:date="2017-05-05T17:26:20Z" w:author="Forfatter">
        <w:r>
          <w:rPr>
            <w:rtl w:val="0"/>
            <w:lang w:val="da-DK"/>
          </w:rPr>
          <w:delText>ndringer i valideringsregler uden at h</w:delText>
        </w:r>
      </w:del>
      <w:del w:id="3916" w:date="2017-05-05T17:26:20Z" w:author="Forfatter">
        <w:r>
          <w:rPr>
            <w:rtl w:val="0"/>
            <w:lang w:val="da-DK"/>
          </w:rPr>
          <w:delText>å</w:delText>
        </w:r>
      </w:del>
      <w:del w:id="3917" w:date="2017-05-05T17:26:20Z" w:author="Forfatter">
        <w:r>
          <w:rPr>
            <w:rtl w:val="0"/>
            <w:lang w:val="da-DK"/>
          </w:rPr>
          <w:delText>ndtere dette under en it-projekt model. Det forventes at denne funktionalitet kan udvides til ogs</w:delText>
        </w:r>
      </w:del>
      <w:del w:id="3918" w:date="2017-05-05T17:26:20Z" w:author="Forfatter">
        <w:r>
          <w:rPr>
            <w:rtl w:val="0"/>
            <w:lang w:val="da-DK"/>
          </w:rPr>
          <w:delText xml:space="preserve">å </w:delText>
        </w:r>
      </w:del>
      <w:del w:id="3919" w:date="2017-05-05T17:26:20Z" w:author="Forfatter">
        <w:r>
          <w:rPr>
            <w:rtl w:val="0"/>
            <w:lang w:val="da-DK"/>
          </w:rPr>
          <w:delText xml:space="preserve">at omfatte konfigurationen af dokumenttyper. </w:delText>
        </w:r>
      </w:del>
    </w:p>
    <w:p>
      <w:pPr>
        <w:pStyle w:val="Princip"/>
        <w:spacing w:before="120"/>
        <w:rPr>
          <w:del w:id="3920" w:date="2017-05-05T17:26:20Z" w:author="Forfatter"/>
        </w:rPr>
      </w:pPr>
      <w:del w:id="3921" w:date="2017-05-05T17:26:20Z" w:author="Forfatter">
        <w:r>
          <w:rPr>
            <w:rtl w:val="0"/>
          </w:rPr>
          <w:tab/>
          <w:delText>For registerejer giver dette en betydelig lettelse i udformningen af it-underst</w:delText>
        </w:r>
      </w:del>
      <w:del w:id="3922" w:date="2017-05-05T17:26:20Z" w:author="Forfatter">
        <w:r>
          <w:rPr>
            <w:rtl w:val="0"/>
            <w:lang w:val="da-DK"/>
          </w:rPr>
          <w:delText>ø</w:delText>
        </w:r>
      </w:del>
      <w:del w:id="3923" w:date="2017-05-05T17:26:20Z" w:author="Forfatter">
        <w:r>
          <w:rPr>
            <w:rtl w:val="0"/>
            <w:lang w:val="da-DK"/>
          </w:rPr>
          <w:delText>ttelse af indberetninger. Det forventes at det enkelte register kan henvende sig til systemejere af indberetningsl</w:delText>
        </w:r>
      </w:del>
      <w:del w:id="3924" w:date="2017-05-05T17:26:20Z" w:author="Forfatter">
        <w:r>
          <w:rPr>
            <w:rtl w:val="0"/>
            <w:lang w:val="da-DK"/>
          </w:rPr>
          <w:delText>ø</w:delText>
        </w:r>
      </w:del>
      <w:del w:id="3925" w:date="2017-05-05T17:26:20Z" w:author="Forfatter">
        <w:r>
          <w:rPr>
            <w:rtl w:val="0"/>
            <w:lang w:val="da-DK"/>
          </w:rPr>
          <w:delText>sninger og hurtigt og effektivt at f</w:delText>
        </w:r>
      </w:del>
      <w:del w:id="3926" w:date="2017-05-05T17:26:20Z" w:author="Forfatter">
        <w:r>
          <w:rPr>
            <w:rtl w:val="0"/>
            <w:lang w:val="da-DK"/>
          </w:rPr>
          <w:delText xml:space="preserve">å </w:delText>
        </w:r>
      </w:del>
      <w:del w:id="3927" w:date="2017-05-05T17:26:20Z" w:author="Forfatter">
        <w:r>
          <w:rPr>
            <w:rtl w:val="0"/>
            <w:lang w:val="da-DK"/>
          </w:rPr>
          <w:delText>implementeret nye behov. For sundhedsproducenter vil det betyde at indberetningsl</w:delText>
        </w:r>
      </w:del>
      <w:del w:id="3928" w:date="2017-05-05T17:26:20Z" w:author="Forfatter">
        <w:r>
          <w:rPr>
            <w:rtl w:val="0"/>
            <w:lang w:val="da-DK"/>
          </w:rPr>
          <w:delText>ø</w:delText>
        </w:r>
      </w:del>
      <w:del w:id="3929" w:date="2017-05-05T17:26:20Z" w:author="Forfatter">
        <w:r>
          <w:rPr>
            <w:rtl w:val="0"/>
            <w:lang w:val="da-DK"/>
          </w:rPr>
          <w:delText>sninger kan forventes f</w:delText>
        </w:r>
      </w:del>
      <w:del w:id="3930" w:date="2017-05-05T17:26:20Z" w:author="Forfatter">
        <w:r>
          <w:rPr>
            <w:rtl w:val="0"/>
            <w:lang w:val="da-DK"/>
          </w:rPr>
          <w:delText>æ</w:delText>
        </w:r>
      </w:del>
      <w:del w:id="3931" w:date="2017-05-05T17:26:20Z" w:author="Forfatter">
        <w:r>
          <w:rPr>
            <w:rtl w:val="0"/>
            <w:lang w:val="da-DK"/>
          </w:rPr>
          <w:delText>rdig udviklet kort tid efter at behovene er formuleret. Det vil give sundhedsproducenterne en fast gr</w:delText>
        </w:r>
      </w:del>
      <w:del w:id="3932" w:date="2017-05-05T17:26:20Z" w:author="Forfatter">
        <w:r>
          <w:rPr>
            <w:rtl w:val="0"/>
            <w:lang w:val="da-DK"/>
          </w:rPr>
          <w:delText>æ</w:delText>
        </w:r>
      </w:del>
      <w:del w:id="3933" w:date="2017-05-05T17:26:20Z" w:author="Forfatter">
        <w:r>
          <w:rPr>
            <w:rtl w:val="0"/>
            <w:lang w:val="da-DK"/>
          </w:rPr>
          <w:delText>nseflade at udvikle op i mod tidligere end hvis der skal etableres nye selvst</w:delText>
        </w:r>
      </w:del>
      <w:del w:id="3934" w:date="2017-05-05T17:26:20Z" w:author="Forfatter">
        <w:r>
          <w:rPr>
            <w:rtl w:val="0"/>
            <w:lang w:val="da-DK"/>
          </w:rPr>
          <w:delText>æ</w:delText>
        </w:r>
      </w:del>
      <w:del w:id="3935" w:date="2017-05-05T17:26:20Z" w:author="Forfatter">
        <w:r>
          <w:rPr>
            <w:rtl w:val="0"/>
            <w:lang w:val="da-DK"/>
          </w:rPr>
          <w:delText>ndige l</w:delText>
        </w:r>
      </w:del>
      <w:del w:id="3936" w:date="2017-05-05T17:26:20Z" w:author="Forfatter">
        <w:r>
          <w:rPr>
            <w:rtl w:val="0"/>
            <w:lang w:val="da-DK"/>
          </w:rPr>
          <w:delText>ø</w:delText>
        </w:r>
      </w:del>
      <w:del w:id="3937" w:date="2017-05-05T17:26:20Z" w:author="Forfatter">
        <w:r>
          <w:rPr>
            <w:rtl w:val="0"/>
            <w:lang w:val="da-DK"/>
          </w:rPr>
          <w:delText>sninger.</w:delText>
        </w:r>
      </w:del>
    </w:p>
    <w:p>
      <w:pPr>
        <w:pStyle w:val="Princip"/>
        <w:spacing w:before="120"/>
        <w:rPr>
          <w:del w:id="3938" w:date="2017-05-05T17:26:20Z" w:author="Forfatter"/>
        </w:rPr>
      </w:pPr>
      <w:del w:id="3939" w:date="2017-05-05T17:26:20Z" w:author="Forfatter">
        <w:r>
          <w:rPr>
            <w:rtl w:val="0"/>
          </w:rPr>
          <w:tab/>
          <w:delText>[Generelt it-arkitektur princip om generelle og konfigurerbare komponenter.]</w:delText>
        </w:r>
      </w:del>
    </w:p>
    <w:p>
      <w:pPr>
        <w:pStyle w:val="normal.0"/>
        <w:rPr>
          <w:del w:id="3940" w:date="2017-05-05T17:26:20Z" w:author="Forfatter"/>
        </w:rPr>
      </w:pPr>
    </w:p>
    <w:p>
      <w:pPr>
        <w:pStyle w:val="normal.0"/>
        <w:rPr>
          <w:del w:id="3941" w:date="2017-05-05T17:26:20Z" w:author="Forfatter"/>
        </w:rPr>
      </w:pPr>
    </w:p>
    <w:p>
      <w:pPr>
        <w:pStyle w:val="Princip"/>
        <w:rPr>
          <w:del w:id="3942" w:date="2017-05-05T17:26:20Z" w:author="Forfatter"/>
        </w:rPr>
      </w:pPr>
      <w:del w:id="3943" w:date="2017-05-05T17:26:20Z" w:author="Forfatter">
        <w:r>
          <w:rPr>
            <w:rtl w:val="0"/>
          </w:rPr>
          <w:delText xml:space="preserve">Princip A2  </w:delText>
          <w:tab/>
          <w:delText>Indberetningsservices f</w:delText>
        </w:r>
      </w:del>
      <w:del w:id="3944" w:date="2017-05-05T17:26:20Z" w:author="Forfatter">
        <w:r>
          <w:rPr>
            <w:rtl w:val="0"/>
          </w:rPr>
          <w:delText>ø</w:delText>
        </w:r>
      </w:del>
      <w:del w:id="3945" w:date="2017-05-05T17:26:20Z" w:author="Forfatter">
        <w:r>
          <w:rPr>
            <w:rtl w:val="0"/>
          </w:rPr>
          <w:delText>lger en generisk specifikation.</w:delText>
        </w:r>
      </w:del>
    </w:p>
    <w:p>
      <w:pPr>
        <w:pStyle w:val="Princip"/>
        <w:spacing w:before="120"/>
        <w:rPr>
          <w:del w:id="3946" w:date="2017-05-05T17:26:20Z" w:author="Forfatter"/>
        </w:rPr>
      </w:pPr>
      <w:del w:id="3947" w:date="2017-05-05T17:26:20Z" w:author="Forfatter">
        <w:r>
          <w:rPr>
            <w:rtl w:val="0"/>
          </w:rPr>
          <w:tab/>
          <w:delText>Den tekniske implementering af service der anvendes ved indberetning b</w:delText>
        </w:r>
      </w:del>
      <w:del w:id="3948" w:date="2017-05-05T17:26:20Z" w:author="Forfatter">
        <w:r>
          <w:rPr>
            <w:rtl w:val="0"/>
            <w:lang w:val="da-DK"/>
          </w:rPr>
          <w:delText>ø</w:delText>
        </w:r>
      </w:del>
      <w:del w:id="3949" w:date="2017-05-05T17:26:20Z" w:author="Forfatter">
        <w:r>
          <w:rPr>
            <w:rtl w:val="0"/>
            <w:lang w:val="da-DK"/>
          </w:rPr>
          <w:delText>r f</w:delText>
        </w:r>
      </w:del>
      <w:del w:id="3950" w:date="2017-05-05T17:26:20Z" w:author="Forfatter">
        <w:r>
          <w:rPr>
            <w:rtl w:val="0"/>
            <w:lang w:val="da-DK"/>
          </w:rPr>
          <w:delText>ø</w:delText>
        </w:r>
      </w:del>
      <w:del w:id="3951" w:date="2017-05-05T17:26:20Z" w:author="Forfatter">
        <w:r>
          <w:rPr>
            <w:rtl w:val="0"/>
            <w:lang w:val="da-DK"/>
          </w:rPr>
          <w:delText>lge en f</w:delText>
        </w:r>
      </w:del>
      <w:del w:id="3952" w:date="2017-05-05T17:26:20Z" w:author="Forfatter">
        <w:r>
          <w:rPr>
            <w:rtl w:val="0"/>
            <w:lang w:val="da-DK"/>
          </w:rPr>
          <w:delText>æ</w:delText>
        </w:r>
      </w:del>
      <w:del w:id="3953" w:date="2017-05-05T17:26:20Z" w:author="Forfatter">
        <w:r>
          <w:rPr>
            <w:rtl w:val="0"/>
            <w:lang w:val="da-DK"/>
          </w:rPr>
          <w:delText>lles generisk specifikation. Specifikationen fastl</w:delText>
        </w:r>
      </w:del>
      <w:del w:id="3954" w:date="2017-05-05T17:26:20Z" w:author="Forfatter">
        <w:r>
          <w:rPr>
            <w:rtl w:val="0"/>
            <w:lang w:val="da-DK"/>
          </w:rPr>
          <w:delText>æ</w:delText>
        </w:r>
      </w:del>
      <w:del w:id="3955" w:date="2017-05-05T17:26:20Z" w:author="Forfatter">
        <w:r>
          <w:rPr>
            <w:rtl w:val="0"/>
            <w:lang w:val="da-DK"/>
          </w:rPr>
          <w:delText xml:space="preserve">gger teknologier og sprog til beskrivelse af dokumenttyper og valideringer samt serviceoperationer og deres semantik. Den generiske specifikation beskriver ikke hvad det sundhedsfaglige indhold af den enkelte indberetning er, men hvordan den beskrives. </w:delText>
        </w:r>
      </w:del>
    </w:p>
    <w:p>
      <w:pPr>
        <w:pStyle w:val="Princip"/>
        <w:spacing w:before="120"/>
        <w:rPr>
          <w:del w:id="3956" w:date="2017-05-05T17:26:20Z" w:author="Forfatter"/>
        </w:rPr>
      </w:pPr>
      <w:del w:id="3957" w:date="2017-05-05T17:26:20Z" w:author="Forfatter">
        <w:r>
          <w:rPr>
            <w:rtl w:val="0"/>
          </w:rPr>
          <w:tab/>
          <w:delText>En generisk specifikation er en del af den nationale standardisering. En f</w:delText>
        </w:r>
      </w:del>
      <w:del w:id="3958" w:date="2017-05-05T17:26:20Z" w:author="Forfatter">
        <w:r>
          <w:rPr>
            <w:rtl w:val="0"/>
            <w:lang w:val="da-DK"/>
          </w:rPr>
          <w:delText>æ</w:delText>
        </w:r>
      </w:del>
      <w:del w:id="3959" w:date="2017-05-05T17:26:20Z" w:author="Forfatter">
        <w:r>
          <w:rPr>
            <w:rtl w:val="0"/>
            <w:lang w:val="da-DK"/>
          </w:rPr>
          <w:delText>lles anvendelse af serviceoperationer vil g</w:delText>
        </w:r>
      </w:del>
      <w:del w:id="3960" w:date="2017-05-05T17:26:20Z" w:author="Forfatter">
        <w:r>
          <w:rPr>
            <w:rtl w:val="0"/>
            <w:lang w:val="da-DK"/>
          </w:rPr>
          <w:delText>ø</w:delText>
        </w:r>
      </w:del>
      <w:del w:id="3961" w:date="2017-05-05T17:26:20Z" w:author="Forfatter">
        <w:r>
          <w:rPr>
            <w:rtl w:val="0"/>
            <w:lang w:val="da-DK"/>
          </w:rPr>
          <w:delText>re det muligt for sundhedsproducenter at udforme egne generiske brugergr</w:delText>
        </w:r>
      </w:del>
      <w:del w:id="3962" w:date="2017-05-05T17:26:20Z" w:author="Forfatter">
        <w:r>
          <w:rPr>
            <w:rtl w:val="0"/>
            <w:lang w:val="da-DK"/>
          </w:rPr>
          <w:delText>æ</w:delText>
        </w:r>
      </w:del>
      <w:del w:id="3963" w:date="2017-05-05T17:26:20Z" w:author="Forfatter">
        <w:r>
          <w:rPr>
            <w:rtl w:val="0"/>
            <w:lang w:val="da-DK"/>
          </w:rPr>
          <w:delText>nseflader eller overs</w:delText>
        </w:r>
      </w:del>
      <w:del w:id="3964" w:date="2017-05-05T17:26:20Z" w:author="Forfatter">
        <w:r>
          <w:rPr>
            <w:rtl w:val="0"/>
            <w:lang w:val="da-DK"/>
          </w:rPr>
          <w:delText>æ</w:delText>
        </w:r>
      </w:del>
      <w:del w:id="3965" w:date="2017-05-05T17:26:20Z" w:author="Forfatter">
        <w:r>
          <w:rPr>
            <w:rtl w:val="0"/>
            <w:lang w:val="da-DK"/>
          </w:rPr>
          <w:delText>tterkomponenter, der kan anvendes p</w:delText>
        </w:r>
      </w:del>
      <w:del w:id="3966" w:date="2017-05-05T17:26:20Z" w:author="Forfatter">
        <w:r>
          <w:rPr>
            <w:rtl w:val="0"/>
            <w:lang w:val="da-DK"/>
          </w:rPr>
          <w:delText xml:space="preserve">å </w:delText>
        </w:r>
      </w:del>
      <w:del w:id="3967" w:date="2017-05-05T17:26:20Z" w:author="Forfatter">
        <w:r>
          <w:rPr>
            <w:rtl w:val="0"/>
            <w:lang w:val="da-DK"/>
          </w:rPr>
          <w:delText>til indberetning til alle nationale registre med sekund</w:delText>
        </w:r>
      </w:del>
      <w:del w:id="3968" w:date="2017-05-05T17:26:20Z" w:author="Forfatter">
        <w:r>
          <w:rPr>
            <w:rtl w:val="0"/>
            <w:lang w:val="da-DK"/>
          </w:rPr>
          <w:delText>æ</w:delText>
        </w:r>
      </w:del>
      <w:del w:id="3969" w:date="2017-05-05T17:26:20Z" w:author="Forfatter">
        <w:r>
          <w:rPr>
            <w:rtl w:val="0"/>
            <w:lang w:val="da-DK"/>
          </w:rPr>
          <w:delText>re form</w:delText>
        </w:r>
      </w:del>
      <w:del w:id="3970" w:date="2017-05-05T17:26:20Z" w:author="Forfatter">
        <w:r>
          <w:rPr>
            <w:rtl w:val="0"/>
            <w:lang w:val="da-DK"/>
          </w:rPr>
          <w:delText>å</w:delText>
        </w:r>
      </w:del>
      <w:del w:id="3971" w:date="2017-05-05T17:26:20Z" w:author="Forfatter">
        <w:r>
          <w:rPr>
            <w:rtl w:val="0"/>
            <w:lang w:val="da-DK"/>
          </w:rPr>
          <w:delText xml:space="preserve">l. </w:delText>
        </w:r>
      </w:del>
    </w:p>
    <w:p>
      <w:pPr>
        <w:pStyle w:val="Princip"/>
        <w:spacing w:before="120"/>
        <w:rPr>
          <w:del w:id="3972" w:date="2017-05-05T17:26:20Z" w:author="Forfatter"/>
        </w:rPr>
      </w:pPr>
      <w:del w:id="3973" w:date="2017-05-05T17:26:20Z" w:author="Forfatter">
        <w:r>
          <w:rPr>
            <w:rtl w:val="0"/>
          </w:rPr>
          <w:tab/>
          <w:delText>For de enkelte register bliver udviklingen af l</w:delText>
        </w:r>
      </w:del>
      <w:del w:id="3974" w:date="2017-05-05T17:26:20Z" w:author="Forfatter">
        <w:r>
          <w:rPr>
            <w:rtl w:val="0"/>
            <w:lang w:val="da-DK"/>
          </w:rPr>
          <w:delText>ø</w:delText>
        </w:r>
      </w:del>
      <w:del w:id="3975" w:date="2017-05-05T17:26:20Z" w:author="Forfatter">
        <w:r>
          <w:rPr>
            <w:rtl w:val="0"/>
            <w:lang w:val="da-DK"/>
          </w:rPr>
          <w:delText>sninger v</w:delText>
        </w:r>
      </w:del>
      <w:del w:id="3976" w:date="2017-05-05T17:26:20Z" w:author="Forfatter">
        <w:r>
          <w:rPr>
            <w:rtl w:val="0"/>
            <w:lang w:val="da-DK"/>
          </w:rPr>
          <w:delText>æ</w:delText>
        </w:r>
      </w:del>
      <w:del w:id="3977" w:date="2017-05-05T17:26:20Z" w:author="Forfatter">
        <w:r>
          <w:rPr>
            <w:rtl w:val="0"/>
            <w:lang w:val="da-DK"/>
          </w:rPr>
          <w:delText>sentlig forsimplet, da den generiske specifikation udg</w:delText>
        </w:r>
      </w:del>
      <w:del w:id="3978" w:date="2017-05-05T17:26:20Z" w:author="Forfatter">
        <w:r>
          <w:rPr>
            <w:rtl w:val="0"/>
            <w:lang w:val="da-DK"/>
          </w:rPr>
          <w:delText>ø</w:delText>
        </w:r>
      </w:del>
      <w:del w:id="3979" w:date="2017-05-05T17:26:20Z" w:author="Forfatter">
        <w:r>
          <w:rPr>
            <w:rtl w:val="0"/>
            <w:lang w:val="da-DK"/>
          </w:rPr>
          <w:delText>r en stor del af den n</w:delText>
        </w:r>
      </w:del>
      <w:del w:id="3980" w:date="2017-05-05T17:26:20Z" w:author="Forfatter">
        <w:r>
          <w:rPr>
            <w:rtl w:val="0"/>
            <w:lang w:val="da-DK"/>
          </w:rPr>
          <w:delText>ø</w:delText>
        </w:r>
      </w:del>
      <w:del w:id="3981" w:date="2017-05-05T17:26:20Z" w:author="Forfatter">
        <w:r>
          <w:rPr>
            <w:rtl w:val="0"/>
            <w:lang w:val="da-DK"/>
          </w:rPr>
          <w:delText>dvendige kravspecifikation. For sundhedsproducenter vil antallet af forskellige teknologiske standarder til indberetning blive reduceret til et samlet s</w:delText>
        </w:r>
      </w:del>
      <w:del w:id="3982" w:date="2017-05-05T17:26:20Z" w:author="Forfatter">
        <w:r>
          <w:rPr>
            <w:rtl w:val="0"/>
            <w:lang w:val="da-DK"/>
          </w:rPr>
          <w:delText>æ</w:delText>
        </w:r>
      </w:del>
      <w:del w:id="3983" w:date="2017-05-05T17:26:20Z" w:author="Forfatter">
        <w:r>
          <w:rPr>
            <w:rtl w:val="0"/>
            <w:lang w:val="da-DK"/>
          </w:rPr>
          <w:delText>t af standarder. For begge parter vil fastl</w:delText>
        </w:r>
      </w:del>
      <w:del w:id="3984" w:date="2017-05-05T17:26:20Z" w:author="Forfatter">
        <w:r>
          <w:rPr>
            <w:rtl w:val="0"/>
            <w:lang w:val="da-DK"/>
          </w:rPr>
          <w:delText>æ</w:delText>
        </w:r>
      </w:del>
      <w:del w:id="3985" w:date="2017-05-05T17:26:20Z" w:author="Forfatter">
        <w:r>
          <w:rPr>
            <w:rtl w:val="0"/>
            <w:lang w:val="da-DK"/>
          </w:rPr>
          <w:delText>ggelsen af teknologi og sprog, give mulighed for at oparbejde erfaringer der kan anvendes p</w:delText>
        </w:r>
      </w:del>
      <w:del w:id="3986" w:date="2017-05-05T17:26:20Z" w:author="Forfatter">
        <w:r>
          <w:rPr>
            <w:rtl w:val="0"/>
            <w:lang w:val="da-DK"/>
          </w:rPr>
          <w:delText xml:space="preserve">å </w:delText>
        </w:r>
      </w:del>
      <w:del w:id="3987" w:date="2017-05-05T17:26:20Z" w:author="Forfatter">
        <w:r>
          <w:rPr>
            <w:rtl w:val="0"/>
            <w:lang w:val="da-DK"/>
          </w:rPr>
          <w:delText>tv</w:delText>
        </w:r>
      </w:del>
      <w:del w:id="3988" w:date="2017-05-05T17:26:20Z" w:author="Forfatter">
        <w:r>
          <w:rPr>
            <w:rtl w:val="0"/>
            <w:lang w:val="da-DK"/>
          </w:rPr>
          <w:delText>æ</w:delText>
        </w:r>
      </w:del>
      <w:del w:id="3989" w:date="2017-05-05T17:26:20Z" w:author="Forfatter">
        <w:r>
          <w:rPr>
            <w:rtl w:val="0"/>
            <w:lang w:val="da-DK"/>
          </w:rPr>
          <w:delText>rs af forskellige sundhedsm</w:delText>
        </w:r>
      </w:del>
      <w:del w:id="3990" w:date="2017-05-05T17:26:20Z" w:author="Forfatter">
        <w:r>
          <w:rPr>
            <w:rtl w:val="0"/>
            <w:lang w:val="da-DK"/>
          </w:rPr>
          <w:delText>æ</w:delText>
        </w:r>
      </w:del>
      <w:del w:id="3991" w:date="2017-05-05T17:26:20Z" w:author="Forfatter">
        <w:r>
          <w:rPr>
            <w:rtl w:val="0"/>
            <w:lang w:val="da-DK"/>
          </w:rPr>
          <w:delText>ssige omr</w:delText>
        </w:r>
      </w:del>
      <w:del w:id="3992" w:date="2017-05-05T17:26:20Z" w:author="Forfatter">
        <w:r>
          <w:rPr>
            <w:rtl w:val="0"/>
            <w:lang w:val="da-DK"/>
          </w:rPr>
          <w:delText>å</w:delText>
        </w:r>
      </w:del>
      <w:del w:id="3993" w:date="2017-05-05T17:26:20Z" w:author="Forfatter">
        <w:r>
          <w:rPr>
            <w:rtl w:val="0"/>
            <w:lang w:val="da-DK"/>
          </w:rPr>
          <w:delText xml:space="preserve">der. </w:delText>
        </w:r>
      </w:del>
    </w:p>
    <w:p>
      <w:pPr>
        <w:pStyle w:val="Princip"/>
        <w:spacing w:before="120"/>
        <w:rPr>
          <w:del w:id="3994" w:date="2017-05-05T17:26:20Z" w:author="Forfatter"/>
          <w:rFonts w:ascii="Calibri" w:cs="Calibri" w:hAnsi="Calibri" w:eastAsia="Calibri"/>
          <w:i w:val="1"/>
          <w:iCs w:val="1"/>
        </w:rPr>
      </w:pPr>
      <w:del w:id="3995" w:date="2017-05-05T17:26:20Z" w:author="Forfatter">
        <w:r>
          <w:rPr>
            <w:rtl w:val="0"/>
          </w:rPr>
          <w:tab/>
          <w:delText xml:space="preserve">Princippet er en teknisk specificering af princippet </w:delText>
        </w:r>
      </w:del>
      <w:del w:id="3996" w:date="2017-05-05T17:26:20Z" w:author="Forfatter">
        <w:r>
          <w:rPr>
            <w:rFonts w:ascii="Calibri" w:cs="Calibri" w:hAnsi="Calibri" w:eastAsia="Calibri"/>
            <w:i w:val="1"/>
            <w:iCs w:val="1"/>
            <w:rtl w:val="0"/>
            <w:lang w:val="da-DK"/>
          </w:rPr>
          <w:delText>Indberetning sker ved anvendelse af nationale standarder (Princip om 2).</w:delText>
        </w:r>
      </w:del>
    </w:p>
    <w:p>
      <w:pPr>
        <w:pStyle w:val="normal.0"/>
        <w:rPr>
          <w:del w:id="3997" w:date="2017-05-05T17:26:20Z" w:author="Forfatter"/>
        </w:rPr>
      </w:pPr>
    </w:p>
    <w:p>
      <w:pPr>
        <w:pStyle w:val="normal.0"/>
        <w:rPr>
          <w:del w:id="3998" w:date="2017-05-05T17:26:20Z" w:author="Forfatter"/>
        </w:rPr>
      </w:pPr>
    </w:p>
    <w:p>
      <w:pPr>
        <w:pStyle w:val="normal.0"/>
        <w:rPr>
          <w:del w:id="3999" w:date="2017-05-05T17:26:20Z" w:author="Forfatter"/>
          <w:rFonts w:ascii="Calibri" w:cs="Calibri" w:hAnsi="Calibri" w:eastAsia="Calibri"/>
          <w:i w:val="1"/>
          <w:iCs w:val="1"/>
        </w:rPr>
      </w:pPr>
      <w:del w:id="4000" w:date="2017-05-05T17:26:20Z" w:author="Forfatter">
        <w:r>
          <w:rPr>
            <w:rFonts w:ascii="Calibri" w:cs="Calibri" w:hAnsi="Calibri" w:eastAsia="Calibri"/>
            <w:i w:val="1"/>
            <w:iCs w:val="1"/>
            <w:rtl w:val="0"/>
          </w:rPr>
          <w:delText>Teknologiprincipper</w:delText>
        </w:r>
      </w:del>
    </w:p>
    <w:p>
      <w:pPr>
        <w:pStyle w:val="Princip"/>
        <w:rPr>
          <w:del w:id="4001" w:date="2017-05-05T17:26:20Z" w:author="Forfatter"/>
        </w:rPr>
      </w:pPr>
      <w:del w:id="4002" w:date="2017-05-05T17:26:20Z" w:author="Forfatter">
        <w:r>
          <w:rPr>
            <w:rtl w:val="0"/>
          </w:rPr>
          <w:delText>Princip T1</w:delText>
          <w:tab/>
          <w:delText>Indberetning sker ved anvendelse af nationale standarder.</w:delText>
        </w:r>
      </w:del>
    </w:p>
    <w:p>
      <w:pPr>
        <w:pStyle w:val="Princip"/>
        <w:spacing w:before="120"/>
        <w:rPr>
          <w:del w:id="4003" w:date="2017-05-05T17:26:20Z" w:author="Forfatter"/>
        </w:rPr>
      </w:pPr>
      <w:del w:id="4004" w:date="2017-05-05T17:26:20Z" w:author="Forfatter">
        <w:r>
          <w:rPr>
            <w:rtl w:val="0"/>
          </w:rPr>
          <w:tab/>
          <w:delText>Ved overf</w:delText>
        </w:r>
      </w:del>
      <w:del w:id="4005" w:date="2017-05-05T17:26:20Z" w:author="Forfatter">
        <w:r>
          <w:rPr>
            <w:rtl w:val="0"/>
            <w:lang w:val="da-DK"/>
          </w:rPr>
          <w:delText>ø</w:delText>
        </w:r>
      </w:del>
      <w:del w:id="4006" w:date="2017-05-05T17:26:20Z" w:author="Forfatter">
        <w:r>
          <w:rPr>
            <w:rtl w:val="0"/>
            <w:lang w:val="da-DK"/>
          </w:rPr>
          <w:delText>rslen af oplysninger fra sundhedsproducenter til registre med sekund</w:delText>
        </w:r>
      </w:del>
      <w:del w:id="4007" w:date="2017-05-05T17:26:20Z" w:author="Forfatter">
        <w:r>
          <w:rPr>
            <w:rtl w:val="0"/>
            <w:lang w:val="da-DK"/>
          </w:rPr>
          <w:delText>æ</w:delText>
        </w:r>
      </w:del>
      <w:del w:id="4008" w:date="2017-05-05T17:26:20Z" w:author="Forfatter">
        <w:r>
          <w:rPr>
            <w:rtl w:val="0"/>
            <w:lang w:val="da-DK"/>
          </w:rPr>
          <w:delText>re anvendelser, skal der anvendes nationale standarder. De nationale standarder omfatter en f</w:delText>
        </w:r>
      </w:del>
      <w:del w:id="4009" w:date="2017-05-05T17:26:20Z" w:author="Forfatter">
        <w:r>
          <w:rPr>
            <w:rtl w:val="0"/>
            <w:lang w:val="da-DK"/>
          </w:rPr>
          <w:delText>æ</w:delText>
        </w:r>
      </w:del>
      <w:del w:id="4010" w:date="2017-05-05T17:26:20Z" w:author="Forfatter">
        <w:r>
          <w:rPr>
            <w:rtl w:val="0"/>
            <w:lang w:val="da-DK"/>
          </w:rPr>
          <w:delText>lles model for ansvarsomr</w:delText>
        </w:r>
      </w:del>
      <w:del w:id="4011" w:date="2017-05-05T17:26:20Z" w:author="Forfatter">
        <w:r>
          <w:rPr>
            <w:rtl w:val="0"/>
            <w:lang w:val="da-DK"/>
          </w:rPr>
          <w:delText>å</w:delText>
        </w:r>
      </w:del>
      <w:del w:id="4012" w:date="2017-05-05T17:26:20Z" w:author="Forfatter">
        <w:r>
          <w:rPr>
            <w:rtl w:val="0"/>
            <w:lang w:val="da-DK"/>
          </w:rPr>
          <w:delText>der og forretningstjenester. Ved etableringen af tekniske l</w:delText>
        </w:r>
      </w:del>
      <w:del w:id="4013" w:date="2017-05-05T17:26:20Z" w:author="Forfatter">
        <w:r>
          <w:rPr>
            <w:rtl w:val="0"/>
            <w:lang w:val="da-DK"/>
          </w:rPr>
          <w:delText>ø</w:delText>
        </w:r>
      </w:del>
      <w:del w:id="4014" w:date="2017-05-05T17:26:20Z" w:author="Forfatter">
        <w:r>
          <w:rPr>
            <w:rtl w:val="0"/>
            <w:lang w:val="da-DK"/>
          </w:rPr>
          <w:delText>sninger og services til overf</w:delText>
        </w:r>
      </w:del>
      <w:del w:id="4015" w:date="2017-05-05T17:26:20Z" w:author="Forfatter">
        <w:r>
          <w:rPr>
            <w:rtl w:val="0"/>
            <w:lang w:val="da-DK"/>
          </w:rPr>
          <w:delText>ø</w:delText>
        </w:r>
      </w:del>
      <w:del w:id="4016" w:date="2017-05-05T17:26:20Z" w:author="Forfatter">
        <w:r>
          <w:rPr>
            <w:rtl w:val="0"/>
            <w:lang w:val="da-DK"/>
          </w:rPr>
          <w:delText>rsel skal disse overholde nationale tekniske standarder. Anvendelse af informationsmodeller og klassifikationssystemer ved indberetning skal f</w:delText>
        </w:r>
      </w:del>
      <w:del w:id="4017" w:date="2017-05-05T17:26:20Z" w:author="Forfatter">
        <w:r>
          <w:rPr>
            <w:rtl w:val="0"/>
            <w:lang w:val="da-DK"/>
          </w:rPr>
          <w:delText>ø</w:delText>
        </w:r>
      </w:del>
      <w:del w:id="4018" w:date="2017-05-05T17:26:20Z" w:author="Forfatter">
        <w:r>
          <w:rPr>
            <w:rtl w:val="0"/>
            <w:lang w:val="da-DK"/>
          </w:rPr>
          <w:delText>lge nationale standarder p</w:delText>
        </w:r>
      </w:del>
      <w:del w:id="4019" w:date="2017-05-05T17:26:20Z" w:author="Forfatter">
        <w:r>
          <w:rPr>
            <w:rtl w:val="0"/>
            <w:lang w:val="da-DK"/>
          </w:rPr>
          <w:delText xml:space="preserve">å </w:delText>
        </w:r>
      </w:del>
      <w:del w:id="4020" w:date="2017-05-05T17:26:20Z" w:author="Forfatter">
        <w:r>
          <w:rPr>
            <w:rtl w:val="0"/>
            <w:lang w:val="da-DK"/>
          </w:rPr>
          <w:delText>omr</w:delText>
        </w:r>
      </w:del>
      <w:del w:id="4021" w:date="2017-05-05T17:26:20Z" w:author="Forfatter">
        <w:r>
          <w:rPr>
            <w:rtl w:val="0"/>
            <w:lang w:val="da-DK"/>
          </w:rPr>
          <w:delText>å</w:delText>
        </w:r>
      </w:del>
      <w:del w:id="4022" w:date="2017-05-05T17:26:20Z" w:author="Forfatter">
        <w:r>
          <w:rPr>
            <w:rtl w:val="0"/>
            <w:lang w:val="da-DK"/>
          </w:rPr>
          <w:delText>det. Beskrivelsen af indholdet af de enkelte indberetning og tilh</w:delText>
        </w:r>
      </w:del>
      <w:del w:id="4023" w:date="2017-05-05T17:26:20Z" w:author="Forfatter">
        <w:r>
          <w:rPr>
            <w:rtl w:val="0"/>
            <w:lang w:val="da-DK"/>
          </w:rPr>
          <w:delText>ø</w:delText>
        </w:r>
      </w:del>
      <w:del w:id="4024" w:date="2017-05-05T17:26:20Z" w:author="Forfatter">
        <w:r>
          <w:rPr>
            <w:rtl w:val="0"/>
            <w:lang w:val="da-DK"/>
          </w:rPr>
          <w:delText>rende valideringer betragtes som en national standard og f</w:delText>
        </w:r>
      </w:del>
      <w:del w:id="4025" w:date="2017-05-05T17:26:20Z" w:author="Forfatter">
        <w:r>
          <w:rPr>
            <w:rtl w:val="0"/>
            <w:lang w:val="da-DK"/>
          </w:rPr>
          <w:delText>ø</w:delText>
        </w:r>
      </w:del>
      <w:del w:id="4026" w:date="2017-05-05T17:26:20Z" w:author="Forfatter">
        <w:r>
          <w:rPr>
            <w:rtl w:val="0"/>
            <w:lang w:val="da-DK"/>
          </w:rPr>
          <w:delText xml:space="preserve">lger procedurer herfor. </w:delText>
        </w:r>
      </w:del>
    </w:p>
    <w:p>
      <w:pPr>
        <w:pStyle w:val="Princip"/>
        <w:spacing w:before="120"/>
        <w:rPr>
          <w:del w:id="4027" w:date="2017-05-05T17:26:20Z" w:author="Forfatter"/>
        </w:rPr>
      </w:pPr>
      <w:del w:id="4028" w:date="2017-05-05T17:26:20Z" w:author="Forfatter">
        <w:r>
          <w:rPr>
            <w:rtl w:val="0"/>
          </w:rPr>
          <w:tab/>
          <w:delText>Standardisering ses som et middel til at opn</w:delText>
        </w:r>
      </w:del>
      <w:del w:id="4029" w:date="2017-05-05T17:26:20Z" w:author="Forfatter">
        <w:r>
          <w:rPr>
            <w:rtl w:val="0"/>
            <w:lang w:val="da-DK"/>
          </w:rPr>
          <w:delText xml:space="preserve">å </w:delText>
        </w:r>
      </w:del>
      <w:del w:id="4030" w:date="2017-05-05T17:26:20Z" w:author="Forfatter">
        <w:r>
          <w:rPr>
            <w:rtl w:val="0"/>
            <w:lang w:val="da-DK"/>
          </w:rPr>
          <w:delText>den overordnede m</w:delText>
        </w:r>
      </w:del>
      <w:del w:id="4031" w:date="2017-05-05T17:26:20Z" w:author="Forfatter">
        <w:r>
          <w:rPr>
            <w:rtl w:val="0"/>
            <w:lang w:val="da-DK"/>
          </w:rPr>
          <w:delText>å</w:delText>
        </w:r>
      </w:del>
      <w:del w:id="4032" w:date="2017-05-05T17:26:20Z" w:author="Forfatter">
        <w:r>
          <w:rPr>
            <w:rtl w:val="0"/>
            <w:lang w:val="da-DK"/>
          </w:rPr>
          <w:delText>ls</w:delText>
        </w:r>
      </w:del>
      <w:del w:id="4033" w:date="2017-05-05T17:26:20Z" w:author="Forfatter">
        <w:r>
          <w:rPr>
            <w:rtl w:val="0"/>
            <w:lang w:val="da-DK"/>
          </w:rPr>
          <w:delText>æ</w:delText>
        </w:r>
      </w:del>
      <w:del w:id="4034" w:date="2017-05-05T17:26:20Z" w:author="Forfatter">
        <w:r>
          <w:rPr>
            <w:rtl w:val="0"/>
            <w:lang w:val="da-DK"/>
          </w:rPr>
          <w:delText>tning om effektivisering og konsolidering af sundheds-it opgaverne i staten. Standardisering kan ske p</w:delText>
        </w:r>
      </w:del>
      <w:del w:id="4035" w:date="2017-05-05T17:26:20Z" w:author="Forfatter">
        <w:r>
          <w:rPr>
            <w:rtl w:val="0"/>
            <w:lang w:val="da-DK"/>
          </w:rPr>
          <w:delText xml:space="preserve">å </w:delText>
        </w:r>
      </w:del>
      <w:del w:id="4036" w:date="2017-05-05T17:26:20Z" w:author="Forfatter">
        <w:r>
          <w:rPr>
            <w:rtl w:val="0"/>
            <w:lang w:val="da-DK"/>
          </w:rPr>
          <w:delText>mange forskellige planer og denne referencearkitektur udpeger omr</w:delText>
        </w:r>
      </w:del>
      <w:del w:id="4037" w:date="2017-05-05T17:26:20Z" w:author="Forfatter">
        <w:r>
          <w:rPr>
            <w:rtl w:val="0"/>
            <w:lang w:val="da-DK"/>
          </w:rPr>
          <w:delText>å</w:delText>
        </w:r>
      </w:del>
      <w:del w:id="4038" w:date="2017-05-05T17:26:20Z" w:author="Forfatter">
        <w:r>
          <w:rPr>
            <w:rtl w:val="0"/>
            <w:lang w:val="da-DK"/>
          </w:rPr>
          <w:delText>der for b</w:delText>
        </w:r>
      </w:del>
      <w:del w:id="4039" w:date="2017-05-05T17:26:20Z" w:author="Forfatter">
        <w:r>
          <w:rPr>
            <w:rtl w:val="0"/>
            <w:lang w:val="da-DK"/>
          </w:rPr>
          <w:delText>å</w:delText>
        </w:r>
      </w:del>
      <w:del w:id="4040" w:date="2017-05-05T17:26:20Z" w:author="Forfatter">
        <w:r>
          <w:rPr>
            <w:rtl w:val="0"/>
            <w:lang w:val="da-DK"/>
          </w:rPr>
          <w:delText>de konceptuel, logisk og fysisk standardisering. Sundhedsomr</w:delText>
        </w:r>
      </w:del>
      <w:del w:id="4041" w:date="2017-05-05T17:26:20Z" w:author="Forfatter">
        <w:r>
          <w:rPr>
            <w:rtl w:val="0"/>
            <w:lang w:val="da-DK"/>
          </w:rPr>
          <w:delText>å</w:delText>
        </w:r>
      </w:del>
      <w:del w:id="4042" w:date="2017-05-05T17:26:20Z" w:author="Forfatter">
        <w:r>
          <w:rPr>
            <w:rtl w:val="0"/>
            <w:lang w:val="da-DK"/>
          </w:rPr>
          <w:delText>dets tv</w:delText>
        </w:r>
      </w:del>
      <w:del w:id="4043" w:date="2017-05-05T17:26:20Z" w:author="Forfatter">
        <w:r>
          <w:rPr>
            <w:rtl w:val="0"/>
            <w:lang w:val="da-DK"/>
          </w:rPr>
          <w:delText>æ</w:delText>
        </w:r>
      </w:del>
      <w:del w:id="4044" w:date="2017-05-05T17:26:20Z" w:author="Forfatter">
        <w:r>
          <w:rPr>
            <w:rtl w:val="0"/>
            <w:lang w:val="da-DK"/>
          </w:rPr>
          <w:delText>rsektorelle karakter betyder at der er s</w:delText>
        </w:r>
      </w:del>
      <w:del w:id="4045" w:date="2017-05-05T17:26:20Z" w:author="Forfatter">
        <w:r>
          <w:rPr>
            <w:rtl w:val="0"/>
            <w:lang w:val="da-DK"/>
          </w:rPr>
          <w:delText>æ</w:delText>
        </w:r>
      </w:del>
      <w:del w:id="4046" w:date="2017-05-05T17:26:20Z" w:author="Forfatter">
        <w:r>
          <w:rPr>
            <w:rtl w:val="0"/>
            <w:lang w:val="da-DK"/>
          </w:rPr>
          <w:delText>rligt behov for nationale indsatser. Standarder beh</w:delText>
        </w:r>
      </w:del>
      <w:del w:id="4047" w:date="2017-05-05T17:26:20Z" w:author="Forfatter">
        <w:r>
          <w:rPr>
            <w:rtl w:val="0"/>
            <w:lang w:val="da-DK"/>
          </w:rPr>
          <w:delText>ø</w:delText>
        </w:r>
      </w:del>
      <w:del w:id="4048" w:date="2017-05-05T17:26:20Z" w:author="Forfatter">
        <w:r>
          <w:rPr>
            <w:rtl w:val="0"/>
            <w:lang w:val="da-DK"/>
          </w:rPr>
          <w:delText>ves ikke at udvikles af nationale organisationer. Hvor der eksistere internationale b</w:delText>
        </w:r>
      </w:del>
      <w:del w:id="4049" w:date="2017-05-05T17:26:20Z" w:author="Forfatter">
        <w:r>
          <w:rPr>
            <w:rtl w:val="0"/>
            <w:lang w:val="da-DK"/>
          </w:rPr>
          <w:delText>ø</w:delText>
        </w:r>
      </w:del>
      <w:del w:id="4050" w:date="2017-05-05T17:26:20Z" w:author="Forfatter">
        <w:r>
          <w:rPr>
            <w:rtl w:val="0"/>
            <w:lang w:val="da-DK"/>
          </w:rPr>
          <w:delText>r disse anvendes som nationale. Hvor der eksisterer konkurrerende lokale standarder b</w:delText>
        </w:r>
      </w:del>
      <w:del w:id="4051" w:date="2017-05-05T17:26:20Z" w:author="Forfatter">
        <w:r>
          <w:rPr>
            <w:rtl w:val="0"/>
            <w:lang w:val="da-DK"/>
          </w:rPr>
          <w:delText>ø</w:delText>
        </w:r>
      </w:del>
      <w:del w:id="4052" w:date="2017-05-05T17:26:20Z" w:author="Forfatter">
        <w:r>
          <w:rPr>
            <w:rtl w:val="0"/>
            <w:lang w:val="da-DK"/>
          </w:rPr>
          <w:delText>r der nationalt peges p</w:delText>
        </w:r>
      </w:del>
      <w:del w:id="4053" w:date="2017-05-05T17:26:20Z" w:author="Forfatter">
        <w:r>
          <w:rPr>
            <w:rtl w:val="0"/>
            <w:lang w:val="da-DK"/>
          </w:rPr>
          <w:delText xml:space="preserve">å </w:delText>
        </w:r>
      </w:del>
      <w:del w:id="4054" w:date="2017-05-05T17:26:20Z" w:author="Forfatter">
        <w:r>
          <w:rPr>
            <w:rtl w:val="0"/>
            <w:lang w:val="da-DK"/>
          </w:rPr>
          <w:delText>den mest hensigtsm</w:delText>
        </w:r>
      </w:del>
      <w:del w:id="4055" w:date="2017-05-05T17:26:20Z" w:author="Forfatter">
        <w:r>
          <w:rPr>
            <w:rtl w:val="0"/>
            <w:lang w:val="da-DK"/>
          </w:rPr>
          <w:delText>æ</w:delText>
        </w:r>
      </w:del>
      <w:del w:id="4056" w:date="2017-05-05T17:26:20Z" w:author="Forfatter">
        <w:r>
          <w:rPr>
            <w:rtl w:val="0"/>
            <w:lang w:val="da-DK"/>
          </w:rPr>
          <w:delText>ssige. Hvor der findes etablerede standarder kan der igangs</w:delText>
        </w:r>
      </w:del>
      <w:del w:id="4057" w:date="2017-05-05T17:26:20Z" w:author="Forfatter">
        <w:r>
          <w:rPr>
            <w:rtl w:val="0"/>
            <w:lang w:val="da-DK"/>
          </w:rPr>
          <w:delText>æ</w:delText>
        </w:r>
      </w:del>
      <w:del w:id="4058" w:date="2017-05-05T17:26:20Z" w:author="Forfatter">
        <w:r>
          <w:rPr>
            <w:rtl w:val="0"/>
            <w:lang w:val="da-DK"/>
          </w:rPr>
          <w:delText xml:space="preserve">ttes udviklingen af nye standarder. </w:delText>
        </w:r>
      </w:del>
    </w:p>
    <w:p>
      <w:pPr>
        <w:pStyle w:val="Princip"/>
        <w:spacing w:before="120"/>
        <w:rPr>
          <w:del w:id="4059" w:date="2017-05-05T17:26:20Z" w:author="Forfatter"/>
        </w:rPr>
      </w:pPr>
      <w:del w:id="4060" w:date="2017-05-05T17:26:20Z" w:author="Forfatter">
        <w:r>
          <w:rPr>
            <w:rtl w:val="0"/>
          </w:rPr>
          <w:tab/>
          <w:delText>Kravet om anvendelse af nationale standarder begr</w:delText>
        </w:r>
      </w:del>
      <w:del w:id="4061" w:date="2017-05-05T17:26:20Z" w:author="Forfatter">
        <w:r>
          <w:rPr>
            <w:rtl w:val="0"/>
            <w:lang w:val="da-DK"/>
          </w:rPr>
          <w:delText>æ</w:delText>
        </w:r>
      </w:del>
      <w:del w:id="4062" w:date="2017-05-05T17:26:20Z" w:author="Forfatter">
        <w:r>
          <w:rPr>
            <w:rtl w:val="0"/>
            <w:lang w:val="da-DK"/>
          </w:rPr>
          <w:delText>nser de enkelte registres muligheder for selv at v</w:delText>
        </w:r>
      </w:del>
      <w:del w:id="4063" w:date="2017-05-05T17:26:20Z" w:author="Forfatter">
        <w:r>
          <w:rPr>
            <w:rtl w:val="0"/>
            <w:lang w:val="da-DK"/>
          </w:rPr>
          <w:delText>æ</w:delText>
        </w:r>
      </w:del>
      <w:del w:id="4064" w:date="2017-05-05T17:26:20Z" w:author="Forfatter">
        <w:r>
          <w:rPr>
            <w:rtl w:val="0"/>
            <w:lang w:val="da-DK"/>
          </w:rPr>
          <w:delText>lge mellem egnede teknologier, begrebsanvendelser og klassifikationssystemer. Samtidigt skal registerejere indg</w:delText>
        </w:r>
      </w:del>
      <w:del w:id="4065" w:date="2017-05-05T17:26:20Z" w:author="Forfatter">
        <w:r>
          <w:rPr>
            <w:rtl w:val="0"/>
            <w:lang w:val="da-DK"/>
          </w:rPr>
          <w:delText xml:space="preserve">å </w:delText>
        </w:r>
      </w:del>
      <w:del w:id="4066" w:date="2017-05-05T17:26:20Z" w:author="Forfatter">
        <w:r>
          <w:rPr>
            <w:rtl w:val="0"/>
            <w:lang w:val="da-DK"/>
          </w:rPr>
          <w:delText>i arbejdet med fasts</w:delText>
        </w:r>
      </w:del>
      <w:del w:id="4067" w:date="2017-05-05T17:26:20Z" w:author="Forfatter">
        <w:r>
          <w:rPr>
            <w:rtl w:val="0"/>
            <w:lang w:val="da-DK"/>
          </w:rPr>
          <w:delText>æ</w:delText>
        </w:r>
      </w:del>
      <w:del w:id="4068" w:date="2017-05-05T17:26:20Z" w:author="Forfatter">
        <w:r>
          <w:rPr>
            <w:rtl w:val="0"/>
            <w:lang w:val="da-DK"/>
          </w:rPr>
          <w:delText>ttelse af nationale standarder indenfor deres eget omr</w:delText>
        </w:r>
      </w:del>
      <w:del w:id="4069" w:date="2017-05-05T17:26:20Z" w:author="Forfatter">
        <w:r>
          <w:rPr>
            <w:rtl w:val="0"/>
            <w:lang w:val="da-DK"/>
          </w:rPr>
          <w:delText>å</w:delText>
        </w:r>
      </w:del>
      <w:del w:id="4070" w:date="2017-05-05T17:26:20Z" w:author="Forfatter">
        <w:r>
          <w:rPr>
            <w:rtl w:val="0"/>
            <w:lang w:val="da-DK"/>
          </w:rPr>
          <w:delText>de. For de enkelte sundhedsproducenter er implikationer at de ikke skal forholde sig en lang r</w:delText>
        </w:r>
      </w:del>
      <w:del w:id="4071" w:date="2017-05-05T17:26:20Z" w:author="Forfatter">
        <w:r>
          <w:rPr>
            <w:rtl w:val="0"/>
            <w:lang w:val="da-DK"/>
          </w:rPr>
          <w:delText>æ</w:delText>
        </w:r>
      </w:del>
      <w:del w:id="4072" w:date="2017-05-05T17:26:20Z" w:author="Forfatter">
        <w:r>
          <w:rPr>
            <w:rtl w:val="0"/>
            <w:lang w:val="da-DK"/>
          </w:rPr>
          <w:delText>kke af forskellige standarder og implementeringer p</w:delText>
        </w:r>
      </w:del>
      <w:del w:id="4073" w:date="2017-05-05T17:26:20Z" w:author="Forfatter">
        <w:r>
          <w:rPr>
            <w:rtl w:val="0"/>
            <w:lang w:val="da-DK"/>
          </w:rPr>
          <w:delText xml:space="preserve">å </w:delText>
        </w:r>
      </w:del>
      <w:del w:id="4074" w:date="2017-05-05T17:26:20Z" w:author="Forfatter">
        <w:r>
          <w:rPr>
            <w:rtl w:val="0"/>
            <w:lang w:val="da-DK"/>
          </w:rPr>
          <w:delText>tv</w:delText>
        </w:r>
      </w:del>
      <w:del w:id="4075" w:date="2017-05-05T17:26:20Z" w:author="Forfatter">
        <w:r>
          <w:rPr>
            <w:rtl w:val="0"/>
            <w:lang w:val="da-DK"/>
          </w:rPr>
          <w:delText>æ</w:delText>
        </w:r>
      </w:del>
      <w:del w:id="4076" w:date="2017-05-05T17:26:20Z" w:author="Forfatter">
        <w:r>
          <w:rPr>
            <w:rtl w:val="0"/>
            <w:lang w:val="da-DK"/>
          </w:rPr>
          <w:delText xml:space="preserve">rs af forskellige registre. </w:delText>
        </w:r>
      </w:del>
    </w:p>
    <w:p>
      <w:pPr>
        <w:pStyle w:val="Princip"/>
        <w:spacing w:before="120"/>
        <w:rPr>
          <w:del w:id="4077" w:date="2017-05-05T17:26:20Z" w:author="Forfatter"/>
        </w:rPr>
      </w:pPr>
      <w:del w:id="4078" w:date="2017-05-05T17:26:20Z" w:author="Forfatter">
        <w:r>
          <w:rPr>
            <w:rtl w:val="0"/>
          </w:rPr>
          <w:tab/>
          <w:delText>[Reference til f</w:delText>
        </w:r>
      </w:del>
      <w:del w:id="4079" w:date="2017-05-05T17:26:20Z" w:author="Forfatter">
        <w:r>
          <w:rPr>
            <w:rtl w:val="0"/>
            <w:lang w:val="da-DK"/>
          </w:rPr>
          <w:delText>æ</w:delText>
        </w:r>
      </w:del>
      <w:del w:id="4080" w:date="2017-05-05T17:26:20Z" w:author="Forfatter">
        <w:r>
          <w:rPr>
            <w:rtl w:val="0"/>
            <w:lang w:val="da-DK"/>
          </w:rPr>
          <w:delText>llesoffentlig standardisering?]</w:delText>
        </w:r>
      </w:del>
    </w:p>
    <w:p>
      <w:pPr>
        <w:pStyle w:val="normal.0"/>
        <w:rPr>
          <w:del w:id="4081" w:date="2017-05-05T17:26:20Z" w:author="Forfatter"/>
        </w:rPr>
      </w:pPr>
    </w:p>
    <w:p>
      <w:pPr>
        <w:pStyle w:val="Princip"/>
        <w:rPr>
          <w:del w:id="4082" w:date="2017-05-05T17:26:20Z" w:author="Forfatter"/>
        </w:rPr>
      </w:pPr>
      <w:del w:id="4083" w:date="2017-05-05T17:26:20Z" w:author="Forfatter">
        <w:r>
          <w:rPr>
            <w:rtl w:val="0"/>
          </w:rPr>
          <w:delText xml:space="preserve">Princip T2  </w:delText>
          <w:tab/>
          <w:delText>Indberetningsservices f</w:delText>
        </w:r>
      </w:del>
      <w:del w:id="4084" w:date="2017-05-05T17:26:20Z" w:author="Forfatter">
        <w:r>
          <w:rPr>
            <w:rtl w:val="0"/>
          </w:rPr>
          <w:delText>ø</w:delText>
        </w:r>
      </w:del>
      <w:del w:id="4085" w:date="2017-05-05T17:26:20Z" w:author="Forfatter">
        <w:r>
          <w:rPr>
            <w:rtl w:val="0"/>
          </w:rPr>
          <w:delText>lger en generisk specifikation.</w:delText>
        </w:r>
      </w:del>
    </w:p>
    <w:p>
      <w:pPr>
        <w:pStyle w:val="Princip"/>
        <w:spacing w:before="120"/>
        <w:rPr>
          <w:del w:id="4086" w:date="2017-05-05T17:26:20Z" w:author="Forfatter"/>
        </w:rPr>
      </w:pPr>
      <w:del w:id="4087" w:date="2017-05-05T17:26:20Z" w:author="Forfatter">
        <w:r>
          <w:rPr>
            <w:rtl w:val="0"/>
          </w:rPr>
          <w:tab/>
          <w:delText>Den tekniske implementering af service der anvendes ved indberetning b</w:delText>
        </w:r>
      </w:del>
      <w:del w:id="4088" w:date="2017-05-05T17:26:20Z" w:author="Forfatter">
        <w:r>
          <w:rPr>
            <w:rtl w:val="0"/>
            <w:lang w:val="da-DK"/>
          </w:rPr>
          <w:delText>ø</w:delText>
        </w:r>
      </w:del>
      <w:del w:id="4089" w:date="2017-05-05T17:26:20Z" w:author="Forfatter">
        <w:r>
          <w:rPr>
            <w:rtl w:val="0"/>
            <w:lang w:val="da-DK"/>
          </w:rPr>
          <w:delText>r f</w:delText>
        </w:r>
      </w:del>
      <w:del w:id="4090" w:date="2017-05-05T17:26:20Z" w:author="Forfatter">
        <w:r>
          <w:rPr>
            <w:rtl w:val="0"/>
            <w:lang w:val="da-DK"/>
          </w:rPr>
          <w:delText>ø</w:delText>
        </w:r>
      </w:del>
      <w:del w:id="4091" w:date="2017-05-05T17:26:20Z" w:author="Forfatter">
        <w:r>
          <w:rPr>
            <w:rtl w:val="0"/>
            <w:lang w:val="da-DK"/>
          </w:rPr>
          <w:delText>lge en f</w:delText>
        </w:r>
      </w:del>
      <w:del w:id="4092" w:date="2017-05-05T17:26:20Z" w:author="Forfatter">
        <w:r>
          <w:rPr>
            <w:rtl w:val="0"/>
            <w:lang w:val="da-DK"/>
          </w:rPr>
          <w:delText>æ</w:delText>
        </w:r>
      </w:del>
      <w:del w:id="4093" w:date="2017-05-05T17:26:20Z" w:author="Forfatter">
        <w:r>
          <w:rPr>
            <w:rtl w:val="0"/>
            <w:lang w:val="da-DK"/>
          </w:rPr>
          <w:delText>lles generisk specifikation. Specifikationen fastl</w:delText>
        </w:r>
      </w:del>
      <w:del w:id="4094" w:date="2017-05-05T17:26:20Z" w:author="Forfatter">
        <w:r>
          <w:rPr>
            <w:rtl w:val="0"/>
            <w:lang w:val="da-DK"/>
          </w:rPr>
          <w:delText>æ</w:delText>
        </w:r>
      </w:del>
      <w:del w:id="4095" w:date="2017-05-05T17:26:20Z" w:author="Forfatter">
        <w:r>
          <w:rPr>
            <w:rtl w:val="0"/>
            <w:lang w:val="da-DK"/>
          </w:rPr>
          <w:delText xml:space="preserve">gger teknologier og sprog til beskrivelse af dokumenttyper og valideringer samt serviceoperationer og deres semantik. Den generiske specifikation beskriver ikke hvad det sundhedsfaglige indhold af den enkelte indberetning er, men hvordan den beskrives. </w:delText>
        </w:r>
      </w:del>
    </w:p>
    <w:p>
      <w:pPr>
        <w:pStyle w:val="Princip"/>
        <w:spacing w:before="120"/>
        <w:rPr>
          <w:del w:id="4096" w:date="2017-05-05T17:26:20Z" w:author="Forfatter"/>
        </w:rPr>
      </w:pPr>
      <w:del w:id="4097" w:date="2017-05-05T17:26:20Z" w:author="Forfatter">
        <w:r>
          <w:rPr>
            <w:rtl w:val="0"/>
          </w:rPr>
          <w:tab/>
          <w:delText>En generisk specifikation er en del af den nationale standardisering. En f</w:delText>
        </w:r>
      </w:del>
      <w:del w:id="4098" w:date="2017-05-05T17:26:20Z" w:author="Forfatter">
        <w:r>
          <w:rPr>
            <w:rtl w:val="0"/>
            <w:lang w:val="da-DK"/>
          </w:rPr>
          <w:delText>æ</w:delText>
        </w:r>
      </w:del>
      <w:del w:id="4099" w:date="2017-05-05T17:26:20Z" w:author="Forfatter">
        <w:r>
          <w:rPr>
            <w:rtl w:val="0"/>
            <w:lang w:val="da-DK"/>
          </w:rPr>
          <w:delText>lles anvendelse af serviceoperationer vil g</w:delText>
        </w:r>
      </w:del>
      <w:del w:id="4100" w:date="2017-05-05T17:26:20Z" w:author="Forfatter">
        <w:r>
          <w:rPr>
            <w:rtl w:val="0"/>
            <w:lang w:val="da-DK"/>
          </w:rPr>
          <w:delText>ø</w:delText>
        </w:r>
      </w:del>
      <w:del w:id="4101" w:date="2017-05-05T17:26:20Z" w:author="Forfatter">
        <w:r>
          <w:rPr>
            <w:rtl w:val="0"/>
            <w:lang w:val="da-DK"/>
          </w:rPr>
          <w:delText>re det muligt for sundhedsproducenter at udforme egne generiske brugergr</w:delText>
        </w:r>
      </w:del>
      <w:del w:id="4102" w:date="2017-05-05T17:26:20Z" w:author="Forfatter">
        <w:r>
          <w:rPr>
            <w:rtl w:val="0"/>
            <w:lang w:val="da-DK"/>
          </w:rPr>
          <w:delText>æ</w:delText>
        </w:r>
      </w:del>
      <w:del w:id="4103" w:date="2017-05-05T17:26:20Z" w:author="Forfatter">
        <w:r>
          <w:rPr>
            <w:rtl w:val="0"/>
            <w:lang w:val="da-DK"/>
          </w:rPr>
          <w:delText>nseflader eller overs</w:delText>
        </w:r>
      </w:del>
      <w:del w:id="4104" w:date="2017-05-05T17:26:20Z" w:author="Forfatter">
        <w:r>
          <w:rPr>
            <w:rtl w:val="0"/>
            <w:lang w:val="da-DK"/>
          </w:rPr>
          <w:delText>æ</w:delText>
        </w:r>
      </w:del>
      <w:del w:id="4105" w:date="2017-05-05T17:26:20Z" w:author="Forfatter">
        <w:r>
          <w:rPr>
            <w:rtl w:val="0"/>
            <w:lang w:val="da-DK"/>
          </w:rPr>
          <w:delText>tterkomponenter, der kan anvendes p</w:delText>
        </w:r>
      </w:del>
      <w:del w:id="4106" w:date="2017-05-05T17:26:20Z" w:author="Forfatter">
        <w:r>
          <w:rPr>
            <w:rtl w:val="0"/>
            <w:lang w:val="da-DK"/>
          </w:rPr>
          <w:delText xml:space="preserve">å </w:delText>
        </w:r>
      </w:del>
      <w:del w:id="4107" w:date="2017-05-05T17:26:20Z" w:author="Forfatter">
        <w:r>
          <w:rPr>
            <w:rtl w:val="0"/>
            <w:lang w:val="da-DK"/>
          </w:rPr>
          <w:delText>til indberetning til alle nationale registre med sekund</w:delText>
        </w:r>
      </w:del>
      <w:del w:id="4108" w:date="2017-05-05T17:26:20Z" w:author="Forfatter">
        <w:r>
          <w:rPr>
            <w:rtl w:val="0"/>
            <w:lang w:val="da-DK"/>
          </w:rPr>
          <w:delText>æ</w:delText>
        </w:r>
      </w:del>
      <w:del w:id="4109" w:date="2017-05-05T17:26:20Z" w:author="Forfatter">
        <w:r>
          <w:rPr>
            <w:rtl w:val="0"/>
            <w:lang w:val="da-DK"/>
          </w:rPr>
          <w:delText>re form</w:delText>
        </w:r>
      </w:del>
      <w:del w:id="4110" w:date="2017-05-05T17:26:20Z" w:author="Forfatter">
        <w:r>
          <w:rPr>
            <w:rtl w:val="0"/>
            <w:lang w:val="da-DK"/>
          </w:rPr>
          <w:delText>å</w:delText>
        </w:r>
      </w:del>
      <w:del w:id="4111" w:date="2017-05-05T17:26:20Z" w:author="Forfatter">
        <w:r>
          <w:rPr>
            <w:rtl w:val="0"/>
            <w:lang w:val="da-DK"/>
          </w:rPr>
          <w:delText xml:space="preserve">l. </w:delText>
        </w:r>
      </w:del>
    </w:p>
    <w:p>
      <w:pPr>
        <w:pStyle w:val="Princip"/>
        <w:spacing w:before="120"/>
        <w:rPr>
          <w:del w:id="4112" w:date="2017-05-05T17:26:20Z" w:author="Forfatter"/>
        </w:rPr>
      </w:pPr>
      <w:del w:id="4113" w:date="2017-05-05T17:26:20Z" w:author="Forfatter">
        <w:r>
          <w:rPr>
            <w:rtl w:val="0"/>
          </w:rPr>
          <w:tab/>
          <w:delText>For de enkelte register bliver udviklingen af l</w:delText>
        </w:r>
      </w:del>
      <w:del w:id="4114" w:date="2017-05-05T17:26:20Z" w:author="Forfatter">
        <w:r>
          <w:rPr>
            <w:rtl w:val="0"/>
            <w:lang w:val="da-DK"/>
          </w:rPr>
          <w:delText>ø</w:delText>
        </w:r>
      </w:del>
      <w:del w:id="4115" w:date="2017-05-05T17:26:20Z" w:author="Forfatter">
        <w:r>
          <w:rPr>
            <w:rtl w:val="0"/>
            <w:lang w:val="da-DK"/>
          </w:rPr>
          <w:delText>sninger v</w:delText>
        </w:r>
      </w:del>
      <w:del w:id="4116" w:date="2017-05-05T17:26:20Z" w:author="Forfatter">
        <w:r>
          <w:rPr>
            <w:rtl w:val="0"/>
            <w:lang w:val="da-DK"/>
          </w:rPr>
          <w:delText>æ</w:delText>
        </w:r>
      </w:del>
      <w:del w:id="4117" w:date="2017-05-05T17:26:20Z" w:author="Forfatter">
        <w:r>
          <w:rPr>
            <w:rtl w:val="0"/>
            <w:lang w:val="da-DK"/>
          </w:rPr>
          <w:delText>sentlig forsimplet, da den generiske specifikation udg</w:delText>
        </w:r>
      </w:del>
      <w:del w:id="4118" w:date="2017-05-05T17:26:20Z" w:author="Forfatter">
        <w:r>
          <w:rPr>
            <w:rtl w:val="0"/>
            <w:lang w:val="da-DK"/>
          </w:rPr>
          <w:delText>ø</w:delText>
        </w:r>
      </w:del>
      <w:del w:id="4119" w:date="2017-05-05T17:26:20Z" w:author="Forfatter">
        <w:r>
          <w:rPr>
            <w:rtl w:val="0"/>
            <w:lang w:val="da-DK"/>
          </w:rPr>
          <w:delText>r en stor del af den n</w:delText>
        </w:r>
      </w:del>
      <w:del w:id="4120" w:date="2017-05-05T17:26:20Z" w:author="Forfatter">
        <w:r>
          <w:rPr>
            <w:rtl w:val="0"/>
            <w:lang w:val="da-DK"/>
          </w:rPr>
          <w:delText>ø</w:delText>
        </w:r>
      </w:del>
      <w:del w:id="4121" w:date="2017-05-05T17:26:20Z" w:author="Forfatter">
        <w:r>
          <w:rPr>
            <w:rtl w:val="0"/>
            <w:lang w:val="da-DK"/>
          </w:rPr>
          <w:delText>dvendige kravspecifikation. For sundhedsproducenter vil antallet af forskellige teknologiske standarder til indberetning blive reduceret til et samlet s</w:delText>
        </w:r>
      </w:del>
      <w:del w:id="4122" w:date="2017-05-05T17:26:20Z" w:author="Forfatter">
        <w:r>
          <w:rPr>
            <w:rtl w:val="0"/>
            <w:lang w:val="da-DK"/>
          </w:rPr>
          <w:delText>æ</w:delText>
        </w:r>
      </w:del>
      <w:del w:id="4123" w:date="2017-05-05T17:26:20Z" w:author="Forfatter">
        <w:r>
          <w:rPr>
            <w:rtl w:val="0"/>
            <w:lang w:val="da-DK"/>
          </w:rPr>
          <w:delText>t af standarder. For begge parter vil fastl</w:delText>
        </w:r>
      </w:del>
      <w:del w:id="4124" w:date="2017-05-05T17:26:20Z" w:author="Forfatter">
        <w:r>
          <w:rPr>
            <w:rtl w:val="0"/>
            <w:lang w:val="da-DK"/>
          </w:rPr>
          <w:delText>æ</w:delText>
        </w:r>
      </w:del>
      <w:del w:id="4125" w:date="2017-05-05T17:26:20Z" w:author="Forfatter">
        <w:r>
          <w:rPr>
            <w:rtl w:val="0"/>
            <w:lang w:val="da-DK"/>
          </w:rPr>
          <w:delText>ggelsen af teknologi og sprog, give mulighed for at oparbejde erfaringer der kan anvendes p</w:delText>
        </w:r>
      </w:del>
      <w:del w:id="4126" w:date="2017-05-05T17:26:20Z" w:author="Forfatter">
        <w:r>
          <w:rPr>
            <w:rtl w:val="0"/>
            <w:lang w:val="da-DK"/>
          </w:rPr>
          <w:delText xml:space="preserve">å </w:delText>
        </w:r>
      </w:del>
      <w:del w:id="4127" w:date="2017-05-05T17:26:20Z" w:author="Forfatter">
        <w:r>
          <w:rPr>
            <w:rtl w:val="0"/>
            <w:lang w:val="da-DK"/>
          </w:rPr>
          <w:delText>tv</w:delText>
        </w:r>
      </w:del>
      <w:del w:id="4128" w:date="2017-05-05T17:26:20Z" w:author="Forfatter">
        <w:r>
          <w:rPr>
            <w:rtl w:val="0"/>
            <w:lang w:val="da-DK"/>
          </w:rPr>
          <w:delText>æ</w:delText>
        </w:r>
      </w:del>
      <w:del w:id="4129" w:date="2017-05-05T17:26:20Z" w:author="Forfatter">
        <w:r>
          <w:rPr>
            <w:rtl w:val="0"/>
            <w:lang w:val="da-DK"/>
          </w:rPr>
          <w:delText>rs af forskellige sundhedsm</w:delText>
        </w:r>
      </w:del>
      <w:del w:id="4130" w:date="2017-05-05T17:26:20Z" w:author="Forfatter">
        <w:r>
          <w:rPr>
            <w:rtl w:val="0"/>
            <w:lang w:val="da-DK"/>
          </w:rPr>
          <w:delText>æ</w:delText>
        </w:r>
      </w:del>
      <w:del w:id="4131" w:date="2017-05-05T17:26:20Z" w:author="Forfatter">
        <w:r>
          <w:rPr>
            <w:rtl w:val="0"/>
            <w:lang w:val="da-DK"/>
          </w:rPr>
          <w:delText>ssige omr</w:delText>
        </w:r>
      </w:del>
      <w:del w:id="4132" w:date="2017-05-05T17:26:20Z" w:author="Forfatter">
        <w:r>
          <w:rPr>
            <w:rtl w:val="0"/>
            <w:lang w:val="da-DK"/>
          </w:rPr>
          <w:delText>å</w:delText>
        </w:r>
      </w:del>
      <w:del w:id="4133" w:date="2017-05-05T17:26:20Z" w:author="Forfatter">
        <w:r>
          <w:rPr>
            <w:rtl w:val="0"/>
            <w:lang w:val="da-DK"/>
          </w:rPr>
          <w:delText xml:space="preserve">der. </w:delText>
        </w:r>
      </w:del>
    </w:p>
    <w:p>
      <w:pPr>
        <w:pStyle w:val="Princip"/>
        <w:spacing w:before="120"/>
        <w:rPr>
          <w:del w:id="4134" w:date="2017-05-05T17:26:20Z" w:author="Forfatter"/>
          <w:rFonts w:ascii="Calibri" w:cs="Calibri" w:hAnsi="Calibri" w:eastAsia="Calibri"/>
          <w:i w:val="1"/>
          <w:iCs w:val="1"/>
        </w:rPr>
      </w:pPr>
      <w:del w:id="4135" w:date="2017-05-05T17:26:20Z" w:author="Forfatter">
        <w:r>
          <w:rPr>
            <w:rtl w:val="0"/>
          </w:rPr>
          <w:tab/>
          <w:delText xml:space="preserve">Princippet er en teknisk specificering af princippet </w:delText>
        </w:r>
      </w:del>
      <w:del w:id="4136" w:date="2017-05-05T17:26:20Z" w:author="Forfatter">
        <w:r>
          <w:rPr>
            <w:rFonts w:ascii="Calibri" w:cs="Calibri" w:hAnsi="Calibri" w:eastAsia="Calibri"/>
            <w:i w:val="1"/>
            <w:iCs w:val="1"/>
            <w:rtl w:val="0"/>
            <w:lang w:val="da-DK"/>
          </w:rPr>
          <w:delText>Indberetning sker ved anvendelse af nationale standarder (Princip om 2).</w:delText>
        </w:r>
      </w:del>
    </w:p>
    <w:p>
      <w:pPr>
        <w:pStyle w:val="normal.0"/>
        <w:rPr>
          <w:del w:id="4137" w:date="2017-05-05T17:26:20Z" w:author="Forfatter"/>
        </w:rPr>
      </w:pPr>
    </w:p>
    <w:p>
      <w:pPr>
        <w:pStyle w:val="normal.0"/>
        <w:spacing w:after="0"/>
        <w:jc w:val="left"/>
      </w:pPr>
      <w:bookmarkStart w:name="_Ref323028095" w:id="4138"/>
      <w:del w:id="4139" w:date="2017-09-18T11:05:26Z" w:author="Mads Hjorth">
        <w:r>
          <w:rPr>
            <w:rFonts w:ascii="Calibri" w:cs="Calibri" w:hAnsi="Calibri" w:eastAsia="Calibri"/>
            <w:b w:val="1"/>
            <w:bCs w:val="1"/>
            <w:kern w:val="32"/>
            <w:sz w:val="28"/>
            <w:szCs w:val="28"/>
          </w:rPr>
          <w:br w:type="page"/>
        </w:r>
      </w:del>
    </w:p>
    <w:p>
      <w:pPr>
        <w:pStyle w:val="heading 1"/>
        <w:numPr>
          <w:ilvl w:val="0"/>
          <w:numId w:val="4"/>
        </w:numPr>
        <w:rPr>
          <w:del w:id="4140" w:date="2017-09-18T11:05:26Z" w:author="Mads Hjorth"/>
        </w:rPr>
      </w:pPr>
      <w:bookmarkStart w:name="_Ref323028316" w:id="4141"/>
      <w:del w:id="4142" w:date="2017-09-18T11:05:26Z" w:author="Mads Hjorth">
        <w:r>
          <w:rPr>
            <w:rtl w:val="0"/>
          </w:rPr>
          <w:delText>F</w:delText>
        </w:r>
      </w:del>
      <w:bookmarkEnd w:id="4141"/>
      <w:bookmarkStart w:name="_Ref336424139" w:id="4143"/>
      <w:del w:id="4144" w:date="2017-09-18T11:05:26Z" w:author="Mads Hjorth">
        <w:r>
          <w:rPr>
            <w:rtl w:val="0"/>
          </w:rPr>
          <w:delText>orretni</w:delText>
        </w:r>
      </w:del>
      <w:bookmarkEnd w:id="4143"/>
      <w:bookmarkEnd w:id="4138"/>
      <w:del w:id="4145" w:date="2017-09-18T11:05:26Z" w:author="Mads Hjorth">
        <w:r>
          <w:rPr>
            <w:rtl w:val="0"/>
          </w:rPr>
          <w:delText>ngsarkitektur</w:delText>
        </w:r>
      </w:del>
    </w:p>
    <w:p>
      <w:pPr>
        <w:pStyle w:val="heading 2"/>
        <w:numPr>
          <w:ilvl w:val="1"/>
          <w:numId w:val="4"/>
        </w:numPr>
        <w:rPr>
          <w:del w:id="4146" w:date="2017-09-18T11:05:26Z" w:author="Mads Hjorth"/>
        </w:rPr>
      </w:pPr>
      <w:del w:id="4147" w:date="2017-09-18T11:05:26Z" w:author="Mads Hjorth">
        <w:r>
          <w:rPr>
            <w:rtl w:val="0"/>
          </w:rPr>
          <w:delText>Opgaver</w:delText>
        </w:r>
      </w:del>
    </w:p>
    <w:p>
      <w:pPr>
        <w:pStyle w:val="normal.0"/>
        <w:rPr>
          <w:del w:id="4148" w:date="2017-09-18T11:05:26Z" w:author="Mads Hjorth"/>
        </w:rPr>
      </w:pPr>
      <w:bookmarkStart w:name="_Ref334607432" w:id="4149"/>
      <w:del w:id="4150" w:date="2017-09-18T11:05:26Z" w:author="Mads Hjorth">
        <w:r>
          <w:rPr>
            <w:rtl w:val="0"/>
            <w:lang w:val="da-DK"/>
          </w:rPr>
          <w:delText>Den prim</w:delText>
        </w:r>
      </w:del>
      <w:del w:id="4151" w:date="2017-09-18T11:05:26Z" w:author="Mads Hjorth">
        <w:r>
          <w:rPr>
            <w:rtl w:val="0"/>
            <w:lang w:val="da-DK"/>
          </w:rPr>
          <w:delText>æ</w:delText>
        </w:r>
      </w:del>
      <w:del w:id="4152" w:date="2017-09-18T11:05:26Z" w:author="Mads Hjorth">
        <w:r>
          <w:rPr>
            <w:rtl w:val="0"/>
            <w:lang w:val="da-DK"/>
          </w:rPr>
          <w:delText>re sundhedsopgave er at udf</w:delText>
        </w:r>
      </w:del>
      <w:del w:id="4153" w:date="2017-09-18T11:05:26Z" w:author="Mads Hjorth">
        <w:r>
          <w:rPr>
            <w:rtl w:val="0"/>
            <w:lang w:val="da-DK"/>
          </w:rPr>
          <w:delText>ø</w:delText>
        </w:r>
      </w:del>
      <w:del w:id="4154" w:date="2017-09-18T11:05:26Z" w:author="Mads Hjorth">
        <w:r>
          <w:rPr>
            <w:rtl w:val="0"/>
            <w:lang w:val="de-DE"/>
          </w:rPr>
          <w:delText>re unders</w:delText>
        </w:r>
      </w:del>
      <w:del w:id="4155" w:date="2017-09-18T11:05:26Z" w:author="Mads Hjorth">
        <w:r>
          <w:rPr>
            <w:rtl w:val="0"/>
            <w:lang w:val="da-DK"/>
          </w:rPr>
          <w:delText>ø</w:delText>
        </w:r>
      </w:del>
      <w:del w:id="4156" w:date="2017-09-18T11:05:26Z" w:author="Mads Hjorth">
        <w:r>
          <w:rPr>
            <w:rtl w:val="0"/>
            <w:lang w:val="da-DK"/>
          </w:rPr>
          <w:delText>gelse</w:delText>
        </w:r>
      </w:del>
      <w:ins w:id="4157" w:date="2017-05-05T17:26:20Z" w:author="Forfatter">
        <w:del w:id="4158" w:date="2017-09-18T11:05:26Z" w:author="Mads Hjorth">
          <w:r>
            <w:rPr>
              <w:rtl w:val="0"/>
            </w:rPr>
            <w:delText>r</w:delText>
          </w:r>
        </w:del>
      </w:ins>
      <w:del w:id="4159" w:date="2017-09-18T11:05:26Z" w:author="Mads Hjorth">
        <w:r>
          <w:rPr>
            <w:rtl w:val="0"/>
            <w:lang w:val="da-DK"/>
          </w:rPr>
          <w:delText>, behandling og pleje rettet mod enkelte borgere. Til brug for denne opgave er der brug for at udveksle oplysninger imellem de enkelte akt</w:delText>
        </w:r>
      </w:del>
      <w:del w:id="4160" w:date="2017-09-18T11:05:26Z" w:author="Mads Hjorth">
        <w:r>
          <w:rPr>
            <w:rtl w:val="0"/>
            <w:lang w:val="da-DK"/>
          </w:rPr>
          <w:delText>ø</w:delText>
        </w:r>
      </w:del>
      <w:del w:id="4161" w:date="2017-09-18T11:05:26Z" w:author="Mads Hjorth">
        <w:r>
          <w:rPr>
            <w:rtl w:val="0"/>
            <w:lang w:val="da-DK"/>
          </w:rPr>
          <w:delText>rer. De udvekslede oplysninger bliver brugt direkte i aktiviteterne rettet mod den enkelte borger og indg</w:delText>
        </w:r>
      </w:del>
      <w:del w:id="4162" w:date="2017-09-18T11:05:26Z" w:author="Mads Hjorth">
        <w:r>
          <w:rPr>
            <w:rtl w:val="0"/>
            <w:lang w:val="da-DK"/>
          </w:rPr>
          <w:delText>å</w:delText>
        </w:r>
      </w:del>
      <w:del w:id="4163" w:date="2017-09-18T11:05:26Z" w:author="Mads Hjorth">
        <w:r>
          <w:rPr>
            <w:rtl w:val="0"/>
            <w:lang w:val="da-DK"/>
          </w:rPr>
          <w:delText>r derfor i den prim</w:delText>
        </w:r>
      </w:del>
      <w:del w:id="4164" w:date="2017-09-18T11:05:26Z" w:author="Mads Hjorth">
        <w:r>
          <w:rPr>
            <w:rtl w:val="0"/>
            <w:lang w:val="da-DK"/>
          </w:rPr>
          <w:delText>æ</w:delText>
        </w:r>
      </w:del>
      <w:del w:id="4165" w:date="2017-09-18T11:05:26Z" w:author="Mads Hjorth">
        <w:r>
          <w:rPr>
            <w:rtl w:val="0"/>
            <w:lang w:val="da-DK"/>
          </w:rPr>
          <w:delText>re sundsopgave</w:delText>
        </w:r>
      </w:del>
      <w:ins w:id="4166" w:date="2017-05-05T17:26:20Z" w:author="Forfatter">
        <w:del w:id="4167" w:date="2017-09-18T11:05:26Z" w:author="Mads Hjorth">
          <w:r>
            <w:rPr>
              <w:rtl w:val="0"/>
            </w:rPr>
            <w:delText>;</w:delText>
          </w:r>
        </w:del>
      </w:ins>
      <w:del w:id="4168" w:date="2017-05-05T17:26:20Z" w:author="Forfatter">
        <w:r>
          <w:rPr>
            <w:rtl w:val="0"/>
          </w:rPr>
          <w:delText>,</w:delText>
        </w:r>
      </w:del>
      <w:del w:id="4169" w:date="2017-09-18T11:05:26Z" w:author="Mads Hjorth">
        <w:r>
          <w:rPr>
            <w:rtl w:val="0"/>
          </w:rPr>
          <w:delText xml:space="preserve"> </w:delText>
        </w:r>
      </w:del>
      <w:del w:id="4170" w:date="2017-05-05T17:26:20Z" w:author="Forfatter">
        <w:r>
          <w:rPr>
            <w:rtl w:val="0"/>
            <w:lang w:val="da-DK"/>
          </w:rPr>
          <w:delText xml:space="preserve">og </w:delText>
        </w:r>
      </w:del>
      <w:del w:id="4171" w:date="2017-09-18T11:05:26Z" w:author="Mads Hjorth">
        <w:r>
          <w:rPr>
            <w:rtl w:val="0"/>
            <w:lang w:val="da-DK"/>
          </w:rPr>
          <w:delText>vi kalder det</w:delText>
        </w:r>
      </w:del>
      <w:ins w:id="4172" w:date="2017-05-05T17:26:20Z" w:author="Forfatter">
        <w:del w:id="4173" w:date="2017-09-18T11:05:26Z" w:author="Mads Hjorth">
          <w:r>
            <w:rPr>
              <w:rtl w:val="0"/>
            </w:rPr>
            <w:delText>te</w:delText>
          </w:r>
        </w:del>
      </w:ins>
      <w:del w:id="4174" w:date="2017-09-18T11:05:26Z" w:author="Mads Hjorth">
        <w:r>
          <w:rPr>
            <w:rtl w:val="0"/>
            <w:lang w:val="da-DK"/>
          </w:rPr>
          <w:delText xml:space="preserve"> den prim</w:delText>
        </w:r>
      </w:del>
      <w:del w:id="4175" w:date="2017-09-18T11:05:26Z" w:author="Mads Hjorth">
        <w:r>
          <w:rPr>
            <w:rtl w:val="0"/>
            <w:lang w:val="da-DK"/>
          </w:rPr>
          <w:delText>æ</w:delText>
        </w:r>
      </w:del>
      <w:del w:id="4176" w:date="2017-09-18T11:05:26Z" w:author="Mads Hjorth">
        <w:r>
          <w:rPr>
            <w:rtl w:val="0"/>
            <w:lang w:val="da-DK"/>
          </w:rPr>
          <w:delText xml:space="preserve">re anvendelse af data. </w:delText>
        </w:r>
      </w:del>
    </w:p>
    <w:p>
      <w:pPr>
        <w:pStyle w:val="normal.0"/>
        <w:rPr>
          <w:del w:id="4177" w:date="2017-09-18T11:05:26Z" w:author="Mads Hjorth"/>
        </w:rPr>
      </w:pPr>
      <w:del w:id="4178" w:date="2017-09-18T11:05:26Z" w:author="Mads Hjorth">
        <w:r>
          <w:rPr>
            <w:rtl w:val="0"/>
            <w:lang w:val="da-DK"/>
          </w:rPr>
          <w:delText>Nationale registre har til opgave at samle data, udarbejde analyser og offentlige g</w:delText>
        </w:r>
      </w:del>
      <w:del w:id="4179" w:date="2017-09-18T11:05:26Z" w:author="Mads Hjorth">
        <w:r>
          <w:rPr>
            <w:rtl w:val="0"/>
            <w:lang w:val="da-DK"/>
          </w:rPr>
          <w:delText>ø</w:delText>
        </w:r>
      </w:del>
      <w:del w:id="4180" w:date="2017-09-18T11:05:26Z" w:author="Mads Hjorth">
        <w:r>
          <w:rPr>
            <w:rtl w:val="0"/>
            <w:lang w:val="da-DK"/>
          </w:rPr>
          <w:delText xml:space="preserve">re resultater om befolkningens sundhed, behandlingens kvalitet og andre </w:delText>
        </w:r>
      </w:del>
      <w:del w:id="4181" w:date="2017-05-05T17:26:20Z" w:author="Forfatter">
        <w:r>
          <w:rPr>
            <w:rtl w:val="0"/>
          </w:rPr>
          <w:delText>omr</w:delText>
        </w:r>
      </w:del>
      <w:del w:id="4182" w:date="2017-05-05T17:26:20Z" w:author="Forfatter">
        <w:r>
          <w:rPr>
            <w:rtl w:val="0"/>
            <w:lang w:val="da-DK"/>
          </w:rPr>
          <w:delText>å</w:delText>
        </w:r>
      </w:del>
      <w:del w:id="4183" w:date="2017-05-05T17:26:20Z" w:author="Forfatter">
        <w:r>
          <w:rPr>
            <w:rtl w:val="0"/>
            <w:lang w:val="de-DE"/>
          </w:rPr>
          <w:delText>der</w:delText>
        </w:r>
      </w:del>
      <w:ins w:id="4184" w:date="2017-05-05T17:26:20Z" w:author="Forfatter">
        <w:del w:id="4185" w:date="2017-09-18T11:05:26Z" w:author="Mads Hjorth">
          <w:r>
            <w:rPr>
              <w:rtl w:val="0"/>
              <w:lang w:val="da-DK"/>
            </w:rPr>
            <w:delText>forhold</w:delText>
          </w:r>
        </w:del>
      </w:ins>
      <w:del w:id="4186" w:date="2017-09-18T11:05:26Z" w:author="Mads Hjorth">
        <w:r>
          <w:rPr>
            <w:rtl w:val="0"/>
            <w:lang w:val="da-DK"/>
          </w:rPr>
          <w:delText>. Til brug for denne opgave er der brug for at opsamle oplysninger hos de enkelte akt</w:delText>
        </w:r>
      </w:del>
      <w:del w:id="4187" w:date="2017-09-18T11:05:26Z" w:author="Mads Hjorth">
        <w:r>
          <w:rPr>
            <w:rtl w:val="0"/>
            <w:lang w:val="da-DK"/>
          </w:rPr>
          <w:delText>ø</w:delText>
        </w:r>
      </w:del>
      <w:del w:id="4188" w:date="2017-09-18T11:05:26Z" w:author="Mads Hjorth">
        <w:r>
          <w:rPr>
            <w:rtl w:val="0"/>
          </w:rPr>
          <w:delText>rer og overf</w:delText>
        </w:r>
      </w:del>
      <w:del w:id="4189" w:date="2017-09-18T11:05:26Z" w:author="Mads Hjorth">
        <w:r>
          <w:rPr>
            <w:rtl w:val="0"/>
            <w:lang w:val="da-DK"/>
          </w:rPr>
          <w:delText>ø</w:delText>
        </w:r>
      </w:del>
      <w:del w:id="4190" w:date="2017-09-18T11:05:26Z" w:author="Mads Hjorth">
        <w:r>
          <w:rPr>
            <w:rtl w:val="0"/>
          </w:rPr>
          <w:delText>re disse til nationale registre. Hvordan denne opsamling og overf</w:delText>
        </w:r>
      </w:del>
      <w:del w:id="4191" w:date="2017-09-18T11:05:26Z" w:author="Mads Hjorth">
        <w:r>
          <w:rPr>
            <w:rtl w:val="0"/>
            <w:lang w:val="da-DK"/>
          </w:rPr>
          <w:delText>ø</w:delText>
        </w:r>
      </w:del>
      <w:del w:id="4192" w:date="2017-09-18T11:05:26Z" w:author="Mads Hjorth">
        <w:r>
          <w:rPr>
            <w:rtl w:val="0"/>
            <w:lang w:val="da-DK"/>
          </w:rPr>
          <w:delText>rsel bedst foreg</w:delText>
        </w:r>
      </w:del>
      <w:del w:id="4193" w:date="2017-09-18T11:05:26Z" w:author="Mads Hjorth">
        <w:r>
          <w:rPr>
            <w:rtl w:val="0"/>
            <w:lang w:val="da-DK"/>
          </w:rPr>
          <w:delText>å</w:delText>
        </w:r>
      </w:del>
      <w:del w:id="4194" w:date="2017-09-18T11:05:26Z" w:author="Mads Hjorth">
        <w:r>
          <w:rPr>
            <w:rtl w:val="0"/>
            <w:lang w:val="da-DK"/>
          </w:rPr>
          <w:delText>r, er det centrale sp</w:delText>
        </w:r>
      </w:del>
      <w:del w:id="4195" w:date="2017-09-18T11:05:26Z" w:author="Mads Hjorth">
        <w:r>
          <w:rPr>
            <w:rtl w:val="0"/>
            <w:lang w:val="da-DK"/>
          </w:rPr>
          <w:delText>ø</w:delText>
        </w:r>
      </w:del>
      <w:del w:id="4196" w:date="2017-09-18T11:05:26Z" w:author="Mads Hjorth">
        <w:r>
          <w:rPr>
            <w:rtl w:val="0"/>
            <w:lang w:val="da-DK"/>
          </w:rPr>
          <w:delText>rgsm</w:delText>
        </w:r>
      </w:del>
      <w:del w:id="4197" w:date="2017-09-18T11:05:26Z" w:author="Mads Hjorth">
        <w:r>
          <w:rPr>
            <w:rtl w:val="0"/>
            <w:lang w:val="da-DK"/>
          </w:rPr>
          <w:delText>å</w:delText>
        </w:r>
      </w:del>
      <w:del w:id="4198" w:date="2017-09-18T11:05:26Z" w:author="Mads Hjorth">
        <w:r>
          <w:rPr>
            <w:rtl w:val="0"/>
          </w:rPr>
          <w:delText>l som denne referencearkitektur fors</w:delText>
        </w:r>
      </w:del>
      <w:del w:id="4199" w:date="2017-09-18T11:05:26Z" w:author="Mads Hjorth">
        <w:r>
          <w:rPr>
            <w:rtl w:val="0"/>
            <w:lang w:val="da-DK"/>
          </w:rPr>
          <w:delText>ø</w:delText>
        </w:r>
      </w:del>
      <w:del w:id="4200" w:date="2017-09-18T11:05:26Z" w:author="Mads Hjorth">
        <w:r>
          <w:rPr>
            <w:rtl w:val="0"/>
          </w:rPr>
          <w:delText xml:space="preserve">ger at besvare. </w:delText>
        </w:r>
      </w:del>
      <w:bookmarkEnd w:id="4149"/>
    </w:p>
    <w:p>
      <w:pPr>
        <w:pStyle w:val="normal.0"/>
        <w:spacing w:before="120"/>
        <w:rPr>
          <w:del w:id="4201" w:date="2017-09-18T11:05:26Z" w:author="Mads Hjorth"/>
        </w:rPr>
      </w:pPr>
      <w:del w:id="4202" w:date="2017-09-18T11:05:26Z" w:author="Mads Hjorth">
        <w:r>
          <w:rPr>
            <w:rtl w:val="0"/>
            <w:lang w:val="da-DK"/>
          </w:rPr>
          <w:delText>Opgaverne kan beskrives ved hj</w:delText>
        </w:r>
      </w:del>
      <w:del w:id="4203" w:date="2017-09-18T11:05:26Z" w:author="Mads Hjorth">
        <w:r>
          <w:rPr>
            <w:rtl w:val="0"/>
            <w:lang w:val="da-DK"/>
          </w:rPr>
          <w:delText>æ</w:delText>
        </w:r>
      </w:del>
      <w:del w:id="4204" w:date="2017-09-18T11:05:26Z" w:author="Mads Hjorth">
        <w:r>
          <w:rPr>
            <w:rtl w:val="0"/>
          </w:rPr>
          <w:delText>lp at termer fra de f</w:delText>
        </w:r>
      </w:del>
      <w:del w:id="4205" w:date="2017-09-18T11:05:26Z" w:author="Mads Hjorth">
        <w:r>
          <w:rPr>
            <w:rtl w:val="0"/>
            <w:lang w:val="da-DK"/>
          </w:rPr>
          <w:delText>æ</w:delText>
        </w:r>
      </w:del>
      <w:del w:id="4206" w:date="2017-09-18T11:05:26Z" w:author="Mads Hjorth">
        <w:r>
          <w:rPr>
            <w:rtl w:val="0"/>
          </w:rPr>
          <w:delText>lles offentlige referencemodeller (FORM). Bem</w:delText>
        </w:r>
      </w:del>
      <w:del w:id="4207" w:date="2017-09-18T11:05:26Z" w:author="Mads Hjorth">
        <w:r>
          <w:rPr>
            <w:rtl w:val="0"/>
            <w:lang w:val="da-DK"/>
          </w:rPr>
          <w:delText>æ</w:delText>
        </w:r>
      </w:del>
      <w:del w:id="4208" w:date="2017-09-18T11:05:26Z" w:author="Mads Hjorth">
        <w:r>
          <w:rPr>
            <w:rtl w:val="0"/>
          </w:rPr>
          <w:delText>rk at nedenst</w:delText>
        </w:r>
      </w:del>
      <w:del w:id="4209" w:date="2017-09-18T11:05:26Z" w:author="Mads Hjorth">
        <w:r>
          <w:rPr>
            <w:rtl w:val="0"/>
            <w:lang w:val="da-DK"/>
          </w:rPr>
          <w:delText>å</w:delText>
        </w:r>
      </w:del>
      <w:del w:id="4210" w:date="2017-09-18T11:05:26Z" w:author="Mads Hjorth">
        <w:r>
          <w:rPr>
            <w:rtl w:val="0"/>
            <w:lang w:val="da-DK"/>
          </w:rPr>
          <w:delText>ende opgaveopdeling ikke svarer til den aktuelle opdeling i den nuv</w:delText>
        </w:r>
      </w:del>
      <w:del w:id="4211" w:date="2017-09-18T11:05:26Z" w:author="Mads Hjorth">
        <w:r>
          <w:rPr>
            <w:rtl w:val="0"/>
            <w:lang w:val="da-DK"/>
          </w:rPr>
          <w:delText>æ</w:delText>
        </w:r>
      </w:del>
      <w:del w:id="4212" w:date="2017-09-18T11:05:26Z" w:author="Mads Hjorth">
        <w:r>
          <w:rPr>
            <w:rtl w:val="0"/>
            <w:lang w:val="da-DK"/>
          </w:rPr>
          <w:delText xml:space="preserve">rende FORM 2.2. Det forventes at beskrivelsen af opgaver i kommende versioner af denne referencearkitektur og FORM vil konvergere.  </w:delText>
        </w:r>
      </w:del>
    </w:p>
    <w:p>
      <w:pPr>
        <w:pStyle w:val="normal.0"/>
        <w:keepNext w:val="1"/>
        <w:spacing w:before="120"/>
        <w:rPr>
          <w:del w:id="4213" w:date="2017-09-18T11:05:26Z" w:author="Mads Hjorth"/>
        </w:rPr>
      </w:pPr>
    </w:p>
    <w:p>
      <w:pPr>
        <w:pStyle w:val="caption"/>
        <w:jc w:val="both"/>
        <w:rPr>
          <w:del w:id="4214" w:date="2017-09-18T11:05:26Z" w:author="Mads Hjorth"/>
        </w:rPr>
      </w:pPr>
      <w:del w:id="4215" w:date="2017-09-18T11:05:26Z" w:author="Mads Hjorth">
        <w:r>
          <w:rPr>
            <w:rtl w:val="0"/>
            <w:lang w:val="da-DK"/>
          </w:rPr>
          <w:delText xml:space="preserve">Figur </w:delText>
        </w:r>
      </w:del>
      <w:ins w:id="4216" w:date="2017-05-05T17:26:20Z" w:author="Forfatter">
        <w:del w:id="4217" w:date="2017-09-18T11:05:26Z" w:author="Mads Hjorth">
          <w:r>
            <w:rPr>
              <w:rtl w:val="0"/>
              <w:lang w:val="da-DK"/>
            </w:rPr>
            <w:delText>4</w:delText>
          </w:r>
        </w:del>
      </w:ins>
      <w:ins w:id="4218" w:date="2017-05-05T17:26:20Z" w:author="Forfatter">
        <w:del w:id="4219" w:date="2017-05-05T17:26:20Z" w:author="Forfatter">
          <w:r>
            <w:rPr>
              <w:rtl w:val="0"/>
              <w:lang w:val="da-DK"/>
            </w:rPr>
            <w:delText>4</w:delText>
          </w:r>
        </w:del>
      </w:ins>
      <w:del w:id="4220" w:date="2017-05-05T17:26:20Z" w:author="Forfatter">
        <w:r>
          <w:rPr>
            <w:rtl w:val="0"/>
            <w:lang w:val="da-DK"/>
          </w:rPr>
          <w:delText>6</w:delText>
        </w:r>
      </w:del>
      <w:del w:id="4221" w:date="2017-09-18T11:05:26Z" w:author="Mads Hjorth">
        <w:r>
          <w:rPr>
            <w:rtl w:val="0"/>
            <w:lang w:val="da-DK"/>
          </w:rPr>
          <w:delText xml:space="preserve"> Opsamlingsprocesser p</w:delText>
        </w:r>
      </w:del>
      <w:del w:id="4222" w:date="2017-09-18T11:05:26Z" w:author="Mads Hjorth">
        <w:r>
          <w:rPr>
            <w:rtl w:val="0"/>
            <w:lang w:val="da-DK"/>
          </w:rPr>
          <w:delText xml:space="preserve">å </w:delText>
        </w:r>
      </w:del>
      <w:del w:id="4223" w:date="2017-09-18T11:05:26Z" w:author="Mads Hjorth">
        <w:r>
          <w:rPr>
            <w:rtl w:val="0"/>
            <w:lang w:val="da-DK"/>
          </w:rPr>
          <w:delText>sundhedsomr</w:delText>
        </w:r>
      </w:del>
      <w:del w:id="4224" w:date="2017-09-18T11:05:26Z" w:author="Mads Hjorth">
        <w:r>
          <w:rPr>
            <w:rtl w:val="0"/>
            <w:lang w:val="da-DK"/>
          </w:rPr>
          <w:delText>å</w:delText>
        </w:r>
      </w:del>
      <w:del w:id="4225" w:date="2017-09-18T11:05:26Z" w:author="Mads Hjorth">
        <w:r>
          <w:rPr>
            <w:rtl w:val="0"/>
            <w:lang w:val="da-DK"/>
          </w:rPr>
          <w:delText>det</w:delText>
        </w:r>
      </w:del>
    </w:p>
    <w:p>
      <w:pPr>
        <w:pStyle w:val="normal.0"/>
        <w:rPr>
          <w:del w:id="4226" w:date="2017-09-18T11:05:26Z" w:author="Mads Hjorth"/>
        </w:rPr>
      </w:pPr>
      <w:del w:id="4227" w:date="2017-09-18T11:05:26Z" w:author="Mads Hjorth">
        <w:r>
          <w:rPr>
            <w:rtl w:val="0"/>
          </w:rPr>
          <w:delText>Denne referencearkitektur vedr</w:delText>
        </w:r>
      </w:del>
      <w:del w:id="4228" w:date="2017-09-18T11:05:26Z" w:author="Mads Hjorth">
        <w:r>
          <w:rPr>
            <w:rtl w:val="0"/>
            <w:lang w:val="da-DK"/>
          </w:rPr>
          <w:delText>ø</w:delText>
        </w:r>
      </w:del>
      <w:del w:id="4229" w:date="2017-09-18T11:05:26Z" w:author="Mads Hjorth">
        <w:r>
          <w:rPr>
            <w:rtl w:val="0"/>
          </w:rPr>
          <w:delText>rer alene FORM-serviceomr</w:delText>
        </w:r>
      </w:del>
      <w:del w:id="4230" w:date="2017-09-18T11:05:26Z" w:author="Mads Hjorth">
        <w:r>
          <w:rPr>
            <w:rtl w:val="0"/>
            <w:lang w:val="da-DK"/>
          </w:rPr>
          <w:delText>å</w:delText>
        </w:r>
      </w:del>
      <w:del w:id="4231" w:date="2017-09-18T11:05:26Z" w:author="Mads Hjorth">
        <w:r>
          <w:rPr>
            <w:rtl w:val="0"/>
            <w:lang w:val="da-DK"/>
          </w:rPr>
          <w:delText xml:space="preserve">det </w:delText>
        </w:r>
      </w:del>
      <w:del w:id="4232" w:date="2017-09-18T11:05:26Z" w:author="Mads Hjorth">
        <w:r>
          <w:rPr>
            <w:rtl w:val="0"/>
          </w:rPr>
          <w:delText>”</w:delText>
        </w:r>
      </w:del>
      <w:del w:id="4233" w:date="2017-09-18T11:05:26Z" w:author="Mads Hjorth">
        <w:r>
          <w:rPr>
            <w:rtl w:val="0"/>
            <w:lang w:val="da-DK"/>
          </w:rPr>
          <w:delText>Sundhed</w:delText>
        </w:r>
      </w:del>
      <w:del w:id="4234" w:date="2017-09-18T11:05:26Z" w:author="Mads Hjorth">
        <w:r>
          <w:rPr>
            <w:rtl w:val="0"/>
          </w:rPr>
          <w:delText>”</w:delText>
        </w:r>
      </w:del>
      <w:del w:id="4235" w:date="2017-09-18T11:05:26Z" w:author="Mads Hjorth">
        <w:r>
          <w:rPr>
            <w:rtl w:val="0"/>
            <w:lang w:val="da-DK"/>
          </w:rPr>
          <w:delText>. Indenfor dette serviceomr</w:delText>
        </w:r>
      </w:del>
      <w:del w:id="4236" w:date="2017-09-18T11:05:26Z" w:author="Mads Hjorth">
        <w:r>
          <w:rPr>
            <w:rtl w:val="0"/>
            <w:lang w:val="da-DK"/>
          </w:rPr>
          <w:delText>å</w:delText>
        </w:r>
      </w:del>
      <w:del w:id="4237" w:date="2017-09-18T11:05:26Z" w:author="Mads Hjorth">
        <w:r>
          <w:rPr>
            <w:rtl w:val="0"/>
          </w:rPr>
          <w:delText>de omhandler den alene FORM-hovedomr</w:delText>
        </w:r>
      </w:del>
      <w:del w:id="4238" w:date="2017-09-18T11:05:26Z" w:author="Mads Hjorth">
        <w:r>
          <w:rPr>
            <w:rtl w:val="0"/>
            <w:lang w:val="da-DK"/>
          </w:rPr>
          <w:delText>å</w:delText>
        </w:r>
      </w:del>
      <w:del w:id="4239" w:date="2017-09-18T11:05:26Z" w:author="Mads Hjorth">
        <w:r>
          <w:rPr>
            <w:rtl w:val="0"/>
            <w:lang w:val="en-US"/>
          </w:rPr>
          <w:delText xml:space="preserve">det: </w:delText>
        </w:r>
      </w:del>
      <w:del w:id="4240" w:date="2017-09-18T11:05:26Z" w:author="Mads Hjorth">
        <w:r>
          <w:rPr>
            <w:rtl w:val="0"/>
          </w:rPr>
          <w:delText xml:space="preserve">” </w:delText>
        </w:r>
      </w:del>
      <w:del w:id="4241" w:date="2017-09-18T11:05:26Z" w:author="Mads Hjorth">
        <w:r>
          <w:rPr>
            <w:rtl w:val="0"/>
            <w:lang w:val="da-DK"/>
          </w:rPr>
          <w:delText>Oplysninger om patienter og sundhedsaktiviteter til sekund</w:delText>
        </w:r>
      </w:del>
      <w:del w:id="4242" w:date="2017-09-18T11:05:26Z" w:author="Mads Hjorth">
        <w:r>
          <w:rPr>
            <w:rtl w:val="0"/>
            <w:lang w:val="da-DK"/>
          </w:rPr>
          <w:delText>æ</w:delText>
        </w:r>
      </w:del>
      <w:del w:id="4243" w:date="2017-09-18T11:05:26Z" w:author="Mads Hjorth">
        <w:r>
          <w:rPr>
            <w:rtl w:val="0"/>
          </w:rPr>
          <w:delText>re anvendelse</w:delText>
        </w:r>
      </w:del>
      <w:del w:id="4244" w:date="2017-09-18T11:05:26Z" w:author="Mads Hjorth">
        <w:r>
          <w:rPr>
            <w:rtl w:val="0"/>
          </w:rPr>
          <w:delText>”</w:delText>
        </w:r>
      </w:del>
      <w:del w:id="4245" w:date="2017-09-18T11:05:26Z" w:author="Mads Hjorth">
        <w:r>
          <w:rPr>
            <w:rtl w:val="0"/>
            <w:lang w:val="da-DK"/>
          </w:rPr>
          <w:delText>. Opgaver som omhandler behandling af oplysninger til det prim</w:delText>
        </w:r>
      </w:del>
      <w:del w:id="4246" w:date="2017-09-18T11:05:26Z" w:author="Mads Hjorth">
        <w:r>
          <w:rPr>
            <w:rtl w:val="0"/>
            <w:lang w:val="da-DK"/>
          </w:rPr>
          <w:delText>æ</w:delText>
        </w:r>
      </w:del>
      <w:del w:id="4247" w:date="2017-09-18T11:05:26Z" w:author="Mads Hjorth">
        <w:r>
          <w:rPr>
            <w:rtl w:val="0"/>
          </w:rPr>
          <w:delText>re form</w:delText>
        </w:r>
      </w:del>
      <w:del w:id="4248" w:date="2017-09-18T11:05:26Z" w:author="Mads Hjorth">
        <w:r>
          <w:rPr>
            <w:rtl w:val="0"/>
            <w:lang w:val="da-DK"/>
          </w:rPr>
          <w:delText>å</w:delText>
        </w:r>
      </w:del>
      <w:del w:id="4249" w:date="2017-09-18T11:05:26Z" w:author="Mads Hjorth">
        <w:r>
          <w:rPr>
            <w:rtl w:val="0"/>
            <w:lang w:val="da-DK"/>
          </w:rPr>
          <w:delText>l: til brug i sundhedsaktiviteter rettet mod patienter, er alts</w:delText>
        </w:r>
      </w:del>
      <w:del w:id="4250" w:date="2017-09-18T11:05:26Z" w:author="Mads Hjorth">
        <w:r>
          <w:rPr>
            <w:rtl w:val="0"/>
          </w:rPr>
          <w:delText xml:space="preserve">å </w:delText>
        </w:r>
      </w:del>
      <w:del w:id="4251" w:date="2017-09-18T11:05:26Z" w:author="Mads Hjorth">
        <w:r>
          <w:rPr>
            <w:rtl w:val="0"/>
          </w:rPr>
          <w:delText xml:space="preserve">ikke omfattet. </w:delText>
        </w:r>
      </w:del>
    </w:p>
    <w:p>
      <w:pPr>
        <w:pStyle w:val="heading 2"/>
        <w:numPr>
          <w:ilvl w:val="1"/>
          <w:numId w:val="4"/>
        </w:numPr>
        <w:rPr>
          <w:del w:id="4252" w:date="2017-09-18T11:05:26Z" w:author="Mads Hjorth"/>
        </w:rPr>
      </w:pPr>
      <w:del w:id="4253" w:date="2017-09-18T11:05:26Z" w:author="Mads Hjorth">
        <w:r>
          <w:rPr>
            <w:rtl w:val="0"/>
          </w:rPr>
          <w:delText>Akt</w:delText>
        </w:r>
      </w:del>
      <w:del w:id="4254" w:date="2017-09-18T11:05:26Z" w:author="Mads Hjorth">
        <w:r>
          <w:rPr>
            <w:rtl w:val="0"/>
          </w:rPr>
          <w:delText>ø</w:delText>
        </w:r>
      </w:del>
      <w:del w:id="4255" w:date="2017-09-18T11:05:26Z" w:author="Mads Hjorth">
        <w:r>
          <w:rPr>
            <w:rtl w:val="0"/>
          </w:rPr>
          <w:delText>rer, roller og ansvar</w:delText>
        </w:r>
      </w:del>
    </w:p>
    <w:p>
      <w:pPr>
        <w:pStyle w:val="normal.0"/>
        <w:spacing w:before="120"/>
        <w:rPr>
          <w:del w:id="4256" w:date="2017-09-18T11:05:26Z" w:author="Mads Hjorth"/>
        </w:rPr>
      </w:pPr>
      <w:del w:id="4257" w:date="2017-09-18T11:05:26Z" w:author="Mads Hjorth">
        <w:r>
          <w:rPr>
            <w:rtl w:val="0"/>
            <w:lang w:val="da-DK"/>
          </w:rPr>
          <w:delText>I forbindelse med opsamling og indberetning af oplysninger spiller de enkelte akt</w:delText>
        </w:r>
      </w:del>
      <w:del w:id="4258" w:date="2017-09-18T11:05:26Z" w:author="Mads Hjorth">
        <w:r>
          <w:rPr>
            <w:rtl w:val="0"/>
            <w:lang w:val="da-DK"/>
          </w:rPr>
          <w:delText>ø</w:delText>
        </w:r>
      </w:del>
      <w:del w:id="4259" w:date="2017-09-18T11:05:26Z" w:author="Mads Hjorth">
        <w:r>
          <w:rPr>
            <w:rtl w:val="0"/>
            <w:lang w:val="da-DK"/>
          </w:rPr>
          <w:delText xml:space="preserve">rer forskellige roller. </w:delText>
        </w:r>
      </w:del>
      <w:del w:id="4260" w:date="2017-09-18T11:05:26Z" w:author="Mads Hjorth">
        <w:r>
          <w:rPr>
            <w:rFonts w:ascii="Calibri" w:cs="Calibri" w:hAnsi="Calibri" w:eastAsia="Calibri"/>
            <w:i w:val="1"/>
            <w:iCs w:val="1"/>
            <w:rtl w:val="0"/>
            <w:lang w:val="da-DK"/>
          </w:rPr>
          <w:delText>Sundhedsproducenter</w:delText>
        </w:r>
      </w:del>
      <w:del w:id="4261" w:date="2017-09-18T11:05:26Z" w:author="Mads Hjorth">
        <w:r>
          <w:rPr>
            <w:rtl w:val="0"/>
            <w:lang w:val="da-DK"/>
          </w:rPr>
          <w:delText xml:space="preserve"> har ansvar for at sikre fastholdelse af viden om patienter og aktiviteter i form af registrering af mere eller mindre strukturede oplysninger. </w:delText>
        </w:r>
      </w:del>
      <w:del w:id="4262" w:date="2017-09-18T11:05:26Z" w:author="Mads Hjorth">
        <w:r>
          <w:rPr>
            <w:rFonts w:ascii="Calibri" w:cs="Calibri" w:hAnsi="Calibri" w:eastAsia="Calibri"/>
            <w:i w:val="1"/>
            <w:iCs w:val="1"/>
            <w:rtl w:val="0"/>
            <w:lang w:val="es-ES_tradnl"/>
          </w:rPr>
          <w:delText>Registerejer</w:delText>
        </w:r>
      </w:del>
      <w:del w:id="4263" w:date="2017-09-18T11:05:26Z" w:author="Mads Hjorth">
        <w:r>
          <w:rPr>
            <w:rtl w:val="0"/>
            <w:lang w:val="da-DK"/>
          </w:rPr>
          <w:delText xml:space="preserve"> har det prim</w:delText>
        </w:r>
      </w:del>
      <w:del w:id="4264" w:date="2017-09-18T11:05:26Z" w:author="Mads Hjorth">
        <w:r>
          <w:rPr>
            <w:rtl w:val="0"/>
            <w:lang w:val="da-DK"/>
          </w:rPr>
          <w:delText>æ</w:delText>
        </w:r>
      </w:del>
      <w:del w:id="4265" w:date="2017-09-18T11:05:26Z" w:author="Mads Hjorth">
        <w:r>
          <w:rPr>
            <w:rtl w:val="0"/>
            <w:lang w:val="da-DK"/>
          </w:rPr>
          <w:delText xml:space="preserve">re ansvar for at modtage og opbevare, de af sundhedsproducenterne, opsamlede oplysninger. Statslige organisationer udfylder forskellige </w:delText>
        </w:r>
      </w:del>
      <w:del w:id="4266" w:date="2017-09-18T11:05:26Z" w:author="Mads Hjorth">
        <w:r>
          <w:rPr>
            <w:rFonts w:ascii="Calibri" w:cs="Calibri" w:hAnsi="Calibri" w:eastAsia="Calibri"/>
            <w:i w:val="1"/>
            <w:iCs w:val="1"/>
            <w:rtl w:val="0"/>
            <w:lang w:val="da-DK"/>
          </w:rPr>
          <w:delText>myndighedsroller</w:delText>
        </w:r>
      </w:del>
      <w:del w:id="4267" w:date="2017-09-18T11:05:26Z" w:author="Mads Hjorth">
        <w:r>
          <w:rPr>
            <w:rtl w:val="0"/>
            <w:lang w:val="da-DK"/>
          </w:rPr>
          <w:delText xml:space="preserve"> i forbindelse med registerejer og sundheds-producenters opsamling, overf</w:delText>
        </w:r>
      </w:del>
      <w:del w:id="4268" w:date="2017-09-18T11:05:26Z" w:author="Mads Hjorth">
        <w:r>
          <w:rPr>
            <w:rtl w:val="0"/>
            <w:lang w:val="da-DK"/>
          </w:rPr>
          <w:delText>ø</w:delText>
        </w:r>
      </w:del>
      <w:del w:id="4269" w:date="2017-09-18T11:05:26Z" w:author="Mads Hjorth">
        <w:r>
          <w:rPr>
            <w:rtl w:val="0"/>
            <w:lang w:val="da-DK"/>
          </w:rPr>
          <w:delText xml:space="preserve">rsel og opbevaring af oplysninger. </w:delText>
        </w:r>
      </w:del>
    </w:p>
    <w:p>
      <w:pPr>
        <w:pStyle w:val="normal.0"/>
        <w:spacing w:before="120"/>
        <w:jc w:val="center"/>
        <w:rPr>
          <w:del w:id="4270" w:date="2017-09-18T11:05:26Z" w:author="Mads Hjorth"/>
        </w:rPr>
      </w:pPr>
    </w:p>
    <w:p>
      <w:pPr>
        <w:pStyle w:val="normal.0"/>
        <w:rPr>
          <w:del w:id="4271" w:date="2017-09-18T11:05:26Z" w:author="Mads Hjorth"/>
        </w:rPr>
      </w:pPr>
      <w:bookmarkStart w:name="_Ref320876030" w:id="4272"/>
      <w:del w:id="4273" w:date="2017-09-18T11:05:26Z" w:author="Mads Hjorth">
        <w:r>
          <w:rPr>
            <w:rtl w:val="0"/>
          </w:rPr>
          <w:delText>N</w:delText>
        </w:r>
      </w:del>
      <w:bookmarkEnd w:id="4272"/>
      <w:bookmarkStart w:name="_Ref320876035" w:id="4274"/>
      <w:del w:id="4275" w:date="2017-09-18T11:05:26Z" w:author="Mads Hjorth">
        <w:r>
          <w:rPr>
            <w:rtl w:val="0"/>
          </w:rPr>
          <w:delText>e</w:delText>
        </w:r>
      </w:del>
      <w:bookmarkEnd w:id="4274"/>
      <w:bookmarkStart w:name="_Ref321986482" w:id="4276"/>
      <w:del w:id="4277" w:date="2017-09-18T11:05:26Z" w:author="Mads Hjorth">
        <w:r>
          <w:rPr>
            <w:rtl w:val="0"/>
          </w:rPr>
          <w:delText>d</w:delText>
        </w:r>
      </w:del>
      <w:bookmarkEnd w:id="4276"/>
      <w:bookmarkStart w:name="_Ref322346020" w:id="4278"/>
      <w:del w:id="4279" w:date="2017-09-18T11:05:26Z" w:author="Mads Hjorth">
        <w:r>
          <w:rPr>
            <w:rtl w:val="0"/>
          </w:rPr>
          <w:delText>e</w:delText>
        </w:r>
      </w:del>
      <w:bookmarkEnd w:id="4278"/>
      <w:bookmarkStart w:name="_Ref322346023" w:id="4280"/>
      <w:del w:id="4281" w:date="2017-09-18T11:05:26Z" w:author="Mads Hjorth">
        <w:r>
          <w:rPr>
            <w:rtl w:val="0"/>
          </w:rPr>
          <w:delText>n</w:delText>
        </w:r>
      </w:del>
      <w:bookmarkEnd w:id="4280"/>
      <w:bookmarkStart w:name="_Ref324167690" w:id="4282"/>
      <w:del w:id="4283" w:date="2017-09-18T11:05:26Z" w:author="Mads Hjorth">
        <w:r>
          <w:rPr>
            <w:rtl w:val="0"/>
            <w:lang w:val="en-US"/>
          </w:rPr>
          <w:delText>for pr</w:delText>
        </w:r>
      </w:del>
      <w:del w:id="4284" w:date="2017-09-18T11:05:26Z" w:author="Mads Hjorth">
        <w:r>
          <w:rPr>
            <w:rtl w:val="0"/>
            <w:lang w:val="da-DK"/>
          </w:rPr>
          <w:delText>æ</w:delText>
        </w:r>
      </w:del>
      <w:del w:id="4285" w:date="2017-09-18T11:05:26Z" w:author="Mads Hjorth">
        <w:r>
          <w:rPr>
            <w:rtl w:val="0"/>
          </w:rPr>
          <w:delText>ciseres det ansvar, de enkelte akt</w:delText>
        </w:r>
      </w:del>
      <w:del w:id="4286" w:date="2017-09-18T11:05:26Z" w:author="Mads Hjorth">
        <w:r>
          <w:rPr>
            <w:rtl w:val="0"/>
            <w:lang w:val="da-DK"/>
          </w:rPr>
          <w:delText>ø</w:delText>
        </w:r>
      </w:del>
      <w:del w:id="4287" w:date="2017-09-18T11:05:26Z" w:author="Mads Hjorth">
        <w:r>
          <w:rPr>
            <w:rtl w:val="0"/>
          </w:rPr>
          <w:delText>rer har.</w:delText>
        </w:r>
      </w:del>
    </w:p>
    <w:p>
      <w:pPr>
        <w:pStyle w:val="normal.0"/>
        <w:rPr>
          <w:del w:id="4288" w:date="2017-09-18T11:05:26Z" w:author="Mads Hjorth"/>
        </w:rPr>
      </w:pPr>
      <w:del w:id="4289" w:date="2017-09-18T11:05:26Z" w:author="Mads Hjorth">
        <w:r>
          <w:rPr>
            <w:rFonts w:ascii="Calibri" w:cs="Calibri" w:hAnsi="Calibri" w:eastAsia="Calibri"/>
            <w:i w:val="1"/>
            <w:iCs w:val="1"/>
            <w:rtl w:val="0"/>
            <w:lang w:val="da-DK"/>
          </w:rPr>
          <w:delText>Sundhedsproducenten</w:delText>
        </w:r>
      </w:del>
      <w:del w:id="4290" w:date="2017-09-18T11:05:26Z" w:author="Mads Hjorth">
        <w:r>
          <w:rPr>
            <w:rtl w:val="0"/>
            <w:lang w:val="da-DK"/>
          </w:rPr>
          <w:delText xml:space="preserve"> har ansvaret for at der sker en indberetning i henhold til de fastsatte indberetningskrav (har indberetningspligt). I denne sammenh</w:delText>
        </w:r>
      </w:del>
      <w:del w:id="4291" w:date="2017-09-18T11:05:26Z" w:author="Mads Hjorth">
        <w:r>
          <w:rPr>
            <w:rtl w:val="0"/>
            <w:lang w:val="da-DK"/>
          </w:rPr>
          <w:delText>æ</w:delText>
        </w:r>
      </w:del>
      <w:del w:id="4292" w:date="2017-09-18T11:05:26Z" w:author="Mads Hjorth">
        <w:r>
          <w:rPr>
            <w:rtl w:val="0"/>
            <w:lang w:val="da-DK"/>
          </w:rPr>
          <w:delText>ng er det sundhedsproducentens ansvar at de indberettede oplysninger har den forn</w:delText>
        </w:r>
      </w:del>
      <w:del w:id="4293" w:date="2017-09-18T11:05:26Z" w:author="Mads Hjorth">
        <w:r>
          <w:rPr>
            <w:rtl w:val="0"/>
            <w:lang w:val="da-DK"/>
          </w:rPr>
          <w:delText>ø</w:delText>
        </w:r>
      </w:del>
      <w:del w:id="4294" w:date="2017-09-18T11:05:26Z" w:author="Mads Hjorth">
        <w:r>
          <w:rPr>
            <w:rtl w:val="0"/>
          </w:rPr>
          <w:delText>dne kvalitet.</w:delText>
        </w:r>
      </w:del>
    </w:p>
    <w:p>
      <w:pPr>
        <w:pStyle w:val="normal.0"/>
        <w:rPr>
          <w:del w:id="4295" w:date="2017-09-18T11:05:26Z" w:author="Mads Hjorth"/>
        </w:rPr>
      </w:pPr>
      <w:del w:id="4296" w:date="2017-09-18T11:05:26Z" w:author="Mads Hjorth">
        <w:r>
          <w:rPr>
            <w:rFonts w:ascii="Calibri" w:cs="Calibri" w:hAnsi="Calibri" w:eastAsia="Calibri"/>
            <w:i w:val="1"/>
            <w:iCs w:val="1"/>
            <w:rtl w:val="0"/>
            <w:lang w:val="es-ES_tradnl"/>
          </w:rPr>
          <w:delText>Registerejer</w:delText>
        </w:r>
      </w:del>
      <w:del w:id="4297" w:date="2017-09-18T11:05:26Z" w:author="Mads Hjorth">
        <w:r>
          <w:rPr>
            <w:rtl w:val="0"/>
            <w:lang w:val="da-DK"/>
          </w:rPr>
          <w:delText xml:space="preserve"> har ansvar for at definere registerindhold, s</w:delText>
        </w:r>
      </w:del>
      <w:del w:id="4298" w:date="2017-09-18T11:05:26Z" w:author="Mads Hjorth">
        <w:r>
          <w:rPr>
            <w:rtl w:val="0"/>
          </w:rPr>
          <w:delText xml:space="preserve">å </w:delText>
        </w:r>
      </w:del>
      <w:del w:id="4299" w:date="2017-09-18T11:05:26Z" w:author="Mads Hjorth">
        <w:r>
          <w:rPr>
            <w:rtl w:val="0"/>
          </w:rPr>
          <w:delText>det er d</w:delText>
        </w:r>
      </w:del>
      <w:del w:id="4300" w:date="2017-09-18T11:05:26Z" w:author="Mads Hjorth">
        <w:r>
          <w:rPr>
            <w:rtl w:val="0"/>
            <w:lang w:val="da-DK"/>
          </w:rPr>
          <w:delText>æ</w:delText>
        </w:r>
      </w:del>
      <w:del w:id="4301" w:date="2017-09-18T11:05:26Z" w:author="Mads Hjorth">
        <w:r>
          <w:rPr>
            <w:rtl w:val="0"/>
          </w:rPr>
          <w:delText>kkende for registrets form</w:delText>
        </w:r>
      </w:del>
      <w:del w:id="4302" w:date="2017-09-18T11:05:26Z" w:author="Mads Hjorth">
        <w:r>
          <w:rPr>
            <w:rtl w:val="0"/>
            <w:lang w:val="da-DK"/>
          </w:rPr>
          <w:delText>å</w:delText>
        </w:r>
      </w:del>
      <w:del w:id="4303" w:date="2017-09-18T11:05:26Z" w:author="Mads Hjorth">
        <w:r>
          <w:rPr>
            <w:rtl w:val="0"/>
            <w:lang w:val="da-DK"/>
          </w:rPr>
          <w:delText>l, og s</w:delText>
        </w:r>
      </w:del>
      <w:del w:id="4304" w:date="2017-09-18T11:05:26Z" w:author="Mads Hjorth">
        <w:r>
          <w:rPr>
            <w:rtl w:val="0"/>
          </w:rPr>
          <w:delText xml:space="preserve">å </w:delText>
        </w:r>
      </w:del>
      <w:del w:id="4305" w:date="2017-09-18T11:05:26Z" w:author="Mads Hjorth">
        <w:r>
          <w:rPr>
            <w:rtl w:val="0"/>
          </w:rPr>
          <w:delText>det er i overensstemmelse med g</w:delText>
        </w:r>
      </w:del>
      <w:del w:id="4306" w:date="2017-09-18T11:05:26Z" w:author="Mads Hjorth">
        <w:r>
          <w:rPr>
            <w:rtl w:val="0"/>
            <w:lang w:val="da-DK"/>
          </w:rPr>
          <w:delText>æ</w:delText>
        </w:r>
      </w:del>
      <w:del w:id="4307" w:date="2017-09-18T11:05:26Z" w:author="Mads Hjorth">
        <w:r>
          <w:rPr>
            <w:rtl w:val="0"/>
            <w:lang w:val="da-DK"/>
          </w:rPr>
          <w:delText>ldende indholdsm</w:delText>
        </w:r>
      </w:del>
      <w:del w:id="4308" w:date="2017-09-18T11:05:26Z" w:author="Mads Hjorth">
        <w:r>
          <w:rPr>
            <w:rtl w:val="0"/>
            <w:lang w:val="da-DK"/>
          </w:rPr>
          <w:delText>æ</w:delText>
        </w:r>
      </w:del>
      <w:del w:id="4309" w:date="2017-09-18T11:05:26Z" w:author="Mads Hjorth">
        <w:r>
          <w:rPr>
            <w:rtl w:val="0"/>
          </w:rPr>
          <w:delText>ssige nationale standarder. Endvidere er registerejer ansvarlig for at definere kriterier for indberetning, samt indberetningsindhold og valideringsregler i overensstemmelse med nationale standarder. Registerejer er dataansvarlig for data i registret (i persondatalovens forstand), og registerejer har ansvaret for at data i registret stilles til r</w:delText>
        </w:r>
      </w:del>
      <w:del w:id="4310" w:date="2017-09-18T11:05:26Z" w:author="Mads Hjorth">
        <w:r>
          <w:rPr>
            <w:rtl w:val="0"/>
            <w:lang w:val="da-DK"/>
          </w:rPr>
          <w:delText>å</w:delText>
        </w:r>
      </w:del>
      <w:del w:id="4311" w:date="2017-09-18T11:05:26Z" w:author="Mads Hjorth">
        <w:r>
          <w:rPr>
            <w:rtl w:val="0"/>
            <w:lang w:val="da-DK"/>
          </w:rPr>
          <w:delText>dighed for andre parter med legitim adgang til disse, p</w:delText>
        </w:r>
      </w:del>
      <w:del w:id="4312" w:date="2017-09-18T11:05:26Z" w:author="Mads Hjorth">
        <w:r>
          <w:rPr>
            <w:rtl w:val="0"/>
          </w:rPr>
          <w:delText xml:space="preserve">å </w:delText>
        </w:r>
      </w:del>
      <w:del w:id="4313" w:date="2017-09-18T11:05:26Z" w:author="Mads Hjorth">
        <w:r>
          <w:rPr>
            <w:rtl w:val="0"/>
            <w:lang w:val="da-DK"/>
          </w:rPr>
          <w:delText>en anvendelig og sikkerhedsm</w:delText>
        </w:r>
      </w:del>
      <w:del w:id="4314" w:date="2017-09-18T11:05:26Z" w:author="Mads Hjorth">
        <w:r>
          <w:rPr>
            <w:rtl w:val="0"/>
            <w:lang w:val="da-DK"/>
          </w:rPr>
          <w:delText>æ</w:delText>
        </w:r>
      </w:del>
      <w:del w:id="4315" w:date="2017-09-18T11:05:26Z" w:author="Mads Hjorth">
        <w:r>
          <w:rPr>
            <w:rtl w:val="0"/>
          </w:rPr>
          <w:delText>ssig forsvarlig m</w:delText>
        </w:r>
      </w:del>
      <w:del w:id="4316" w:date="2017-09-18T11:05:26Z" w:author="Mads Hjorth">
        <w:r>
          <w:rPr>
            <w:rtl w:val="0"/>
            <w:lang w:val="da-DK"/>
          </w:rPr>
          <w:delText>å</w:delText>
        </w:r>
      </w:del>
      <w:del w:id="4317" w:date="2017-09-18T11:05:26Z" w:author="Mads Hjorth">
        <w:r>
          <w:rPr>
            <w:rtl w:val="0"/>
            <w:lang w:val="da-DK"/>
          </w:rPr>
          <w:delText>de. Endelig har registerejer ansvaret for korrektheden af analyser og for at resultater af analyser formidles pr</w:delText>
        </w:r>
      </w:del>
      <w:del w:id="4318" w:date="2017-09-18T11:05:26Z" w:author="Mads Hjorth">
        <w:r>
          <w:rPr>
            <w:rtl w:val="0"/>
            <w:lang w:val="da-DK"/>
          </w:rPr>
          <w:delText>æ</w:delText>
        </w:r>
      </w:del>
      <w:del w:id="4319" w:date="2017-09-18T11:05:26Z" w:author="Mads Hjorth">
        <w:r>
          <w:rPr>
            <w:rtl w:val="0"/>
            <w:lang w:val="da-DK"/>
          </w:rPr>
          <w:delText xml:space="preserve">cist og tydeligt. </w:delText>
        </w:r>
      </w:del>
    </w:p>
    <w:p>
      <w:pPr>
        <w:pStyle w:val="normal.0"/>
        <w:rPr>
          <w:del w:id="4320" w:date="2017-09-18T11:05:26Z" w:author="Mads Hjorth"/>
        </w:rPr>
      </w:pPr>
      <w:del w:id="4321" w:date="2017-09-18T11:05:26Z" w:author="Mads Hjorth">
        <w:r>
          <w:rPr>
            <w:rtl w:val="0"/>
            <w:lang w:val="fr-FR"/>
          </w:rPr>
          <w:delText xml:space="preserve">En </w:delText>
        </w:r>
      </w:del>
      <w:del w:id="4322" w:date="2017-09-18T11:05:26Z" w:author="Mads Hjorth">
        <w:r>
          <w:rPr>
            <w:rFonts w:ascii="Calibri" w:cs="Calibri" w:hAnsi="Calibri" w:eastAsia="Calibri"/>
            <w:i w:val="1"/>
            <w:iCs w:val="1"/>
            <w:rtl w:val="0"/>
            <w:lang w:val="da-DK"/>
          </w:rPr>
          <w:delText xml:space="preserve">myndighed </w:delText>
        </w:r>
      </w:del>
      <w:del w:id="4323" w:date="2017-09-18T11:05:26Z" w:author="Mads Hjorth">
        <w:r>
          <w:rPr>
            <w:rtl w:val="0"/>
          </w:rPr>
          <w:delText>er en akt</w:delText>
        </w:r>
      </w:del>
      <w:del w:id="4324" w:date="2017-09-18T11:05:26Z" w:author="Mads Hjorth">
        <w:r>
          <w:rPr>
            <w:rtl w:val="0"/>
            <w:lang w:val="da-DK"/>
          </w:rPr>
          <w:delText>ø</w:delText>
        </w:r>
      </w:del>
      <w:del w:id="4325" w:date="2017-09-18T11:05:26Z" w:author="Mads Hjorth">
        <w:r>
          <w:rPr>
            <w:rtl w:val="0"/>
            <w:lang w:val="da-DK"/>
          </w:rPr>
          <w:delText>r, s</w:delText>
        </w:r>
      </w:del>
      <w:del w:id="4326" w:date="2017-09-18T11:05:26Z" w:author="Mads Hjorth">
        <w:r>
          <w:rPr>
            <w:rtl w:val="0"/>
            <w:lang w:val="da-DK"/>
          </w:rPr>
          <w:delText>å</w:delText>
        </w:r>
      </w:del>
      <w:del w:id="4327" w:date="2017-09-18T11:05:26Z" w:author="Mads Hjorth">
        <w:r>
          <w:rPr>
            <w:rtl w:val="0"/>
          </w:rPr>
          <w:delText>fremt denne i henhold til lovgivningen kan fasts</w:delText>
        </w:r>
      </w:del>
      <w:del w:id="4328" w:date="2017-09-18T11:05:26Z" w:author="Mads Hjorth">
        <w:r>
          <w:rPr>
            <w:rtl w:val="0"/>
            <w:lang w:val="da-DK"/>
          </w:rPr>
          <w:delText>æ</w:delText>
        </w:r>
      </w:del>
      <w:del w:id="4329" w:date="2017-09-18T11:05:26Z" w:author="Mads Hjorth">
        <w:r>
          <w:rPr>
            <w:rtl w:val="0"/>
          </w:rPr>
          <w:delText>tte bestemmelser og tr</w:delText>
        </w:r>
      </w:del>
      <w:del w:id="4330" w:date="2017-09-18T11:05:26Z" w:author="Mads Hjorth">
        <w:r>
          <w:rPr>
            <w:rtl w:val="0"/>
            <w:lang w:val="da-DK"/>
          </w:rPr>
          <w:delText>æ</w:delText>
        </w:r>
      </w:del>
      <w:del w:id="4331" w:date="2017-09-18T11:05:26Z" w:author="Mads Hjorth">
        <w:r>
          <w:rPr>
            <w:rtl w:val="0"/>
            <w:lang w:val="nl-NL"/>
          </w:rPr>
          <w:delText>ffe afg</w:delText>
        </w:r>
      </w:del>
      <w:del w:id="4332" w:date="2017-09-18T11:05:26Z" w:author="Mads Hjorth">
        <w:r>
          <w:rPr>
            <w:rtl w:val="0"/>
            <w:lang w:val="da-DK"/>
          </w:rPr>
          <w:delText>ø</w:delText>
        </w:r>
      </w:del>
      <w:del w:id="4333" w:date="2017-09-18T11:05:26Z" w:author="Mads Hjorth">
        <w:r>
          <w:rPr>
            <w:rtl w:val="0"/>
            <w:lang w:val="da-DK"/>
          </w:rPr>
          <w:delText>relser indenfor omr</w:delText>
        </w:r>
      </w:del>
      <w:del w:id="4334" w:date="2017-09-18T11:05:26Z" w:author="Mads Hjorth">
        <w:r>
          <w:rPr>
            <w:rtl w:val="0"/>
            <w:lang w:val="da-DK"/>
          </w:rPr>
          <w:delText>å</w:delText>
        </w:r>
      </w:del>
      <w:del w:id="4335" w:date="2017-09-18T11:05:26Z" w:author="Mads Hjorth">
        <w:r>
          <w:rPr>
            <w:rtl w:val="0"/>
          </w:rPr>
          <w:delText>det. Relevant i denne sammenh</w:delText>
        </w:r>
      </w:del>
      <w:del w:id="4336" w:date="2017-09-18T11:05:26Z" w:author="Mads Hjorth">
        <w:r>
          <w:rPr>
            <w:rtl w:val="0"/>
            <w:lang w:val="da-DK"/>
          </w:rPr>
          <w:delText>æ</w:delText>
        </w:r>
      </w:del>
      <w:del w:id="4337" w:date="2017-09-18T11:05:26Z" w:author="Mads Hjorth">
        <w:r>
          <w:rPr>
            <w:rtl w:val="0"/>
            <w:lang w:val="da-DK"/>
          </w:rPr>
          <w:delText>ng er sundhedsministeriets myndighed til at fasts</w:delText>
        </w:r>
      </w:del>
      <w:del w:id="4338" w:date="2017-09-18T11:05:26Z" w:author="Mads Hjorth">
        <w:r>
          <w:rPr>
            <w:rtl w:val="0"/>
            <w:lang w:val="da-DK"/>
          </w:rPr>
          <w:delText>æ</w:delText>
        </w:r>
      </w:del>
      <w:del w:id="4339" w:date="2017-09-18T11:05:26Z" w:author="Mads Hjorth">
        <w:r>
          <w:rPr>
            <w:rtl w:val="0"/>
            <w:lang w:val="da-DK"/>
          </w:rPr>
          <w:delText xml:space="preserve">tte regler for sundhedsproducenters oplysning om egen virksomhed (sundhedslovens </w:delText>
        </w:r>
      </w:del>
      <w:del w:id="4340" w:date="2017-09-18T11:05:26Z" w:author="Mads Hjorth">
        <w:r>
          <w:rPr>
            <w:rtl w:val="0"/>
          </w:rPr>
          <w:delText>§</w:delText>
        </w:r>
      </w:del>
      <w:del w:id="4341" w:date="2017-09-18T11:05:26Z" w:author="Mads Hjorth">
        <w:r>
          <w:rPr>
            <w:rtl w:val="0"/>
          </w:rPr>
          <w:delText xml:space="preserve">195), til at </w:delText>
        </w:r>
      </w:del>
      <w:del w:id="4342" w:date="2017-05-05T17:26:20Z" w:author="Forfatter">
        <w:r>
          <w:rPr>
            <w:rtl w:val="0"/>
          </w:rPr>
          <w:delText>s</w:delText>
        </w:r>
      </w:del>
      <w:del w:id="4343" w:date="2017-05-05T17:26:20Z" w:author="Forfatter">
        <w:r>
          <w:rPr>
            <w:rtl w:val="0"/>
            <w:lang w:val="da-DK"/>
          </w:rPr>
          <w:delText>æ</w:delText>
        </w:r>
      </w:del>
      <w:del w:id="4344" w:date="2017-05-05T17:26:20Z" w:author="Forfatter">
        <w:r>
          <w:rPr>
            <w:rtl w:val="0"/>
            <w:lang w:val="fr-FR"/>
          </w:rPr>
          <w:delText xml:space="preserve">tte </w:delText>
        </w:r>
      </w:del>
      <w:ins w:id="4345" w:date="2017-05-05T17:26:20Z" w:author="Forfatter">
        <w:del w:id="4346" w:date="2017-09-18T11:05:26Z" w:author="Mads Hjorth">
          <w:r>
            <w:rPr>
              <w:rtl w:val="0"/>
              <w:lang w:val="da-DK"/>
            </w:rPr>
            <w:delText xml:space="preserve">stille </w:delText>
          </w:r>
        </w:del>
      </w:ins>
      <w:del w:id="4347" w:date="2017-09-18T11:05:26Z" w:author="Mads Hjorth">
        <w:r>
          <w:rPr>
            <w:rtl w:val="0"/>
            <w:lang w:val="da-DK"/>
          </w:rPr>
          <w:delText xml:space="preserve">krav til kliniske kvalitetsdatabaser (sundhedslovens </w:delText>
        </w:r>
      </w:del>
      <w:del w:id="4348" w:date="2017-09-18T11:05:26Z" w:author="Mads Hjorth">
        <w:r>
          <w:rPr>
            <w:rtl w:val="0"/>
          </w:rPr>
          <w:delText>§</w:delText>
        </w:r>
      </w:del>
      <w:del w:id="4349" w:date="2017-09-18T11:05:26Z" w:author="Mads Hjorth">
        <w:r>
          <w:rPr>
            <w:rtl w:val="0"/>
          </w:rPr>
          <w:delText xml:space="preserve">196) og til at </w:delText>
        </w:r>
      </w:del>
      <w:del w:id="4350" w:date="2017-05-05T17:26:20Z" w:author="Forfatter">
        <w:r>
          <w:rPr>
            <w:rtl w:val="0"/>
          </w:rPr>
          <w:delText>s</w:delText>
        </w:r>
      </w:del>
      <w:del w:id="4351" w:date="2017-05-05T17:26:20Z" w:author="Forfatter">
        <w:r>
          <w:rPr>
            <w:rtl w:val="0"/>
            <w:lang w:val="da-DK"/>
          </w:rPr>
          <w:delText>æ</w:delText>
        </w:r>
      </w:del>
      <w:del w:id="4352" w:date="2017-05-05T17:26:20Z" w:author="Forfatter">
        <w:r>
          <w:rPr>
            <w:rtl w:val="0"/>
            <w:lang w:val="fr-FR"/>
          </w:rPr>
          <w:delText xml:space="preserve">tte </w:delText>
        </w:r>
      </w:del>
      <w:ins w:id="4353" w:date="2017-05-05T17:26:20Z" w:author="Forfatter">
        <w:del w:id="4354" w:date="2017-09-18T11:05:26Z" w:author="Mads Hjorth">
          <w:r>
            <w:rPr>
              <w:rtl w:val="0"/>
              <w:lang w:val="da-DK"/>
            </w:rPr>
            <w:delText xml:space="preserve">stille </w:delText>
          </w:r>
        </w:del>
      </w:ins>
      <w:del w:id="4355" w:date="2017-09-18T11:05:26Z" w:author="Mads Hjorth">
        <w:r>
          <w:rPr>
            <w:rtl w:val="0"/>
          </w:rPr>
          <w:delText>krav til it-anvendelsen, herunder fasts</w:delText>
        </w:r>
      </w:del>
      <w:del w:id="4356" w:date="2017-09-18T11:05:26Z" w:author="Mads Hjorth">
        <w:r>
          <w:rPr>
            <w:rtl w:val="0"/>
            <w:lang w:val="da-DK"/>
          </w:rPr>
          <w:delText>æ</w:delText>
        </w:r>
      </w:del>
      <w:del w:id="4357" w:date="2017-09-18T11:05:26Z" w:author="Mads Hjorth">
        <w:r>
          <w:rPr>
            <w:rtl w:val="0"/>
            <w:lang w:val="da-DK"/>
          </w:rPr>
          <w:delText>ttelse af tekniske og indholdsm</w:delText>
        </w:r>
      </w:del>
      <w:del w:id="4358" w:date="2017-09-18T11:05:26Z" w:author="Mads Hjorth">
        <w:r>
          <w:rPr>
            <w:rtl w:val="0"/>
            <w:lang w:val="da-DK"/>
          </w:rPr>
          <w:delText>æ</w:delText>
        </w:r>
      </w:del>
      <w:del w:id="4359" w:date="2017-09-18T11:05:26Z" w:author="Mads Hjorth">
        <w:r>
          <w:rPr>
            <w:rtl w:val="0"/>
            <w:lang w:val="da-DK"/>
          </w:rPr>
          <w:delText xml:space="preserve">ssige standarder (sundhedslovens </w:delText>
        </w:r>
      </w:del>
      <w:del w:id="4360" w:date="2017-09-18T11:05:26Z" w:author="Mads Hjorth">
        <w:r>
          <w:rPr>
            <w:rtl w:val="0"/>
          </w:rPr>
          <w:delText>§</w:delText>
        </w:r>
      </w:del>
      <w:del w:id="4361" w:date="2017-09-18T11:05:26Z" w:author="Mads Hjorth">
        <w:r>
          <w:rPr>
            <w:rtl w:val="0"/>
            <w:lang w:val="da-DK"/>
          </w:rPr>
          <w:delText>193a). Endvidere er datatilsynet tilsynsmyndighed i forhold til parternes overholdelse af persondataloven.</w:delText>
        </w:r>
      </w:del>
    </w:p>
    <w:p>
      <w:pPr>
        <w:pStyle w:val="heading 2"/>
        <w:numPr>
          <w:ilvl w:val="1"/>
          <w:numId w:val="4"/>
        </w:numPr>
        <w:rPr>
          <w:del w:id="4362" w:date="2017-09-18T11:05:26Z" w:author="Mads Hjorth"/>
        </w:rPr>
      </w:pPr>
      <w:del w:id="4363" w:date="2017-09-18T11:05:26Z" w:author="Mads Hjorth">
        <w:r>
          <w:rPr>
            <w:rtl w:val="0"/>
          </w:rPr>
          <w:delText>Metoder til overf</w:delText>
        </w:r>
      </w:del>
      <w:del w:id="4364" w:date="2017-09-18T11:05:26Z" w:author="Mads Hjorth">
        <w:r>
          <w:rPr>
            <w:rtl w:val="0"/>
          </w:rPr>
          <w:delText>ø</w:delText>
        </w:r>
      </w:del>
      <w:del w:id="4365" w:date="2017-09-18T11:05:26Z" w:author="Mads Hjorth">
        <w:r>
          <w:rPr>
            <w:rtl w:val="0"/>
          </w:rPr>
          <w:delText>rsel af oplysninger</w:delText>
        </w:r>
      </w:del>
    </w:p>
    <w:p>
      <w:pPr>
        <w:pStyle w:val="normal.0"/>
        <w:rPr>
          <w:del w:id="4366" w:date="2017-09-18T11:05:26Z" w:author="Mads Hjorth"/>
        </w:rPr>
      </w:pPr>
      <w:del w:id="4367" w:date="2017-09-18T11:05:26Z" w:author="Mads Hjorth">
        <w:r>
          <w:rPr>
            <w:rtl w:val="0"/>
            <w:lang w:val="da-DK"/>
          </w:rPr>
          <w:delText>I dette afsnit beskrives to metoder til overf</w:delText>
        </w:r>
      </w:del>
      <w:del w:id="4368" w:date="2017-09-18T11:05:26Z" w:author="Mads Hjorth">
        <w:r>
          <w:rPr>
            <w:rtl w:val="0"/>
            <w:lang w:val="da-DK"/>
          </w:rPr>
          <w:delText>ø</w:delText>
        </w:r>
      </w:del>
      <w:del w:id="4369" w:date="2017-09-18T11:05:26Z" w:author="Mads Hjorth">
        <w:r>
          <w:rPr>
            <w:rtl w:val="0"/>
            <w:lang w:val="da-DK"/>
          </w:rPr>
          <w:delText>rsel af oplysninger til nationale registre med sekund</w:delText>
        </w:r>
      </w:del>
      <w:del w:id="4370" w:date="2017-09-18T11:05:26Z" w:author="Mads Hjorth">
        <w:r>
          <w:rPr>
            <w:rtl w:val="0"/>
            <w:lang w:val="da-DK"/>
          </w:rPr>
          <w:delText>æ</w:delText>
        </w:r>
      </w:del>
      <w:del w:id="4371" w:date="2017-09-18T11:05:26Z" w:author="Mads Hjorth">
        <w:r>
          <w:rPr>
            <w:rtl w:val="0"/>
          </w:rPr>
          <w:delText>re form</w:delText>
        </w:r>
      </w:del>
      <w:del w:id="4372" w:date="2017-09-18T11:05:26Z" w:author="Mads Hjorth">
        <w:r>
          <w:rPr>
            <w:rtl w:val="0"/>
            <w:lang w:val="da-DK"/>
          </w:rPr>
          <w:delText>å</w:delText>
        </w:r>
      </w:del>
      <w:del w:id="4373" w:date="2017-09-18T11:05:26Z" w:author="Mads Hjorth">
        <w:r>
          <w:rPr>
            <w:rtl w:val="0"/>
          </w:rPr>
          <w:delText>l. Disse to metoder er centrale i en f</w:delText>
        </w:r>
      </w:del>
      <w:del w:id="4374" w:date="2017-09-18T11:05:26Z" w:author="Mads Hjorth">
        <w:r>
          <w:rPr>
            <w:rtl w:val="0"/>
            <w:lang w:val="da-DK"/>
          </w:rPr>
          <w:delText>æ</w:delText>
        </w:r>
      </w:del>
      <w:del w:id="4375" w:date="2017-09-18T11:05:26Z" w:author="Mads Hjorth">
        <w:r>
          <w:rPr>
            <w:rtl w:val="0"/>
          </w:rPr>
          <w:delText>lles model for omr</w:delText>
        </w:r>
      </w:del>
      <w:del w:id="4376" w:date="2017-09-18T11:05:26Z" w:author="Mads Hjorth">
        <w:r>
          <w:rPr>
            <w:rtl w:val="0"/>
            <w:lang w:val="da-DK"/>
          </w:rPr>
          <w:delText>å</w:delText>
        </w:r>
      </w:del>
      <w:del w:id="4377" w:date="2017-09-18T11:05:26Z" w:author="Mads Hjorth">
        <w:r>
          <w:rPr>
            <w:rtl w:val="0"/>
          </w:rPr>
          <w:delText>det. Metoderne adskiller sig bl.a. ved forskellig ansvarsplacering og teknologivalg og har som f</w:delText>
        </w:r>
      </w:del>
      <w:del w:id="4378" w:date="2017-09-18T11:05:26Z" w:author="Mads Hjorth">
        <w:r>
          <w:rPr>
            <w:rtl w:val="0"/>
            <w:lang w:val="da-DK"/>
          </w:rPr>
          <w:delText>ø</w:delText>
        </w:r>
      </w:del>
      <w:del w:id="4379" w:date="2017-09-18T11:05:26Z" w:author="Mads Hjorth">
        <w:r>
          <w:rPr>
            <w:rtl w:val="0"/>
            <w:lang w:val="da-DK"/>
          </w:rPr>
          <w:delText>lge heraf forskellige egenskaber ift. datakvalitet, dynamik m.m.. Afh</w:delText>
        </w:r>
      </w:del>
      <w:del w:id="4380" w:date="2017-09-18T11:05:26Z" w:author="Mads Hjorth">
        <w:r>
          <w:rPr>
            <w:rtl w:val="0"/>
            <w:lang w:val="da-DK"/>
          </w:rPr>
          <w:delText>æ</w:delText>
        </w:r>
      </w:del>
      <w:del w:id="4381" w:date="2017-09-18T11:05:26Z" w:author="Mads Hjorth">
        <w:r>
          <w:rPr>
            <w:rtl w:val="0"/>
            <w:lang w:val="da-DK"/>
          </w:rPr>
          <w:delText>ngigt af, hvad form</w:delText>
        </w:r>
      </w:del>
      <w:del w:id="4382" w:date="2017-09-18T11:05:26Z" w:author="Mads Hjorth">
        <w:r>
          <w:rPr>
            <w:rtl w:val="0"/>
            <w:lang w:val="da-DK"/>
          </w:rPr>
          <w:delText>å</w:delText>
        </w:r>
      </w:del>
      <w:del w:id="4383" w:date="2017-09-18T11:05:26Z" w:author="Mads Hjorth">
        <w:r>
          <w:rPr>
            <w:rtl w:val="0"/>
            <w:lang w:val="da-DK"/>
          </w:rPr>
          <w:delText>let er med et konkret sundhedsregister, vil den ene eller den anden metode vise sig mest hensigtsm</w:delText>
        </w:r>
      </w:del>
      <w:del w:id="4384" w:date="2017-09-18T11:05:26Z" w:author="Mads Hjorth">
        <w:r>
          <w:rPr>
            <w:rtl w:val="0"/>
            <w:lang w:val="da-DK"/>
          </w:rPr>
          <w:delText>æ</w:delText>
        </w:r>
      </w:del>
      <w:del w:id="4385" w:date="2017-09-18T11:05:26Z" w:author="Mads Hjorth">
        <w:r>
          <w:rPr>
            <w:rtl w:val="0"/>
          </w:rPr>
          <w:delText>ssig at benytte.</w:delText>
        </w:r>
      </w:del>
    </w:p>
    <w:p>
      <w:pPr>
        <w:pStyle w:val="normal.0"/>
        <w:rPr>
          <w:del w:id="4386" w:date="2017-09-18T11:05:26Z" w:author="Mads Hjorth"/>
        </w:rPr>
      </w:pPr>
      <w:del w:id="4387" w:date="2017-09-18T11:05:26Z" w:author="Mads Hjorth">
        <w:r>
          <w:rPr>
            <w:rFonts w:ascii="Calibri" w:cs="Calibri" w:hAnsi="Calibri" w:eastAsia="Calibri"/>
            <w:i w:val="1"/>
            <w:iCs w:val="1"/>
            <w:rtl w:val="0"/>
          </w:rPr>
          <w:delText>Indberetning</w:delText>
        </w:r>
      </w:del>
      <w:del w:id="4388" w:date="2017-09-18T11:05:26Z" w:author="Mads Hjorth">
        <w:r>
          <w:rPr>
            <w:rtl w:val="0"/>
            <w:lang w:val="da-DK"/>
          </w:rPr>
          <w:delText xml:space="preserve"> er kendetegnet ved, at ansvaret for at data transformeres fra lokale datamodeller til et n</w:delText>
        </w:r>
      </w:del>
      <w:del w:id="4389" w:date="2017-09-18T11:05:26Z" w:author="Mads Hjorth">
        <w:r>
          <w:rPr>
            <w:rtl w:val="0"/>
            <w:lang w:val="da-DK"/>
          </w:rPr>
          <w:delText>æ</w:delText>
        </w:r>
      </w:del>
      <w:del w:id="4390" w:date="2017-09-18T11:05:26Z" w:author="Mads Hjorth">
        <w:r>
          <w:rPr>
            <w:rtl w:val="0"/>
            <w:lang w:val="da-DK"/>
          </w:rPr>
          <w:delText xml:space="preserve">rmere specificeret indberetningsformat </w:delText>
        </w:r>
      </w:del>
      <w:del w:id="4391" w:date="2017-05-05T17:26:20Z" w:author="Forfatter">
        <w:r>
          <w:rPr>
            <w:rtl w:val="0"/>
          </w:rPr>
          <w:delText xml:space="preserve">ligger </w:delText>
        </w:r>
      </w:del>
      <w:ins w:id="4392" w:date="2017-05-05T17:26:20Z" w:author="Forfatter">
        <w:del w:id="4393" w:date="2017-09-18T11:05:26Z" w:author="Mads Hjorth">
          <w:r>
            <w:rPr>
              <w:rtl w:val="0"/>
              <w:lang w:val="da-DK"/>
            </w:rPr>
            <w:delText xml:space="preserve">er placeret </w:delText>
          </w:r>
        </w:del>
      </w:ins>
      <w:del w:id="4394" w:date="2017-09-18T11:05:26Z" w:author="Mads Hjorth">
        <w:r>
          <w:rPr>
            <w:rtl w:val="0"/>
            <w:lang w:val="da-DK"/>
          </w:rPr>
          <w:delText xml:space="preserve">hos den enkelte sundhedsproducent. Omvendt </w:delText>
        </w:r>
      </w:del>
      <w:del w:id="4395" w:date="2017-05-05T17:26:20Z" w:author="Forfatter">
        <w:r>
          <w:rPr>
            <w:rtl w:val="0"/>
          </w:rPr>
          <w:delText xml:space="preserve">ligger </w:delText>
        </w:r>
      </w:del>
      <w:ins w:id="4396" w:date="2017-05-05T17:26:20Z" w:author="Forfatter">
        <w:del w:id="4397" w:date="2017-09-18T11:05:26Z" w:author="Mads Hjorth">
          <w:r>
            <w:rPr>
              <w:rtl w:val="0"/>
            </w:rPr>
            <w:delText xml:space="preserve">er </w:delText>
          </w:r>
        </w:del>
      </w:ins>
      <w:del w:id="4398" w:date="2017-09-18T11:05:26Z" w:author="Mads Hjorth">
        <w:r>
          <w:rPr>
            <w:rtl w:val="0"/>
            <w:lang w:val="da-DK"/>
          </w:rPr>
          <w:delText xml:space="preserve">ansvaret for at transformere data fra indberetningsformatet til et registers datamodel </w:delText>
        </w:r>
      </w:del>
      <w:ins w:id="4399" w:date="2017-05-05T17:26:20Z" w:author="Forfatter">
        <w:del w:id="4400" w:date="2017-09-18T11:05:26Z" w:author="Mads Hjorth">
          <w:r>
            <w:rPr>
              <w:rtl w:val="0"/>
              <w:lang w:val="da-DK"/>
            </w:rPr>
            <w:delText xml:space="preserve">placeret hos </w:delText>
          </w:r>
        </w:del>
      </w:ins>
      <w:del w:id="4401" w:date="2017-05-05T17:26:20Z" w:author="Forfatter">
        <w:r>
          <w:rPr>
            <w:rtl w:val="0"/>
            <w:lang w:val="en-US"/>
          </w:rPr>
          <w:delText xml:space="preserve">ved </w:delText>
        </w:r>
      </w:del>
      <w:del w:id="4402" w:date="2017-09-18T11:05:26Z" w:author="Mads Hjorth">
        <w:r>
          <w:rPr>
            <w:rtl w:val="0"/>
          </w:rPr>
          <w:delText xml:space="preserve">registerejeren. </w:delText>
        </w:r>
      </w:del>
      <w:del w:id="4403" w:date="2017-05-05T17:26:20Z" w:author="Forfatter">
        <w:r>
          <w:rPr>
            <w:rtl w:val="0"/>
          </w:rPr>
          <w:delText>Se nedenst</w:delText>
        </w:r>
      </w:del>
      <w:del w:id="4404" w:date="2017-05-05T17:26:20Z" w:author="Forfatter">
        <w:r>
          <w:rPr>
            <w:rtl w:val="0"/>
            <w:lang w:val="da-DK"/>
          </w:rPr>
          <w:delText>å</w:delText>
        </w:r>
      </w:del>
      <w:del w:id="4405" w:date="2017-05-05T17:26:20Z" w:author="Forfatter">
        <w:r>
          <w:rPr>
            <w:rtl w:val="0"/>
            <w:lang w:val="it-IT"/>
          </w:rPr>
          <w:delText>ende illustration:</w:delText>
        </w:r>
      </w:del>
    </w:p>
    <w:p>
      <w:pPr>
        <w:pStyle w:val="normal.0"/>
        <w:rPr>
          <w:del w:id="4406" w:date="2017-09-18T11:05:26Z" w:author="Mads Hjorth"/>
        </w:rPr>
      </w:pPr>
    </w:p>
    <w:p>
      <w:pPr>
        <w:pStyle w:val="normal.0"/>
        <w:rPr>
          <w:del w:id="4407" w:date="2017-09-18T11:05:26Z" w:author="Mads Hjorth"/>
        </w:rPr>
      </w:pPr>
      <w:del w:id="4408" w:date="2017-09-18T11:05:26Z" w:author="Mads Hjorth">
        <w:r>
          <w:rPr>
            <w:rtl w:val="0"/>
          </w:rPr>
          <w:delText>Indberetning er s</w:delText>
        </w:r>
      </w:del>
      <w:del w:id="4409" w:date="2017-09-18T11:05:26Z" w:author="Mads Hjorth">
        <w:r>
          <w:rPr>
            <w:rtl w:val="0"/>
            <w:lang w:val="da-DK"/>
          </w:rPr>
          <w:delText>æ</w:delText>
        </w:r>
      </w:del>
      <w:del w:id="4410" w:date="2017-09-18T11:05:26Z" w:author="Mads Hjorth">
        <w:r>
          <w:rPr>
            <w:rtl w:val="0"/>
            <w:lang w:val="da-DK"/>
          </w:rPr>
          <w:delText xml:space="preserve">rlig anvendelig i situationer, hvor man </w:delText>
        </w:r>
      </w:del>
      <w:del w:id="4411" w:date="2017-09-18T11:05:26Z" w:author="Mads Hjorth">
        <w:r>
          <w:rPr>
            <w:rtl w:val="0"/>
            <w:lang w:val="da-DK"/>
          </w:rPr>
          <w:delText>ø</w:delText>
        </w:r>
      </w:del>
      <w:del w:id="4412" w:date="2017-09-18T11:05:26Z" w:author="Mads Hjorth">
        <w:r>
          <w:rPr>
            <w:rtl w:val="0"/>
            <w:lang w:val="da-DK"/>
          </w:rPr>
          <w:delText>nsker, at de enkelte sundhedsproducenter skal kunne st</w:delText>
        </w:r>
      </w:del>
      <w:del w:id="4413" w:date="2017-09-18T11:05:26Z" w:author="Mads Hjorth">
        <w:r>
          <w:rPr>
            <w:rtl w:val="0"/>
          </w:rPr>
          <w:delText xml:space="preserve">å </w:delText>
        </w:r>
      </w:del>
      <w:del w:id="4414" w:date="2017-09-18T11:05:26Z" w:author="Mads Hjorth">
        <w:r>
          <w:rPr>
            <w:rtl w:val="0"/>
            <w:lang w:val="da-DK"/>
          </w:rPr>
          <w:delText>inde for de afgivne oplysninger. Det er endvidere muligt at stille krav om komplethed ved at forpligte de enkelte sundhedsproducenter gennem lovgivningen. M</w:delText>
        </w:r>
      </w:del>
      <w:del w:id="4415" w:date="2017-09-18T11:05:26Z" w:author="Mads Hjorth">
        <w:r>
          <w:rPr>
            <w:rtl w:val="0"/>
            <w:lang w:val="da-DK"/>
          </w:rPr>
          <w:delText>ø</w:delText>
        </w:r>
      </w:del>
      <w:del w:id="4416" w:date="2017-09-18T11:05:26Z" w:author="Mads Hjorth">
        <w:r>
          <w:rPr>
            <w:rtl w:val="0"/>
          </w:rPr>
          <w:delText>nstret er derfor eksempelvis velegnet n</w:delText>
        </w:r>
      </w:del>
      <w:del w:id="4417" w:date="2017-09-18T11:05:26Z" w:author="Mads Hjorth">
        <w:r>
          <w:rPr>
            <w:rtl w:val="0"/>
            <w:lang w:val="da-DK"/>
          </w:rPr>
          <w:delText>å</w:delText>
        </w:r>
      </w:del>
      <w:del w:id="4418" w:date="2017-09-18T11:05:26Z" w:author="Mads Hjorth">
        <w:r>
          <w:rPr>
            <w:rtl w:val="0"/>
            <w:lang w:val="da-DK"/>
          </w:rPr>
          <w:delText>r sundhedsregistret skal benyttes til afregning.</w:delText>
        </w:r>
      </w:del>
    </w:p>
    <w:p>
      <w:pPr>
        <w:pStyle w:val="normal.0"/>
        <w:rPr>
          <w:del w:id="4419" w:date="2017-09-18T11:05:26Z" w:author="Mads Hjorth"/>
          <w:rFonts w:ascii="Calibri" w:cs="Calibri" w:hAnsi="Calibri" w:eastAsia="Calibri"/>
          <w:b w:val="1"/>
          <w:bCs w:val="1"/>
        </w:rPr>
      </w:pPr>
      <w:del w:id="4420" w:date="2017-09-18T11:05:26Z" w:author="Mads Hjorth">
        <w:r>
          <w:rPr>
            <w:rtl w:val="0"/>
            <w:lang w:val="da-DK"/>
          </w:rPr>
          <w:delText xml:space="preserve">Det er en fordel, at man kan udnytte den lokale viden i forhold til at sikre datakomplethed og datakvalitet, men det er en ulempe at </w:delText>
        </w:r>
      </w:del>
      <w:del w:id="4421" w:date="2017-09-18T11:05:26Z" w:author="Mads Hjorth">
        <w:r>
          <w:rPr>
            <w:rtl w:val="0"/>
            <w:lang w:val="da-DK"/>
          </w:rPr>
          <w:delText>æ</w:delText>
        </w:r>
      </w:del>
      <w:del w:id="4422" w:date="2017-09-18T11:05:26Z" w:author="Mads Hjorth">
        <w:r>
          <w:rPr>
            <w:rtl w:val="0"/>
            <w:lang w:val="da-DK"/>
          </w:rPr>
          <w:delText>ndringer i et registers datamodel og/eller et indberetningsformat vil aff</w:delText>
        </w:r>
      </w:del>
      <w:del w:id="4423" w:date="2017-09-18T11:05:26Z" w:author="Mads Hjorth">
        <w:r>
          <w:rPr>
            <w:rtl w:val="0"/>
            <w:lang w:val="da-DK"/>
          </w:rPr>
          <w:delText>ø</w:delText>
        </w:r>
      </w:del>
      <w:del w:id="4424" w:date="2017-09-18T11:05:26Z" w:author="Mads Hjorth">
        <w:r>
          <w:rPr>
            <w:rtl w:val="0"/>
          </w:rPr>
          <w:delText xml:space="preserve">de </w:delText>
        </w:r>
      </w:del>
      <w:del w:id="4425" w:date="2017-09-18T11:05:26Z" w:author="Mads Hjorth">
        <w:r>
          <w:rPr>
            <w:rtl w:val="0"/>
            <w:lang w:val="da-DK"/>
          </w:rPr>
          <w:delText>æ</w:delText>
        </w:r>
      </w:del>
      <w:del w:id="4426" w:date="2017-09-18T11:05:26Z" w:author="Mads Hjorth">
        <w:r>
          <w:rPr>
            <w:rtl w:val="0"/>
            <w:lang w:val="da-DK"/>
          </w:rPr>
          <w:delText>ndringer i alle sundhedsproducenters systemer. Det kan derfor tage lang tid at gennemf</w:delText>
        </w:r>
      </w:del>
      <w:del w:id="4427" w:date="2017-09-18T11:05:26Z" w:author="Mads Hjorth">
        <w:r>
          <w:rPr>
            <w:rtl w:val="0"/>
            <w:lang w:val="da-DK"/>
          </w:rPr>
          <w:delText>ø</w:delText>
        </w:r>
      </w:del>
      <w:del w:id="4428" w:date="2017-09-18T11:05:26Z" w:author="Mads Hjorth">
        <w:r>
          <w:rPr>
            <w:rtl w:val="0"/>
          </w:rPr>
          <w:delText xml:space="preserve">re </w:delText>
        </w:r>
      </w:del>
      <w:del w:id="4429" w:date="2017-09-18T11:05:26Z" w:author="Mads Hjorth">
        <w:r>
          <w:rPr>
            <w:rtl w:val="0"/>
            <w:lang w:val="da-DK"/>
          </w:rPr>
          <w:delText>æ</w:delText>
        </w:r>
      </w:del>
      <w:del w:id="4430" w:date="2017-09-18T11:05:26Z" w:author="Mads Hjorth">
        <w:r>
          <w:rPr>
            <w:rtl w:val="0"/>
            <w:lang w:val="da-DK"/>
          </w:rPr>
          <w:delText xml:space="preserve">ndringer, og det kan have </w:delText>
        </w:r>
      </w:del>
      <w:del w:id="4431" w:date="2017-05-05T17:26:20Z" w:author="Forfatter">
        <w:r>
          <w:rPr>
            <w:rtl w:val="0"/>
            <w:lang w:val="es-ES_tradnl"/>
          </w:rPr>
          <w:delText>en del</w:delText>
        </w:r>
      </w:del>
      <w:ins w:id="4432" w:date="2017-05-05T17:26:20Z" w:author="Forfatter">
        <w:del w:id="4433" w:date="2017-09-18T11:05:26Z" w:author="Mads Hjorth">
          <w:r>
            <w:rPr>
              <w:rtl w:val="0"/>
              <w:lang w:val="da-DK"/>
            </w:rPr>
            <w:delText>store</w:delText>
          </w:r>
        </w:del>
      </w:ins>
      <w:del w:id="4434" w:date="2017-09-18T11:05:26Z" w:author="Mads Hjorth">
        <w:r>
          <w:rPr>
            <w:rtl w:val="0"/>
          </w:rPr>
          <w:delText xml:space="preserve"> omkostninger.</w:delText>
        </w:r>
      </w:del>
    </w:p>
    <w:p>
      <w:pPr>
        <w:pStyle w:val="normal.0"/>
        <w:rPr>
          <w:del w:id="4435" w:date="2017-09-18T11:05:26Z" w:author="Mads Hjorth"/>
          <w:rFonts w:ascii="Calibri" w:cs="Calibri" w:hAnsi="Calibri" w:eastAsia="Calibri"/>
          <w:i w:val="1"/>
          <w:iCs w:val="1"/>
        </w:rPr>
      </w:pPr>
      <w:del w:id="4436" w:date="2017-09-18T11:05:26Z" w:author="Mads Hjorth">
        <w:r>
          <w:rPr>
            <w:rFonts w:ascii="Calibri" w:cs="Calibri" w:hAnsi="Calibri" w:eastAsia="Calibri"/>
            <w:i w:val="1"/>
            <w:iCs w:val="1"/>
            <w:rtl w:val="0"/>
          </w:rPr>
          <w:delText xml:space="preserve">Indhentning </w:delText>
        </w:r>
      </w:del>
      <w:del w:id="4437" w:date="2017-09-18T11:05:26Z" w:author="Mads Hjorth">
        <w:r>
          <w:rPr>
            <w:rtl w:val="0"/>
            <w:lang w:val="da-DK"/>
          </w:rPr>
          <w:delText xml:space="preserve">er kendetegnet ved, at oplysninger </w:delText>
        </w:r>
      </w:del>
      <w:del w:id="4438" w:date="2017-05-05T17:26:20Z" w:author="Forfatter">
        <w:r>
          <w:rPr>
            <w:rtl w:val="0"/>
          </w:rPr>
          <w:delText xml:space="preserve">hentes </w:delText>
        </w:r>
      </w:del>
      <w:del w:id="4439" w:date="2017-09-18T11:05:26Z" w:author="Mads Hjorth">
        <w:r>
          <w:rPr>
            <w:rtl w:val="0"/>
          </w:rPr>
          <w:delText>overf</w:delText>
        </w:r>
      </w:del>
      <w:del w:id="4440" w:date="2017-09-18T11:05:26Z" w:author="Mads Hjorth">
        <w:r>
          <w:rPr>
            <w:rtl w:val="0"/>
            <w:lang w:val="da-DK"/>
          </w:rPr>
          <w:delText>ø</w:delText>
        </w:r>
      </w:del>
      <w:del w:id="4441" w:date="2017-09-18T11:05:26Z" w:author="Mads Hjorth">
        <w:r>
          <w:rPr>
            <w:rtl w:val="0"/>
            <w:lang w:val="da-DK"/>
          </w:rPr>
          <w:delText>res fra sundhedsproducenternes systemer p</w:delText>
        </w:r>
      </w:del>
      <w:del w:id="4442" w:date="2017-09-18T11:05:26Z" w:author="Mads Hjorth">
        <w:r>
          <w:rPr>
            <w:rtl w:val="0"/>
          </w:rPr>
          <w:delText xml:space="preserve">å </w:delText>
        </w:r>
      </w:del>
      <w:del w:id="4443" w:date="2017-09-18T11:05:26Z" w:author="Mads Hjorth">
        <w:r>
          <w:rPr>
            <w:rtl w:val="0"/>
            <w:lang w:val="da-DK"/>
          </w:rPr>
          <w:delText xml:space="preserve">foranledning af registerejer, uden at der sker </w:delText>
        </w:r>
      </w:del>
      <w:del w:id="4444" w:date="2017-09-18T11:05:26Z" w:author="Mads Hjorth">
        <w:r>
          <w:rPr>
            <w:rtl w:val="0"/>
            <w:lang w:val="da-DK"/>
          </w:rPr>
          <w:delText>æ</w:delText>
        </w:r>
      </w:del>
      <w:del w:id="4445" w:date="2017-09-18T11:05:26Z" w:author="Mads Hjorth">
        <w:r>
          <w:rPr>
            <w:rtl w:val="0"/>
            <w:lang w:val="da-DK"/>
          </w:rPr>
          <w:delText>ndring i oplysningernes struktur eller indhold (d.v.s. oplysninger f</w:delText>
        </w:r>
      </w:del>
      <w:del w:id="4446" w:date="2017-09-18T11:05:26Z" w:author="Mads Hjorth">
        <w:r>
          <w:rPr>
            <w:rtl w:val="0"/>
            <w:lang w:val="da-DK"/>
          </w:rPr>
          <w:delText>ø</w:delText>
        </w:r>
      </w:del>
      <w:del w:id="4447" w:date="2017-09-18T11:05:26Z" w:author="Mads Hjorth">
        <w:r>
          <w:rPr>
            <w:rtl w:val="0"/>
            <w:lang w:val="da-DK"/>
          </w:rPr>
          <w:delText>lger det lokale systems datamodel og klassifikationer). Det er herefter registerejerens ansvar at transformere data, s</w:delText>
        </w:r>
      </w:del>
      <w:del w:id="4448" w:date="2017-09-18T11:05:26Z" w:author="Mads Hjorth">
        <w:r>
          <w:rPr>
            <w:rtl w:val="0"/>
          </w:rPr>
          <w:delText xml:space="preserve">å </w:delText>
        </w:r>
      </w:del>
      <w:del w:id="4449" w:date="2017-09-18T11:05:26Z" w:author="Mads Hjorth">
        <w:r>
          <w:rPr>
            <w:rtl w:val="0"/>
          </w:rPr>
          <w:delText>de er sammenlignelige p</w:delText>
        </w:r>
      </w:del>
      <w:del w:id="4450" w:date="2017-09-18T11:05:26Z" w:author="Mads Hjorth">
        <w:r>
          <w:rPr>
            <w:rtl w:val="0"/>
          </w:rPr>
          <w:delText xml:space="preserve">å </w:delText>
        </w:r>
      </w:del>
      <w:del w:id="4451" w:date="2017-09-18T11:05:26Z" w:author="Mads Hjorth">
        <w:r>
          <w:rPr>
            <w:rtl w:val="0"/>
          </w:rPr>
          <w:delText>tv</w:delText>
        </w:r>
      </w:del>
      <w:del w:id="4452" w:date="2017-09-18T11:05:26Z" w:author="Mads Hjorth">
        <w:r>
          <w:rPr>
            <w:rtl w:val="0"/>
            <w:lang w:val="da-DK"/>
          </w:rPr>
          <w:delText>æ</w:delText>
        </w:r>
      </w:del>
      <w:del w:id="4453" w:date="2017-09-18T11:05:26Z" w:author="Mads Hjorth">
        <w:r>
          <w:rPr>
            <w:rtl w:val="0"/>
            <w:lang w:val="da-DK"/>
          </w:rPr>
          <w:delText xml:space="preserve">rs af de enkelte sundhedsproducenter. </w:delText>
        </w:r>
      </w:del>
      <w:del w:id="4454" w:date="2017-05-05T17:26:20Z" w:author="Forfatter">
        <w:r>
          <w:rPr>
            <w:rtl w:val="0"/>
            <w:lang w:val="da-DK"/>
          </w:rPr>
          <w:delText>Processen er illustreret i nedenst</w:delText>
        </w:r>
      </w:del>
      <w:del w:id="4455" w:date="2017-05-05T17:26:20Z" w:author="Forfatter">
        <w:r>
          <w:rPr>
            <w:rtl w:val="0"/>
            <w:lang w:val="da-DK"/>
          </w:rPr>
          <w:delText>å</w:delText>
        </w:r>
      </w:del>
      <w:del w:id="4456" w:date="2017-05-05T17:26:20Z" w:author="Forfatter">
        <w:r>
          <w:rPr>
            <w:rtl w:val="0"/>
            <w:lang w:val="it-IT"/>
          </w:rPr>
          <w:delText>ende figur:</w:delText>
        </w:r>
      </w:del>
    </w:p>
    <w:p>
      <w:pPr>
        <w:pStyle w:val="normal.0"/>
        <w:spacing w:after="0"/>
        <w:jc w:val="left"/>
        <w:rPr>
          <w:del w:id="4457" w:date="2017-09-18T11:05:26Z" w:author="Mads Hjorth"/>
        </w:rPr>
      </w:pPr>
    </w:p>
    <w:p>
      <w:pPr>
        <w:pStyle w:val="normal.0"/>
        <w:rPr>
          <w:del w:id="4458" w:date="2017-09-18T11:05:26Z" w:author="Mads Hjorth"/>
        </w:rPr>
      </w:pPr>
    </w:p>
    <w:p>
      <w:pPr>
        <w:pStyle w:val="normal.0"/>
        <w:rPr>
          <w:del w:id="4459" w:date="2017-09-18T11:05:26Z" w:author="Mads Hjorth"/>
        </w:rPr>
      </w:pPr>
      <w:del w:id="4460" w:date="2017-09-18T11:05:26Z" w:author="Mads Hjorth">
        <w:r>
          <w:rPr>
            <w:rtl w:val="0"/>
          </w:rPr>
          <w:delText>Overf</w:delText>
        </w:r>
      </w:del>
      <w:del w:id="4461" w:date="2017-09-18T11:05:26Z" w:author="Mads Hjorth">
        <w:r>
          <w:rPr>
            <w:rtl w:val="0"/>
            <w:lang w:val="da-DK"/>
          </w:rPr>
          <w:delText>ø</w:delText>
        </w:r>
      </w:del>
      <w:del w:id="4462" w:date="2017-09-18T11:05:26Z" w:author="Mads Hjorth">
        <w:r>
          <w:rPr>
            <w:rtl w:val="0"/>
            <w:lang w:val="da-DK"/>
          </w:rPr>
          <w:delText>rsel af oplysninger efter dette kommunikationsm</w:delText>
        </w:r>
      </w:del>
      <w:del w:id="4463" w:date="2017-09-18T11:05:26Z" w:author="Mads Hjorth">
        <w:r>
          <w:rPr>
            <w:rtl w:val="0"/>
            <w:lang w:val="da-DK"/>
          </w:rPr>
          <w:delText>ø</w:delText>
        </w:r>
      </w:del>
      <w:del w:id="4464" w:date="2017-09-18T11:05:26Z" w:author="Mads Hjorth">
        <w:r>
          <w:rPr>
            <w:rtl w:val="0"/>
            <w:lang w:val="da-DK"/>
          </w:rPr>
          <w:delText>nster foruds</w:delText>
        </w:r>
      </w:del>
      <w:del w:id="4465" w:date="2017-09-18T11:05:26Z" w:author="Mads Hjorth">
        <w:r>
          <w:rPr>
            <w:rtl w:val="0"/>
            <w:lang w:val="da-DK"/>
          </w:rPr>
          <w:delText>æ</w:delText>
        </w:r>
      </w:del>
      <w:del w:id="4466" w:date="2017-09-18T11:05:26Z" w:author="Mads Hjorth">
        <w:r>
          <w:rPr>
            <w:rtl w:val="0"/>
            <w:lang w:val="da-DK"/>
          </w:rPr>
          <w:delText>tter, at der indg</w:delText>
        </w:r>
      </w:del>
      <w:del w:id="4467" w:date="2017-09-18T11:05:26Z" w:author="Mads Hjorth">
        <w:r>
          <w:rPr>
            <w:rtl w:val="0"/>
            <w:lang w:val="da-DK"/>
          </w:rPr>
          <w:delText>å</w:delText>
        </w:r>
      </w:del>
      <w:del w:id="4468" w:date="2017-09-18T11:05:26Z" w:author="Mads Hjorth">
        <w:r>
          <w:rPr>
            <w:rtl w:val="0"/>
            <w:lang w:val="da-DK"/>
          </w:rPr>
          <w:delText>s aftale mellem registerejer og de enkelte sundhedsproducenter (og evt. andre registerejere), da registerejer ikke har hjemmel til at stille krav til indretningen af de lokale systemer.</w:delText>
        </w:r>
      </w:del>
    </w:p>
    <w:p>
      <w:pPr>
        <w:pStyle w:val="normal.0"/>
        <w:rPr>
          <w:del w:id="4469" w:date="2017-09-18T11:05:26Z" w:author="Mads Hjorth"/>
        </w:rPr>
      </w:pPr>
      <w:del w:id="4470" w:date="2017-09-18T11:05:26Z" w:author="Mads Hjorth">
        <w:r>
          <w:rPr>
            <w:rtl w:val="0"/>
          </w:rPr>
          <w:delText>Det vil v</w:delText>
        </w:r>
      </w:del>
      <w:del w:id="4471" w:date="2017-09-18T11:05:26Z" w:author="Mads Hjorth">
        <w:r>
          <w:rPr>
            <w:rtl w:val="0"/>
            <w:lang w:val="da-DK"/>
          </w:rPr>
          <w:delText>æ</w:delText>
        </w:r>
      </w:del>
      <w:del w:id="4472" w:date="2017-09-18T11:05:26Z" w:author="Mads Hjorth">
        <w:r>
          <w:rPr>
            <w:rtl w:val="0"/>
          </w:rPr>
          <w:delText>re en st</w:delText>
        </w:r>
      </w:del>
      <w:del w:id="4473" w:date="2017-09-18T11:05:26Z" w:author="Mads Hjorth">
        <w:r>
          <w:rPr>
            <w:rtl w:val="0"/>
            <w:lang w:val="da-DK"/>
          </w:rPr>
          <w:delText>ø</w:delText>
        </w:r>
      </w:del>
      <w:del w:id="4474" w:date="2017-09-18T11:05:26Z" w:author="Mads Hjorth">
        <w:r>
          <w:rPr>
            <w:rtl w:val="0"/>
            <w:lang w:val="da-DK"/>
          </w:rPr>
          <w:delText>rre opgave at sikre komplethed i registret p</w:delText>
        </w:r>
      </w:del>
      <w:del w:id="4475" w:date="2017-09-18T11:05:26Z" w:author="Mads Hjorth">
        <w:r>
          <w:rPr>
            <w:rtl w:val="0"/>
          </w:rPr>
          <w:delText xml:space="preserve">å </w:delText>
        </w:r>
      </w:del>
      <w:del w:id="4476" w:date="2017-09-18T11:05:26Z" w:author="Mads Hjorth">
        <w:r>
          <w:rPr>
            <w:rtl w:val="0"/>
          </w:rPr>
          <w:delText>denne m</w:delText>
        </w:r>
      </w:del>
      <w:del w:id="4477" w:date="2017-09-18T11:05:26Z" w:author="Mads Hjorth">
        <w:r>
          <w:rPr>
            <w:rtl w:val="0"/>
            <w:lang w:val="da-DK"/>
          </w:rPr>
          <w:delText>å</w:delText>
        </w:r>
      </w:del>
      <w:del w:id="4478" w:date="2017-09-18T11:05:26Z" w:author="Mads Hjorth">
        <w:r>
          <w:rPr>
            <w:rtl w:val="0"/>
            <w:lang w:val="da-DK"/>
          </w:rPr>
          <w:delText>de, men kommunikationsm</w:delText>
        </w:r>
      </w:del>
      <w:del w:id="4479" w:date="2017-09-18T11:05:26Z" w:author="Mads Hjorth">
        <w:r>
          <w:rPr>
            <w:rtl w:val="0"/>
            <w:lang w:val="da-DK"/>
          </w:rPr>
          <w:delText>ø</w:delText>
        </w:r>
      </w:del>
      <w:del w:id="4480" w:date="2017-09-18T11:05:26Z" w:author="Mads Hjorth">
        <w:r>
          <w:rPr>
            <w:rtl w:val="0"/>
            <w:lang w:val="da-DK"/>
          </w:rPr>
          <w:delText>nstret udem</w:delText>
        </w:r>
      </w:del>
      <w:del w:id="4481" w:date="2017-09-18T11:05:26Z" w:author="Mads Hjorth">
        <w:r>
          <w:rPr>
            <w:rtl w:val="0"/>
            <w:lang w:val="da-DK"/>
          </w:rPr>
          <w:delText>æ</w:delText>
        </w:r>
      </w:del>
      <w:del w:id="4482" w:date="2017-09-18T11:05:26Z" w:author="Mads Hjorth">
        <w:r>
          <w:rPr>
            <w:rtl w:val="0"/>
            <w:lang w:val="da-DK"/>
          </w:rPr>
          <w:delText>rker sig ved en h</w:delText>
        </w:r>
      </w:del>
      <w:del w:id="4483" w:date="2017-09-18T11:05:26Z" w:author="Mads Hjorth">
        <w:r>
          <w:rPr>
            <w:rtl w:val="0"/>
            <w:lang w:val="da-DK"/>
          </w:rPr>
          <w:delText>ø</w:delText>
        </w:r>
      </w:del>
      <w:del w:id="4484" w:date="2017-09-18T11:05:26Z" w:author="Mads Hjorth">
        <w:r>
          <w:rPr>
            <w:rtl w:val="0"/>
            <w:lang w:val="da-DK"/>
          </w:rPr>
          <w:delText xml:space="preserve">jere grad af fleksibilitet, da </w:delText>
        </w:r>
      </w:del>
      <w:del w:id="4485" w:date="2017-09-18T11:05:26Z" w:author="Mads Hjorth">
        <w:r>
          <w:rPr>
            <w:rtl w:val="0"/>
            <w:lang w:val="da-DK"/>
          </w:rPr>
          <w:delText>æ</w:delText>
        </w:r>
      </w:del>
      <w:del w:id="4486" w:date="2017-09-18T11:05:26Z" w:author="Mads Hjorth">
        <w:r>
          <w:rPr>
            <w:rtl w:val="0"/>
          </w:rPr>
          <w:delText>ndringer registerejerens i datastrukturer og klassifikationer ikke n</w:delText>
        </w:r>
      </w:del>
      <w:del w:id="4487" w:date="2017-09-18T11:05:26Z" w:author="Mads Hjorth">
        <w:r>
          <w:rPr>
            <w:rtl w:val="0"/>
            <w:lang w:val="da-DK"/>
          </w:rPr>
          <w:delText>ø</w:delText>
        </w:r>
      </w:del>
      <w:del w:id="4488" w:date="2017-09-18T11:05:26Z" w:author="Mads Hjorth">
        <w:r>
          <w:rPr>
            <w:rtl w:val="0"/>
            <w:lang w:val="da-DK"/>
          </w:rPr>
          <w:delText>dvendigvis kr</w:delText>
        </w:r>
      </w:del>
      <w:del w:id="4489" w:date="2017-09-18T11:05:26Z" w:author="Mads Hjorth">
        <w:r>
          <w:rPr>
            <w:rtl w:val="0"/>
            <w:lang w:val="da-DK"/>
          </w:rPr>
          <w:delText>æ</w:delText>
        </w:r>
      </w:del>
      <w:del w:id="4490" w:date="2017-09-18T11:05:26Z" w:author="Mads Hjorth">
        <w:r>
          <w:rPr>
            <w:rtl w:val="0"/>
            <w:lang w:val="en-US"/>
          </w:rPr>
          <w:delText xml:space="preserve">ver </w:delText>
        </w:r>
      </w:del>
      <w:del w:id="4491" w:date="2017-09-18T11:05:26Z" w:author="Mads Hjorth">
        <w:r>
          <w:rPr>
            <w:rtl w:val="0"/>
            <w:lang w:val="da-DK"/>
          </w:rPr>
          <w:delText>æ</w:delText>
        </w:r>
      </w:del>
      <w:del w:id="4492" w:date="2017-09-18T11:05:26Z" w:author="Mads Hjorth">
        <w:r>
          <w:rPr>
            <w:rtl w:val="0"/>
            <w:lang w:val="da-DK"/>
          </w:rPr>
          <w:delText>ndringer i alle sundhedsproducenters systemer. Denne fleksibilitet kan v</w:delText>
        </w:r>
      </w:del>
      <w:del w:id="4493" w:date="2017-09-18T11:05:26Z" w:author="Mads Hjorth">
        <w:r>
          <w:rPr>
            <w:rtl w:val="0"/>
            <w:lang w:val="da-DK"/>
          </w:rPr>
          <w:delText>æ</w:delText>
        </w:r>
      </w:del>
      <w:del w:id="4494" w:date="2017-09-18T11:05:26Z" w:author="Mads Hjorth">
        <w:r>
          <w:rPr>
            <w:rtl w:val="0"/>
            <w:lang w:val="fr-FR"/>
          </w:rPr>
          <w:delText>re relevant</w:delText>
        </w:r>
      </w:del>
      <w:del w:id="4495" w:date="2017-05-05T17:26:20Z" w:author="Forfatter">
        <w:r>
          <w:rPr>
            <w:rtl w:val="0"/>
          </w:rPr>
          <w:delText>e</w:delText>
        </w:r>
      </w:del>
      <w:del w:id="4496" w:date="2017-09-18T11:05:26Z" w:author="Mads Hjorth">
        <w:r>
          <w:rPr>
            <w:rtl w:val="0"/>
          </w:rPr>
          <w:delText xml:space="preserve"> </w:delText>
        </w:r>
      </w:del>
      <w:del w:id="4497" w:date="2017-05-05T17:26:20Z" w:author="Forfatter">
        <w:r>
          <w:rPr>
            <w:rtl w:val="0"/>
          </w:rPr>
          <w:delText>f.eks.</w:delText>
        </w:r>
      </w:del>
      <w:ins w:id="4498" w:date="2017-05-05T17:26:20Z" w:author="Forfatter">
        <w:del w:id="4499" w:date="2017-09-18T11:05:26Z" w:author="Mads Hjorth">
          <w:r>
            <w:rPr>
              <w:rtl w:val="0"/>
              <w:lang w:val="en-US"/>
            </w:rPr>
            <w:delText>fx</w:delText>
          </w:r>
        </w:del>
      </w:ins>
      <w:del w:id="4500" w:date="2017-09-18T11:05:26Z" w:author="Mads Hjorth">
        <w:r>
          <w:rPr>
            <w:rtl w:val="0"/>
          </w:rPr>
          <w:delText xml:space="preserve"> i forhold til forskningsregistre.</w:delText>
        </w:r>
      </w:del>
    </w:p>
    <w:p>
      <w:pPr>
        <w:pStyle w:val="normal.0"/>
        <w:rPr>
          <w:del w:id="4501" w:date="2017-09-18T11:05:26Z" w:author="Mads Hjorth"/>
        </w:rPr>
      </w:pPr>
      <w:del w:id="4502" w:date="2017-09-18T11:05:26Z" w:author="Mads Hjorth">
        <w:r>
          <w:rPr>
            <w:rtl w:val="0"/>
          </w:rPr>
          <w:delText>En ulempe ved kommunikationsm</w:delText>
        </w:r>
      </w:del>
      <w:del w:id="4503" w:date="2017-09-18T11:05:26Z" w:author="Mads Hjorth">
        <w:r>
          <w:rPr>
            <w:rtl w:val="0"/>
            <w:lang w:val="da-DK"/>
          </w:rPr>
          <w:delText>ø</w:delText>
        </w:r>
      </w:del>
      <w:del w:id="4504" w:date="2017-09-18T11:05:26Z" w:author="Mads Hjorth">
        <w:r>
          <w:rPr>
            <w:rtl w:val="0"/>
            <w:lang w:val="da-DK"/>
          </w:rPr>
          <w:delText>nstret er, at det kr</w:delText>
        </w:r>
      </w:del>
      <w:del w:id="4505" w:date="2017-09-18T11:05:26Z" w:author="Mads Hjorth">
        <w:r>
          <w:rPr>
            <w:rtl w:val="0"/>
            <w:lang w:val="da-DK"/>
          </w:rPr>
          <w:delText>æ</w:delText>
        </w:r>
      </w:del>
      <w:del w:id="4506" w:date="2017-09-18T11:05:26Z" w:author="Mads Hjorth">
        <w:r>
          <w:rPr>
            <w:rtl w:val="0"/>
            <w:lang w:val="da-DK"/>
          </w:rPr>
          <w:delText xml:space="preserve">ver viden om de lokale registreringsmodeller at foretage transformation af data til registerejerens modeller. Da </w:delText>
        </w:r>
      </w:del>
      <w:del w:id="4507" w:date="2017-05-05T17:26:20Z" w:author="Forfatter">
        <w:r>
          <w:rPr>
            <w:rtl w:val="0"/>
            <w:lang w:val="da-DK"/>
          </w:rPr>
          <w:delText xml:space="preserve">man ikke ved </w:delText>
        </w:r>
      </w:del>
      <w:del w:id="4508" w:date="2017-09-18T11:05:26Z" w:author="Mads Hjorth">
        <w:r>
          <w:rPr>
            <w:rtl w:val="0"/>
            <w:lang w:val="da-DK"/>
          </w:rPr>
          <w:delText>registerejer</w:delText>
        </w:r>
      </w:del>
      <w:ins w:id="4509" w:date="2017-05-05T17:26:20Z" w:author="Forfatter">
        <w:del w:id="4510" w:date="2017-09-18T11:05:26Z" w:author="Mads Hjorth">
          <w:r>
            <w:rPr>
              <w:rtl w:val="0"/>
            </w:rPr>
            <w:delText>en</w:delText>
          </w:r>
        </w:del>
      </w:ins>
      <w:del w:id="4511" w:date="2017-09-18T11:05:26Z" w:author="Mads Hjorth">
        <w:r>
          <w:rPr>
            <w:rtl w:val="0"/>
          </w:rPr>
          <w:delText xml:space="preserve"> </w:delText>
        </w:r>
      </w:del>
      <w:ins w:id="4512" w:date="2017-05-05T17:26:20Z" w:author="Forfatter">
        <w:del w:id="4513" w:date="2017-09-18T11:05:26Z" w:author="Mads Hjorth">
          <w:r>
            <w:rPr>
              <w:rtl w:val="0"/>
              <w:lang w:val="da-DK"/>
            </w:rPr>
            <w:delText xml:space="preserve">ikke </w:delText>
          </w:r>
        </w:del>
      </w:ins>
      <w:del w:id="4514" w:date="2017-09-18T11:05:26Z" w:author="Mads Hjorth">
        <w:r>
          <w:rPr>
            <w:rtl w:val="0"/>
          </w:rPr>
          <w:delText>vil kunne opn</w:delText>
        </w:r>
      </w:del>
      <w:del w:id="4515" w:date="2017-09-18T11:05:26Z" w:author="Mads Hjorth">
        <w:r>
          <w:rPr>
            <w:rtl w:val="0"/>
          </w:rPr>
          <w:delText xml:space="preserve">å </w:delText>
        </w:r>
      </w:del>
      <w:del w:id="4516" w:date="2017-09-18T11:05:26Z" w:author="Mads Hjorth">
        <w:r>
          <w:rPr>
            <w:rtl w:val="0"/>
          </w:rPr>
          <w:delText>samme viden om lokal registreringspraksis og lokale modeller, indeb</w:delText>
        </w:r>
      </w:del>
      <w:del w:id="4517" w:date="2017-09-18T11:05:26Z" w:author="Mads Hjorth">
        <w:r>
          <w:rPr>
            <w:rtl w:val="0"/>
            <w:lang w:val="da-DK"/>
          </w:rPr>
          <w:delText>æ</w:delText>
        </w:r>
      </w:del>
      <w:del w:id="4518" w:date="2017-09-18T11:05:26Z" w:author="Mads Hjorth">
        <w:r>
          <w:rPr>
            <w:rtl w:val="0"/>
          </w:rPr>
          <w:delText>rer det en risiko for at der beg</w:delText>
        </w:r>
      </w:del>
      <w:del w:id="4519" w:date="2017-09-18T11:05:26Z" w:author="Mads Hjorth">
        <w:r>
          <w:rPr>
            <w:rtl w:val="0"/>
            <w:lang w:val="da-DK"/>
          </w:rPr>
          <w:delText>å</w:delText>
        </w:r>
      </w:del>
      <w:del w:id="4520" w:date="2017-09-18T11:05:26Z" w:author="Mads Hjorth">
        <w:r>
          <w:rPr>
            <w:rtl w:val="0"/>
            <w:lang w:val="da-DK"/>
          </w:rPr>
          <w:delText>s fejl i transformationer eller at der sker et kvalitetstab som man ikke er opm</w:delText>
        </w:r>
      </w:del>
      <w:del w:id="4521" w:date="2017-09-18T11:05:26Z" w:author="Mads Hjorth">
        <w:r>
          <w:rPr>
            <w:rtl w:val="0"/>
            <w:lang w:val="da-DK"/>
          </w:rPr>
          <w:delText>æ</w:delText>
        </w:r>
      </w:del>
      <w:del w:id="4522" w:date="2017-09-18T11:05:26Z" w:author="Mads Hjorth">
        <w:r>
          <w:rPr>
            <w:rtl w:val="0"/>
          </w:rPr>
          <w:delText>rksom p</w:delText>
        </w:r>
      </w:del>
      <w:del w:id="4523" w:date="2017-09-18T11:05:26Z" w:author="Mads Hjorth">
        <w:r>
          <w:rPr>
            <w:rtl w:val="0"/>
            <w:lang w:val="da-DK"/>
          </w:rPr>
          <w:delText>å</w:delText>
        </w:r>
      </w:del>
      <w:del w:id="4524" w:date="2017-09-18T11:05:26Z" w:author="Mads Hjorth">
        <w:r>
          <w:rPr>
            <w:rtl w:val="0"/>
          </w:rPr>
          <w:delText>.</w:delText>
        </w:r>
      </w:del>
    </w:p>
    <w:p>
      <w:pPr>
        <w:pStyle w:val="normal.0"/>
        <w:spacing w:after="0"/>
        <w:jc w:val="left"/>
        <w:rPr>
          <w:del w:id="4525" w:date="2017-09-18T11:05:26Z" w:author="Mads Hjorth"/>
        </w:rPr>
      </w:pPr>
      <w:del w:id="4526" w:date="2017-09-18T11:05:26Z" w:author="Mads Hjorth">
        <w:r>
          <w:rPr>
            <w:rtl w:val="0"/>
          </w:rPr>
          <w:delText>Opdraget for denne referencearkitektur har v</w:delText>
        </w:r>
      </w:del>
      <w:del w:id="4527" w:date="2017-09-18T11:05:26Z" w:author="Mads Hjorth">
        <w:r>
          <w:rPr>
            <w:rtl w:val="0"/>
            <w:lang w:val="da-DK"/>
          </w:rPr>
          <w:delText>æ</w:delText>
        </w:r>
      </w:del>
      <w:del w:id="4528" w:date="2017-09-18T11:05:26Z" w:author="Mads Hjorth">
        <w:r>
          <w:rPr>
            <w:rtl w:val="0"/>
            <w:lang w:val="da-DK"/>
          </w:rPr>
          <w:delText>ret indberetning af oplysninger til nationale registre, hvorfor dette kommunikationsm</w:delText>
        </w:r>
      </w:del>
      <w:del w:id="4529" w:date="2017-09-18T11:05:26Z" w:author="Mads Hjorth">
        <w:r>
          <w:rPr>
            <w:rtl w:val="0"/>
            <w:lang w:val="da-DK"/>
          </w:rPr>
          <w:delText>ø</w:delText>
        </w:r>
      </w:del>
      <w:del w:id="4530" w:date="2017-09-18T11:05:26Z" w:author="Mads Hjorth">
        <w:r>
          <w:rPr>
            <w:rtl w:val="0"/>
            <w:lang w:val="da-DK"/>
          </w:rPr>
          <w:delText>nster vil blive beskrevet mere dybtg</w:delText>
        </w:r>
      </w:del>
      <w:del w:id="4531" w:date="2017-09-18T11:05:26Z" w:author="Mads Hjorth">
        <w:r>
          <w:rPr>
            <w:rtl w:val="0"/>
            <w:lang w:val="da-DK"/>
          </w:rPr>
          <w:delText>å</w:delText>
        </w:r>
      </w:del>
      <w:del w:id="4532" w:date="2017-09-18T11:05:26Z" w:author="Mads Hjorth">
        <w:r>
          <w:rPr>
            <w:rtl w:val="0"/>
            <w:lang w:val="da-DK"/>
          </w:rPr>
          <w:delText>ende i det efterf</w:delText>
        </w:r>
      </w:del>
      <w:del w:id="4533" w:date="2017-09-18T11:05:26Z" w:author="Mads Hjorth">
        <w:r>
          <w:rPr>
            <w:rtl w:val="0"/>
            <w:lang w:val="da-DK"/>
          </w:rPr>
          <w:delText>ø</w:delText>
        </w:r>
      </w:del>
      <w:del w:id="4534" w:date="2017-09-18T11:05:26Z" w:author="Mads Hjorth">
        <w:r>
          <w:rPr>
            <w:rtl w:val="0"/>
          </w:rPr>
          <w:delText>lgende. S</w:delText>
        </w:r>
      </w:del>
      <w:del w:id="4535" w:date="2017-09-18T11:05:26Z" w:author="Mads Hjorth">
        <w:r>
          <w:rPr>
            <w:rtl w:val="0"/>
            <w:lang w:val="da-DK"/>
          </w:rPr>
          <w:delText>å</w:delText>
        </w:r>
      </w:del>
      <w:del w:id="4536" w:date="2017-09-18T11:05:26Z" w:author="Mads Hjorth">
        <w:r>
          <w:rPr>
            <w:rtl w:val="0"/>
            <w:lang w:val="da-DK"/>
          </w:rPr>
          <w:delText>fremt sundhedsomr</w:delText>
        </w:r>
      </w:del>
      <w:del w:id="4537" w:date="2017-09-18T11:05:26Z" w:author="Mads Hjorth">
        <w:r>
          <w:rPr>
            <w:rtl w:val="0"/>
            <w:lang w:val="da-DK"/>
          </w:rPr>
          <w:delText>å</w:delText>
        </w:r>
      </w:del>
      <w:del w:id="4538" w:date="2017-09-18T11:05:26Z" w:author="Mads Hjorth">
        <w:r>
          <w:rPr>
            <w:rtl w:val="0"/>
          </w:rPr>
          <w:delText xml:space="preserve">dets parter </w:delText>
        </w:r>
      </w:del>
      <w:del w:id="4539" w:date="2017-09-18T11:05:26Z" w:author="Mads Hjorth">
        <w:r>
          <w:rPr>
            <w:rtl w:val="0"/>
            <w:lang w:val="da-DK"/>
          </w:rPr>
          <w:delText>ø</w:delText>
        </w:r>
      </w:del>
      <w:del w:id="4540" w:date="2017-09-18T11:05:26Z" w:author="Mads Hjorth">
        <w:r>
          <w:rPr>
            <w:rtl w:val="0"/>
            <w:lang w:val="da-DK"/>
          </w:rPr>
          <w:delText>nsker en uddybning af indhentningsm</w:delText>
        </w:r>
      </w:del>
      <w:del w:id="4541" w:date="2017-09-18T11:05:26Z" w:author="Mads Hjorth">
        <w:r>
          <w:rPr>
            <w:rtl w:val="0"/>
            <w:lang w:val="da-DK"/>
          </w:rPr>
          <w:delText>ø</w:delText>
        </w:r>
      </w:del>
      <w:del w:id="4542" w:date="2017-09-18T11:05:26Z" w:author="Mads Hjorth">
        <w:r>
          <w:rPr>
            <w:rtl w:val="0"/>
            <w:lang w:val="da-DK"/>
          </w:rPr>
          <w:delText>nstret kan denne referencearkitektur senere udbygges i denne retn</w:delText>
        </w:r>
      </w:del>
      <w:bookmarkEnd w:id="4282"/>
      <w:del w:id="4543" w:date="2017-09-18T11:05:26Z" w:author="Mads Hjorth">
        <w:r>
          <w:rPr>
            <w:rtl w:val="0"/>
          </w:rPr>
          <w:delText>ing.</w:delText>
        </w:r>
      </w:del>
    </w:p>
    <w:p>
      <w:pPr>
        <w:pStyle w:val="heading 2"/>
        <w:numPr>
          <w:ilvl w:val="1"/>
          <w:numId w:val="4"/>
        </w:numPr>
        <w:rPr>
          <w:del w:id="4544" w:date="2017-09-18T11:05:26Z" w:author="Mads Hjorth"/>
        </w:rPr>
      </w:pPr>
      <w:bookmarkStart w:name="_Ref321986515" w:id="4545"/>
      <w:del w:id="4546" w:date="2017-09-18T11:05:26Z" w:author="Mads Hjorth">
        <w:r>
          <w:rPr>
            <w:rtl w:val="0"/>
          </w:rPr>
          <w:delText>T</w:delText>
        </w:r>
      </w:del>
      <w:bookmarkEnd w:id="4545"/>
      <w:bookmarkStart w:name="_Ref322346045" w:id="4547"/>
      <w:del w:id="4548" w:date="2017-09-18T11:05:26Z" w:author="Mads Hjorth">
        <w:r>
          <w:rPr>
            <w:rtl w:val="0"/>
          </w:rPr>
          <w:delText>v</w:delText>
        </w:r>
      </w:del>
      <w:bookmarkEnd w:id="4547"/>
      <w:bookmarkStart w:name="_Ref322346048" w:id="4549"/>
      <w:del w:id="4550" w:date="2017-09-18T11:05:26Z" w:author="Mads Hjorth">
        <w:r>
          <w:rPr>
            <w:rtl w:val="0"/>
          </w:rPr>
          <w:delText>æ</w:delText>
        </w:r>
      </w:del>
      <w:del w:id="4551" w:date="2017-09-18T11:05:26Z" w:author="Mads Hjorth">
        <w:r>
          <w:rPr>
            <w:rtl w:val="0"/>
          </w:rPr>
          <w:delText>rg</w:delText>
        </w:r>
      </w:del>
      <w:del w:id="4552" w:date="2017-09-18T11:05:26Z" w:author="Mads Hjorth">
        <w:r>
          <w:rPr>
            <w:rtl w:val="0"/>
          </w:rPr>
          <w:delText>å</w:delText>
        </w:r>
      </w:del>
      <w:del w:id="4553" w:date="2017-09-18T11:05:26Z" w:author="Mads Hjorth">
        <w:r>
          <w:rPr>
            <w:rtl w:val="0"/>
          </w:rPr>
          <w:delText>end</w:delText>
        </w:r>
      </w:del>
      <w:bookmarkEnd w:id="4549"/>
      <w:del w:id="4554" w:date="2017-09-18T11:05:26Z" w:author="Mads Hjorth">
        <w:r>
          <w:rPr>
            <w:rtl w:val="0"/>
          </w:rPr>
          <w:delText>e processer</w:delText>
        </w:r>
      </w:del>
    </w:p>
    <w:p>
      <w:pPr>
        <w:pStyle w:val="normal.0"/>
        <w:rPr>
          <w:del w:id="4555" w:date="2017-09-18T11:05:26Z" w:author="Mads Hjorth"/>
        </w:rPr>
      </w:pPr>
      <w:del w:id="4556" w:date="2017-09-18T11:05:26Z" w:author="Mads Hjorth">
        <w:r>
          <w:rPr>
            <w:rtl w:val="0"/>
            <w:lang w:val="da-DK"/>
          </w:rPr>
          <w:delText>Sundhedsproducenter og registerejere er begge involveret i indberetninger af oplysninger, og hos begge akt</w:delText>
        </w:r>
      </w:del>
      <w:del w:id="4557" w:date="2017-09-18T11:05:26Z" w:author="Mads Hjorth">
        <w:r>
          <w:rPr>
            <w:rtl w:val="0"/>
            <w:lang w:val="da-DK"/>
          </w:rPr>
          <w:delText>ø</w:delText>
        </w:r>
      </w:del>
      <w:del w:id="4558" w:date="2017-09-18T11:05:26Z" w:author="Mads Hjorth">
        <w:r>
          <w:rPr>
            <w:rtl w:val="0"/>
            <w:lang w:val="da-DK"/>
          </w:rPr>
          <w:delText>rer indg</w:delText>
        </w:r>
      </w:del>
      <w:del w:id="4559" w:date="2017-09-18T11:05:26Z" w:author="Mads Hjorth">
        <w:r>
          <w:rPr>
            <w:rtl w:val="0"/>
            <w:lang w:val="da-DK"/>
          </w:rPr>
          <w:delText>å</w:delText>
        </w:r>
      </w:del>
      <w:del w:id="4560" w:date="2017-09-18T11:05:26Z" w:author="Mads Hjorth">
        <w:r>
          <w:rPr>
            <w:rtl w:val="0"/>
            <w:lang w:val="da-DK"/>
          </w:rPr>
          <w:delText xml:space="preserve">r opgaven som en del af mere overordnede processer. </w:delText>
        </w:r>
      </w:del>
    </w:p>
    <w:p>
      <w:pPr>
        <w:pStyle w:val="normal.0"/>
        <w:rPr>
          <w:del w:id="4561" w:date="2017-09-18T11:05:26Z" w:author="Mads Hjorth"/>
        </w:rPr>
      </w:pPr>
      <w:del w:id="4562" w:date="2017-09-18T11:05:26Z" w:author="Mads Hjorth">
        <w:r>
          <w:rPr>
            <w:rtl w:val="0"/>
            <w:lang w:val="da-DK"/>
          </w:rPr>
          <w:delText>Hos sundhedsproducenten sker indberetning i kontekst af den kliniske proces, som her er skitseret i en r</w:delText>
        </w:r>
      </w:del>
      <w:del w:id="4563" w:date="2017-09-18T11:05:26Z" w:author="Mads Hjorth">
        <w:r>
          <w:rPr>
            <w:rtl w:val="0"/>
          </w:rPr>
          <w:delText xml:space="preserve">å </w:delText>
        </w:r>
      </w:del>
      <w:del w:id="4564" w:date="2017-09-18T11:05:26Z" w:author="Mads Hjorth">
        <w:r>
          <w:rPr>
            <w:rtl w:val="0"/>
            <w:lang w:val="da-DK"/>
          </w:rPr>
          <w:delText xml:space="preserve">og </w:delText>
        </w:r>
      </w:del>
      <w:del w:id="4565" w:date="2017-05-05T17:26:20Z" w:author="Forfatter">
        <w:r>
          <w:rPr>
            <w:rtl w:val="0"/>
            <w:lang w:val="it-IT"/>
          </w:rPr>
          <w:delText>over</w:delText>
        </w:r>
      </w:del>
      <w:del w:id="4566" w:date="2017-09-18T11:05:26Z" w:author="Mads Hjorth">
        <w:r>
          <w:rPr>
            <w:rtl w:val="0"/>
          </w:rPr>
          <w:delText>forsimplet form.</w:delText>
        </w:r>
      </w:del>
    </w:p>
    <w:p>
      <w:pPr>
        <w:pStyle w:val="normal.0"/>
        <w:rPr>
          <w:del w:id="4567" w:date="2017-09-18T11:05:26Z" w:author="Mads Hjorth"/>
        </w:rPr>
      </w:pPr>
    </w:p>
    <w:p>
      <w:pPr>
        <w:pStyle w:val="normal.0"/>
        <w:rPr>
          <w:del w:id="4568" w:date="2017-09-18T11:05:26Z" w:author="Mads Hjorth"/>
        </w:rPr>
      </w:pPr>
      <w:del w:id="4569" w:date="2017-09-18T11:05:26Z" w:author="Mads Hjorth">
        <w:r>
          <w:rPr>
            <w:rtl w:val="0"/>
            <w:lang w:val="da-DK"/>
          </w:rPr>
          <w:delText>Sundhedsproducentens prim</w:delText>
        </w:r>
      </w:del>
      <w:del w:id="4570" w:date="2017-09-18T11:05:26Z" w:author="Mads Hjorth">
        <w:r>
          <w:rPr>
            <w:rtl w:val="0"/>
            <w:lang w:val="da-DK"/>
          </w:rPr>
          <w:delText>æ</w:delText>
        </w:r>
      </w:del>
      <w:del w:id="4571" w:date="2017-09-18T11:05:26Z" w:author="Mads Hjorth">
        <w:r>
          <w:rPr>
            <w:rtl w:val="0"/>
            <w:lang w:val="da-DK"/>
          </w:rPr>
          <w:delText xml:space="preserve">re arbejdsgang starter ved </w:delText>
        </w:r>
      </w:del>
      <w:del w:id="4572" w:date="2017-09-18T11:05:26Z" w:author="Mads Hjorth">
        <w:r>
          <w:rPr>
            <w:rFonts w:ascii="Calibri" w:cs="Calibri" w:hAnsi="Calibri" w:eastAsia="Calibri"/>
            <w:i w:val="1"/>
            <w:iCs w:val="1"/>
            <w:rtl w:val="0"/>
          </w:rPr>
          <w:delText>patientkontakt etableret.</w:delText>
        </w:r>
      </w:del>
      <w:del w:id="4573" w:date="2017-09-18T11:05:26Z" w:author="Mads Hjorth">
        <w:r>
          <w:rPr>
            <w:rtl w:val="0"/>
          </w:rPr>
          <w:delText xml:space="preserve"> </w:delText>
        </w:r>
      </w:del>
    </w:p>
    <w:p>
      <w:pPr>
        <w:pStyle w:val="normal.0"/>
        <w:rPr>
          <w:del w:id="4574" w:date="2017-09-18T11:05:26Z" w:author="Mads Hjorth"/>
        </w:rPr>
      </w:pPr>
      <w:del w:id="4575" w:date="2017-09-18T11:05:26Z" w:author="Mads Hjorth">
        <w:r>
          <w:rPr>
            <w:rtl w:val="0"/>
          </w:rPr>
          <w:delText>Den f</w:delText>
        </w:r>
      </w:del>
      <w:del w:id="4576" w:date="2017-09-18T11:05:26Z" w:author="Mads Hjorth">
        <w:r>
          <w:rPr>
            <w:rtl w:val="0"/>
            <w:lang w:val="da-DK"/>
          </w:rPr>
          <w:delText>ø</w:delText>
        </w:r>
      </w:del>
      <w:del w:id="4577" w:date="2017-09-18T11:05:26Z" w:author="Mads Hjorth">
        <w:r>
          <w:rPr>
            <w:rtl w:val="0"/>
          </w:rPr>
          <w:delText xml:space="preserve">rste aktivitet er </w:delText>
        </w:r>
      </w:del>
      <w:del w:id="4578" w:date="2017-09-18T11:05:26Z" w:author="Mads Hjorth">
        <w:r>
          <w:rPr>
            <w:rFonts w:ascii="Calibri" w:cs="Calibri" w:hAnsi="Calibri" w:eastAsia="Calibri"/>
            <w:i w:val="1"/>
            <w:iCs w:val="1"/>
            <w:rtl w:val="0"/>
            <w:lang w:val="da-DK"/>
          </w:rPr>
          <w:delText>udf</w:delText>
        </w:r>
      </w:del>
      <w:del w:id="4579" w:date="2017-09-18T11:05:26Z" w:author="Mads Hjorth">
        <w:r>
          <w:rPr>
            <w:rFonts w:ascii="Calibri" w:cs="Calibri" w:hAnsi="Calibri" w:eastAsia="Calibri"/>
            <w:i w:val="1"/>
            <w:iCs w:val="1"/>
            <w:rtl w:val="0"/>
            <w:lang w:val="da-DK"/>
          </w:rPr>
          <w:delText>ø</w:delText>
        </w:r>
      </w:del>
      <w:del w:id="4580" w:date="2017-09-18T11:05:26Z" w:author="Mads Hjorth">
        <w:r>
          <w:rPr>
            <w:rFonts w:ascii="Calibri" w:cs="Calibri" w:hAnsi="Calibri" w:eastAsia="Calibri"/>
            <w:i w:val="1"/>
            <w:iCs w:val="1"/>
            <w:rtl w:val="0"/>
            <w:lang w:val="da-DK"/>
          </w:rPr>
          <w:delText>r sundhedsaktivitet</w:delText>
        </w:r>
      </w:del>
      <w:del w:id="4581" w:date="2017-09-18T11:05:26Z" w:author="Mads Hjorth">
        <w:r>
          <w:rPr>
            <w:rtl w:val="0"/>
            <w:lang w:val="da-DK"/>
          </w:rPr>
          <w:delText xml:space="preserve"> og er rettet mod den enkelte patient. Sundhedsaktiviteten kan v</w:delText>
        </w:r>
      </w:del>
      <w:del w:id="4582" w:date="2017-09-18T11:05:26Z" w:author="Mads Hjorth">
        <w:r>
          <w:rPr>
            <w:rtl w:val="0"/>
            <w:lang w:val="da-DK"/>
          </w:rPr>
          <w:delText>æ</w:delText>
        </w:r>
      </w:del>
      <w:del w:id="4583" w:date="2017-09-18T11:05:26Z" w:author="Mads Hjorth">
        <w:r>
          <w:rPr>
            <w:rtl w:val="0"/>
            <w:lang w:val="da-DK"/>
          </w:rPr>
          <w:delText>re en meget kompleks aktivitet og indeholde en lang r</w:delText>
        </w:r>
      </w:del>
      <w:del w:id="4584" w:date="2017-09-18T11:05:26Z" w:author="Mads Hjorth">
        <w:r>
          <w:rPr>
            <w:rtl w:val="0"/>
            <w:lang w:val="da-DK"/>
          </w:rPr>
          <w:delText>æ</w:delText>
        </w:r>
      </w:del>
      <w:del w:id="4585" w:date="2017-09-18T11:05:26Z" w:author="Mads Hjorth">
        <w:r>
          <w:rPr>
            <w:rtl w:val="0"/>
            <w:lang w:val="da-DK"/>
          </w:rPr>
          <w:delText>kke del-processer. I kontekst af denne referencearkitektur tillader vi os se bort fra denne kompleksitet.</w:delText>
        </w:r>
      </w:del>
    </w:p>
    <w:p>
      <w:pPr>
        <w:pStyle w:val="normal.0"/>
        <w:rPr>
          <w:del w:id="4586" w:date="2017-09-18T11:05:26Z" w:author="Mads Hjorth"/>
        </w:rPr>
      </w:pPr>
      <w:del w:id="4587" w:date="2017-09-18T11:05:26Z" w:author="Mads Hjorth">
        <w:r>
          <w:rPr>
            <w:rtl w:val="0"/>
            <w:lang w:val="da-DK"/>
          </w:rPr>
          <w:delText>I forbindelse med udf</w:delText>
        </w:r>
      </w:del>
      <w:del w:id="4588" w:date="2017-09-18T11:05:26Z" w:author="Mads Hjorth">
        <w:r>
          <w:rPr>
            <w:rtl w:val="0"/>
            <w:lang w:val="da-DK"/>
          </w:rPr>
          <w:delText>ø</w:delText>
        </w:r>
      </w:del>
      <w:del w:id="4589" w:date="2017-09-18T11:05:26Z" w:author="Mads Hjorth">
        <w:r>
          <w:rPr>
            <w:rtl w:val="0"/>
            <w:lang w:val="da-DK"/>
          </w:rPr>
          <w:delText xml:space="preserve">relsen af sundhedsaktiviteten sker der </w:delText>
        </w:r>
      </w:del>
      <w:del w:id="4590" w:date="2017-09-18T11:05:26Z" w:author="Mads Hjorth">
        <w:r>
          <w:rPr>
            <w:rFonts w:ascii="Calibri" w:cs="Calibri" w:hAnsi="Calibri" w:eastAsia="Calibri"/>
            <w:i w:val="1"/>
            <w:iCs w:val="1"/>
            <w:rtl w:val="0"/>
            <w:lang w:val="da-DK"/>
          </w:rPr>
          <w:delText>registrering af aktivitetsrelevante oplysninger</w:delText>
        </w:r>
      </w:del>
      <w:del w:id="4591" w:date="2017-09-18T11:05:26Z" w:author="Mads Hjorth">
        <w:r>
          <w:rPr>
            <w:rtl w:val="0"/>
            <w:lang w:val="da-DK"/>
          </w:rPr>
          <w:delText>. Den eller de udf</w:delText>
        </w:r>
      </w:del>
      <w:del w:id="4592" w:date="2017-09-18T11:05:26Z" w:author="Mads Hjorth">
        <w:r>
          <w:rPr>
            <w:rtl w:val="0"/>
            <w:lang w:val="da-DK"/>
          </w:rPr>
          <w:delText>ø</w:delText>
        </w:r>
      </w:del>
      <w:del w:id="4593" w:date="2017-09-18T11:05:26Z" w:author="Mads Hjorth">
        <w:r>
          <w:rPr>
            <w:rtl w:val="0"/>
            <w:lang w:val="da-DK"/>
          </w:rPr>
          <w:delText>rende sundhedspersoner registrer oplysninger i en patientjournal til brug for patientens videre forl</w:delText>
        </w:r>
      </w:del>
      <w:del w:id="4594" w:date="2017-09-18T11:05:26Z" w:author="Mads Hjorth">
        <w:r>
          <w:rPr>
            <w:rtl w:val="0"/>
            <w:lang w:val="da-DK"/>
          </w:rPr>
          <w:delText>ø</w:delText>
        </w:r>
      </w:del>
      <w:del w:id="4595" w:date="2017-09-18T11:05:26Z" w:author="Mads Hjorth">
        <w:r>
          <w:rPr>
            <w:rtl w:val="0"/>
          </w:rPr>
          <w:delText>b. Registreringen kan ske sidel</w:delText>
        </w:r>
      </w:del>
      <w:del w:id="4596" w:date="2017-09-18T11:05:26Z" w:author="Mads Hjorth">
        <w:r>
          <w:rPr>
            <w:rtl w:val="0"/>
            <w:lang w:val="da-DK"/>
          </w:rPr>
          <w:delText>ø</w:delText>
        </w:r>
      </w:del>
      <w:del w:id="4597" w:date="2017-09-18T11:05:26Z" w:author="Mads Hjorth">
        <w:r>
          <w:rPr>
            <w:rtl w:val="0"/>
            <w:lang w:val="da-DK"/>
          </w:rPr>
          <w:delText>bende med sundhedsaktiviteten eller efterf</w:delText>
        </w:r>
      </w:del>
      <w:del w:id="4598" w:date="2017-09-18T11:05:26Z" w:author="Mads Hjorth">
        <w:r>
          <w:rPr>
            <w:rtl w:val="0"/>
            <w:lang w:val="da-DK"/>
          </w:rPr>
          <w:delText>ø</w:delText>
        </w:r>
      </w:del>
      <w:del w:id="4599" w:date="2017-09-18T11:05:26Z" w:author="Mads Hjorth">
        <w:r>
          <w:rPr>
            <w:rtl w:val="0"/>
          </w:rPr>
          <w:delText>lgende (efterregistrering).</w:delText>
        </w:r>
      </w:del>
    </w:p>
    <w:p>
      <w:pPr>
        <w:pStyle w:val="normal.0"/>
        <w:rPr>
          <w:del w:id="4600" w:date="2017-09-18T11:05:26Z" w:author="Mads Hjorth"/>
        </w:rPr>
      </w:pPr>
      <w:del w:id="4601" w:date="2017-09-18T11:05:26Z" w:author="Mads Hjorth">
        <w:r>
          <w:rPr>
            <w:rtl w:val="0"/>
            <w:lang w:val="da-DK"/>
          </w:rPr>
          <w:delText>Ved sundhedsaktiviteter og begivenheder med s</w:delText>
        </w:r>
      </w:del>
      <w:del w:id="4602" w:date="2017-09-18T11:05:26Z" w:author="Mads Hjorth">
        <w:r>
          <w:rPr>
            <w:rtl w:val="0"/>
            <w:lang w:val="da-DK"/>
          </w:rPr>
          <w:delText>æ</w:delText>
        </w:r>
      </w:del>
      <w:del w:id="4603" w:date="2017-09-18T11:05:26Z" w:author="Mads Hjorth">
        <w:r>
          <w:rPr>
            <w:rtl w:val="0"/>
          </w:rPr>
          <w:delText>rlig registerm</w:delText>
        </w:r>
      </w:del>
      <w:del w:id="4604" w:date="2017-09-18T11:05:26Z" w:author="Mads Hjorth">
        <w:r>
          <w:rPr>
            <w:rtl w:val="0"/>
            <w:lang w:val="da-DK"/>
          </w:rPr>
          <w:delText>æ</w:delText>
        </w:r>
      </w:del>
      <w:del w:id="4605" w:date="2017-09-18T11:05:26Z" w:author="Mads Hjorth">
        <w:r>
          <w:rPr>
            <w:rtl w:val="0"/>
            <w:lang w:val="da-DK"/>
          </w:rPr>
          <w:delText>ssig relevans kan der v</w:delText>
        </w:r>
      </w:del>
      <w:del w:id="4606" w:date="2017-09-18T11:05:26Z" w:author="Mads Hjorth">
        <w:r>
          <w:rPr>
            <w:rtl w:val="0"/>
            <w:lang w:val="da-DK"/>
          </w:rPr>
          <w:delText>æ</w:delText>
        </w:r>
      </w:del>
      <w:del w:id="4607" w:date="2017-09-18T11:05:26Z" w:author="Mads Hjorth">
        <w:r>
          <w:rPr>
            <w:rtl w:val="0"/>
            <w:lang w:val="da-DK"/>
          </w:rPr>
          <w:delText xml:space="preserve">re brug for en yderligere </w:delText>
        </w:r>
      </w:del>
      <w:del w:id="4608" w:date="2017-09-18T11:05:26Z" w:author="Mads Hjorth">
        <w:r>
          <w:rPr>
            <w:rFonts w:ascii="Calibri" w:cs="Calibri" w:hAnsi="Calibri" w:eastAsia="Calibri"/>
            <w:i w:val="1"/>
            <w:iCs w:val="1"/>
            <w:rtl w:val="0"/>
            <w:lang w:val="da-DK"/>
          </w:rPr>
          <w:delText>registrering af registerrelevante oplysninger</w:delText>
        </w:r>
      </w:del>
      <w:del w:id="4609" w:date="2017-09-18T11:05:26Z" w:author="Mads Hjorth">
        <w:r>
          <w:rPr>
            <w:rtl w:val="0"/>
            <w:lang w:val="da-DK"/>
          </w:rPr>
          <w:delText>. Der kan v</w:delText>
        </w:r>
      </w:del>
      <w:del w:id="4610" w:date="2017-09-18T11:05:26Z" w:author="Mads Hjorth">
        <w:r>
          <w:rPr>
            <w:rtl w:val="0"/>
            <w:lang w:val="da-DK"/>
          </w:rPr>
          <w:delText>æ</w:delText>
        </w:r>
      </w:del>
      <w:del w:id="4611" w:date="2017-09-18T11:05:26Z" w:author="Mads Hjorth">
        <w:r>
          <w:rPr>
            <w:rtl w:val="0"/>
            <w:lang w:val="da-DK"/>
          </w:rPr>
          <w:delText>re tale om oplysninger der skal tilvejebringes ved observation af patienten eller ved at stille patienter en r</w:delText>
        </w:r>
      </w:del>
      <w:del w:id="4612" w:date="2017-09-18T11:05:26Z" w:author="Mads Hjorth">
        <w:r>
          <w:rPr>
            <w:rtl w:val="0"/>
            <w:lang w:val="da-DK"/>
          </w:rPr>
          <w:delText>æ</w:delText>
        </w:r>
      </w:del>
      <w:del w:id="4613" w:date="2017-09-18T11:05:26Z" w:author="Mads Hjorth">
        <w:r>
          <w:rPr>
            <w:rtl w:val="0"/>
          </w:rPr>
          <w:delText>kke sp</w:delText>
        </w:r>
      </w:del>
      <w:del w:id="4614" w:date="2017-09-18T11:05:26Z" w:author="Mads Hjorth">
        <w:r>
          <w:rPr>
            <w:rtl w:val="0"/>
            <w:lang w:val="da-DK"/>
          </w:rPr>
          <w:delText>ø</w:delText>
        </w:r>
      </w:del>
      <w:del w:id="4615" w:date="2017-09-18T11:05:26Z" w:author="Mads Hjorth">
        <w:r>
          <w:rPr>
            <w:rtl w:val="0"/>
            <w:lang w:val="da-DK"/>
          </w:rPr>
          <w:delText>rgsm</w:delText>
        </w:r>
      </w:del>
      <w:del w:id="4616" w:date="2017-09-18T11:05:26Z" w:author="Mads Hjorth">
        <w:r>
          <w:rPr>
            <w:rtl w:val="0"/>
            <w:lang w:val="da-DK"/>
          </w:rPr>
          <w:delText>å</w:delText>
        </w:r>
      </w:del>
      <w:del w:id="4617" w:date="2017-09-18T11:05:26Z" w:author="Mads Hjorth">
        <w:r>
          <w:rPr>
            <w:rtl w:val="0"/>
            <w:lang w:val="pt-PT"/>
          </w:rPr>
          <w:delText>l. S</w:delText>
        </w:r>
      </w:del>
      <w:del w:id="4618" w:date="2017-09-18T11:05:26Z" w:author="Mads Hjorth">
        <w:r>
          <w:rPr>
            <w:rtl w:val="0"/>
            <w:lang w:val="da-DK"/>
          </w:rPr>
          <w:delText>æ</w:delText>
        </w:r>
      </w:del>
      <w:del w:id="4619" w:date="2017-09-18T11:05:26Z" w:author="Mads Hjorth">
        <w:r>
          <w:rPr>
            <w:rtl w:val="0"/>
            <w:lang w:val="da-DK"/>
          </w:rPr>
          <w:delText>rligt registre som har brug for at opsamling oplysninger, der ikke er registreret som aktivitetsrelevante oplysninger, p</w:delText>
        </w:r>
      </w:del>
      <w:del w:id="4620" w:date="2017-09-18T11:05:26Z" w:author="Mads Hjorth">
        <w:r>
          <w:rPr>
            <w:rtl w:val="0"/>
            <w:lang w:val="da-DK"/>
          </w:rPr>
          <w:delText>å</w:delText>
        </w:r>
      </w:del>
      <w:del w:id="4621" w:date="2017-09-18T11:05:26Z" w:author="Mads Hjorth">
        <w:r>
          <w:rPr>
            <w:rtl w:val="0"/>
          </w:rPr>
          <w:delText>l</w:delText>
        </w:r>
      </w:del>
      <w:del w:id="4622" w:date="2017-09-18T11:05:26Z" w:author="Mads Hjorth">
        <w:r>
          <w:rPr>
            <w:rtl w:val="0"/>
            <w:lang w:val="da-DK"/>
          </w:rPr>
          <w:delText>æ</w:delText>
        </w:r>
      </w:del>
      <w:del w:id="4623" w:date="2017-09-18T11:05:26Z" w:author="Mads Hjorth">
        <w:r>
          <w:rPr>
            <w:rtl w:val="0"/>
            <w:lang w:val="da-DK"/>
          </w:rPr>
          <w:delText>gger sundhedspersoner en ekstra registreringsopgave. En vigtig foruds</w:delText>
        </w:r>
      </w:del>
      <w:del w:id="4624" w:date="2017-09-18T11:05:26Z" w:author="Mads Hjorth">
        <w:r>
          <w:rPr>
            <w:rtl w:val="0"/>
            <w:lang w:val="da-DK"/>
          </w:rPr>
          <w:delText>æ</w:delText>
        </w:r>
      </w:del>
      <w:del w:id="4625" w:date="2017-09-18T11:05:26Z" w:author="Mads Hjorth">
        <w:r>
          <w:rPr>
            <w:rtl w:val="0"/>
          </w:rPr>
          <w:delText>tning for disse registres d</w:delText>
        </w:r>
      </w:del>
      <w:del w:id="4626" w:date="2017-09-18T11:05:26Z" w:author="Mads Hjorth">
        <w:r>
          <w:rPr>
            <w:rtl w:val="0"/>
            <w:lang w:val="da-DK"/>
          </w:rPr>
          <w:delText>æ</w:delText>
        </w:r>
      </w:del>
      <w:del w:id="4627" w:date="2017-09-18T11:05:26Z" w:author="Mads Hjorth">
        <w:r>
          <w:rPr>
            <w:rtl w:val="0"/>
            <w:lang w:val="da-DK"/>
          </w:rPr>
          <w:delText>kningsgrad og komplethed er at sundhedspersonerne er opm</w:delText>
        </w:r>
      </w:del>
      <w:del w:id="4628" w:date="2017-09-18T11:05:26Z" w:author="Mads Hjorth">
        <w:r>
          <w:rPr>
            <w:rtl w:val="0"/>
            <w:lang w:val="da-DK"/>
          </w:rPr>
          <w:delText>æ</w:delText>
        </w:r>
      </w:del>
      <w:del w:id="4629" w:date="2017-09-18T11:05:26Z" w:author="Mads Hjorth">
        <w:r>
          <w:rPr>
            <w:rtl w:val="0"/>
          </w:rPr>
          <w:delText>rksomme p</w:delText>
        </w:r>
      </w:del>
      <w:del w:id="4630" w:date="2017-09-18T11:05:26Z" w:author="Mads Hjorth">
        <w:r>
          <w:rPr>
            <w:rtl w:val="0"/>
          </w:rPr>
          <w:delText xml:space="preserve">å </w:delText>
        </w:r>
      </w:del>
      <w:del w:id="4631" w:date="2017-09-18T11:05:26Z" w:author="Mads Hjorth">
        <w:r>
          <w:rPr>
            <w:rtl w:val="0"/>
            <w:lang w:val="da-DK"/>
          </w:rPr>
          <w:delText>denne ekstra opgave. I forbindelse med denne aktivitet er det sundhedspersoners opgave at bestemme hvilke oplysninger sundhedsproducenten har pligt til at overf</w:delText>
        </w:r>
      </w:del>
      <w:del w:id="4632" w:date="2017-09-18T11:05:26Z" w:author="Mads Hjorth">
        <w:r>
          <w:rPr>
            <w:rtl w:val="0"/>
            <w:lang w:val="da-DK"/>
          </w:rPr>
          <w:delText>ø</w:delText>
        </w:r>
      </w:del>
      <w:del w:id="4633" w:date="2017-09-18T11:05:26Z" w:author="Mads Hjorth">
        <w:r>
          <w:rPr>
            <w:rtl w:val="0"/>
          </w:rPr>
          <w:delText xml:space="preserve">re til registre. </w:delText>
        </w:r>
      </w:del>
    </w:p>
    <w:p>
      <w:pPr>
        <w:pStyle w:val="normal.0"/>
        <w:rPr>
          <w:del w:id="4634" w:date="2017-09-18T11:05:26Z" w:author="Mads Hjorth"/>
        </w:rPr>
      </w:pPr>
      <w:del w:id="4635" w:date="2017-09-18T11:05:26Z" w:author="Mads Hjorth">
        <w:r>
          <w:rPr>
            <w:rtl w:val="0"/>
            <w:lang w:val="da-DK"/>
          </w:rPr>
          <w:delText>Sundhedsproducentens prim</w:delText>
        </w:r>
      </w:del>
      <w:del w:id="4636" w:date="2017-09-18T11:05:26Z" w:author="Mads Hjorth">
        <w:r>
          <w:rPr>
            <w:rtl w:val="0"/>
            <w:lang w:val="da-DK"/>
          </w:rPr>
          <w:delText>æ</w:delText>
        </w:r>
      </w:del>
      <w:del w:id="4637" w:date="2017-09-18T11:05:26Z" w:author="Mads Hjorth">
        <w:r>
          <w:rPr>
            <w:rtl w:val="0"/>
            <w:lang w:val="da-DK"/>
          </w:rPr>
          <w:delText xml:space="preserve">re arbejdsgang slutter ved </w:delText>
        </w:r>
      </w:del>
      <w:del w:id="4638" w:date="2017-09-18T11:05:26Z" w:author="Mads Hjorth">
        <w:r>
          <w:rPr>
            <w:rFonts w:ascii="Calibri" w:cs="Calibri" w:hAnsi="Calibri" w:eastAsia="Calibri"/>
            <w:i w:val="1"/>
            <w:iCs w:val="1"/>
            <w:rtl w:val="0"/>
            <w:lang w:val="da-DK"/>
          </w:rPr>
          <w:delText>patientkontakt oph</w:delText>
        </w:r>
      </w:del>
      <w:del w:id="4639" w:date="2017-09-18T11:05:26Z" w:author="Mads Hjorth">
        <w:r>
          <w:rPr>
            <w:rFonts w:ascii="Calibri" w:cs="Calibri" w:hAnsi="Calibri" w:eastAsia="Calibri"/>
            <w:i w:val="1"/>
            <w:iCs w:val="1"/>
            <w:rtl w:val="0"/>
            <w:lang w:val="da-DK"/>
          </w:rPr>
          <w:delText>ø</w:delText>
        </w:r>
      </w:del>
      <w:del w:id="4640" w:date="2017-09-18T11:05:26Z" w:author="Mads Hjorth">
        <w:r>
          <w:rPr>
            <w:rFonts w:ascii="Calibri" w:cs="Calibri" w:hAnsi="Calibri" w:eastAsia="Calibri"/>
            <w:i w:val="1"/>
            <w:iCs w:val="1"/>
            <w:rtl w:val="0"/>
          </w:rPr>
          <w:delText>rt</w:delText>
        </w:r>
      </w:del>
      <w:del w:id="4641" w:date="2017-09-18T11:05:26Z" w:author="Mads Hjorth">
        <w:r>
          <w:rPr>
            <w:rtl w:val="0"/>
          </w:rPr>
          <w:delText xml:space="preserve">. </w:delText>
        </w:r>
      </w:del>
    </w:p>
    <w:p>
      <w:pPr>
        <w:pStyle w:val="normal.0"/>
        <w:rPr>
          <w:del w:id="4642" w:date="2017-09-18T11:05:26Z" w:author="Mads Hjorth"/>
        </w:rPr>
      </w:pPr>
      <w:del w:id="4643" w:date="2017-05-05T17:26:20Z" w:author="Forfatter">
        <w:r>
          <w:rPr>
            <w:rtl w:val="0"/>
            <w:lang w:val="da-DK"/>
          </w:rPr>
          <w:delText>Hos registerejer er indberetningen en del r</w:delText>
        </w:r>
      </w:del>
      <w:ins w:id="4644" w:date="2017-05-05T17:26:20Z" w:author="Forfatter">
        <w:del w:id="4645" w:date="2017-09-18T11:05:26Z" w:author="Mads Hjorth">
          <w:r>
            <w:rPr>
              <w:rtl w:val="0"/>
            </w:rPr>
            <w:delText>R</w:delText>
          </w:r>
        </w:del>
      </w:ins>
      <w:del w:id="4646" w:date="2017-09-18T11:05:26Z" w:author="Mads Hjorth">
        <w:r>
          <w:rPr>
            <w:rtl w:val="0"/>
            <w:lang w:val="da-DK"/>
          </w:rPr>
          <w:delText>egisterejeres arbejdsgang</w:delText>
        </w:r>
      </w:del>
      <w:del w:id="4647" w:date="2017-05-05T17:26:20Z" w:author="Forfatter">
        <w:r>
          <w:rPr>
            <w:rtl w:val="0"/>
          </w:rPr>
          <w:delText>,</w:delText>
        </w:r>
      </w:del>
      <w:del w:id="4648" w:date="2017-09-18T11:05:26Z" w:author="Mads Hjorth">
        <w:r>
          <w:rPr>
            <w:rtl w:val="0"/>
          </w:rPr>
          <w:delText xml:space="preserve"> </w:delText>
        </w:r>
      </w:del>
      <w:del w:id="4649" w:date="2017-05-05T17:26:20Z" w:author="Forfatter">
        <w:r>
          <w:rPr>
            <w:rtl w:val="0"/>
          </w:rPr>
          <w:delText>som ogs</w:delText>
        </w:r>
      </w:del>
      <w:del w:id="4650" w:date="2017-05-05T17:26:20Z" w:author="Forfatter">
        <w:r>
          <w:rPr>
            <w:rtl w:val="0"/>
          </w:rPr>
          <w:delText xml:space="preserve">å </w:delText>
        </w:r>
      </w:del>
      <w:del w:id="4651" w:date="2017-09-18T11:05:26Z" w:author="Mads Hjorth">
        <w:r>
          <w:rPr>
            <w:rtl w:val="0"/>
          </w:rPr>
          <w:delText xml:space="preserve">er </w:delText>
        </w:r>
      </w:del>
      <w:ins w:id="4652" w:date="2017-05-05T17:26:20Z" w:author="Forfatter">
        <w:del w:id="4653" w:date="2017-09-18T11:05:26Z" w:author="Mads Hjorth">
          <w:r>
            <w:rPr>
              <w:rtl w:val="0"/>
              <w:lang w:val="da-DK"/>
            </w:rPr>
            <w:delText>ogs</w:delText>
          </w:r>
        </w:del>
      </w:ins>
      <w:ins w:id="4654" w:date="2017-05-05T17:26:20Z" w:author="Forfatter">
        <w:del w:id="4655" w:date="2017-09-18T11:05:26Z" w:author="Mads Hjorth">
          <w:r>
            <w:rPr>
              <w:rtl w:val="0"/>
            </w:rPr>
            <w:delText xml:space="preserve">å </w:delText>
          </w:r>
        </w:del>
      </w:ins>
      <w:del w:id="4656" w:date="2017-09-18T11:05:26Z" w:author="Mads Hjorth">
        <w:r>
          <w:rPr>
            <w:rtl w:val="0"/>
            <w:lang w:val="da-DK"/>
          </w:rPr>
          <w:delText xml:space="preserve">skitseret </w:delText>
        </w:r>
      </w:del>
      <w:ins w:id="4657" w:date="2017-05-05T17:26:20Z" w:author="Forfatter">
        <w:del w:id="4658" w:date="2017-05-05T17:26:20Z" w:author="Forfatter">
          <w:r>
            <w:rPr>
              <w:rtl w:val="0"/>
              <w:lang w:val="en-US"/>
            </w:rPr>
            <w:delText xml:space="preserve">her </w:delText>
          </w:r>
        </w:del>
      </w:ins>
      <w:del w:id="4659" w:date="2017-09-18T11:05:26Z" w:author="Mads Hjorth">
        <w:r>
          <w:rPr>
            <w:rtl w:val="0"/>
            <w:lang w:val="da-DK"/>
          </w:rPr>
          <w:delText>i en r</w:delText>
        </w:r>
      </w:del>
      <w:del w:id="4660" w:date="2017-09-18T11:05:26Z" w:author="Mads Hjorth">
        <w:r>
          <w:rPr>
            <w:rtl w:val="0"/>
          </w:rPr>
          <w:delText xml:space="preserve">å </w:delText>
        </w:r>
      </w:del>
      <w:del w:id="4661" w:date="2017-09-18T11:05:26Z" w:author="Mads Hjorth">
        <w:r>
          <w:rPr>
            <w:rtl w:val="0"/>
            <w:lang w:val="da-DK"/>
          </w:rPr>
          <w:delText xml:space="preserve">og </w:delText>
        </w:r>
      </w:del>
      <w:del w:id="4662" w:date="2017-05-05T17:26:20Z" w:author="Forfatter">
        <w:r>
          <w:rPr>
            <w:rtl w:val="0"/>
            <w:lang w:val="it-IT"/>
          </w:rPr>
          <w:delText>over</w:delText>
        </w:r>
      </w:del>
      <w:del w:id="4663" w:date="2017-09-18T11:05:26Z" w:author="Mads Hjorth">
        <w:r>
          <w:rPr>
            <w:rtl w:val="0"/>
          </w:rPr>
          <w:delText>forsimplet form her.</w:delText>
        </w:r>
      </w:del>
    </w:p>
    <w:p>
      <w:pPr>
        <w:pStyle w:val="normal.0"/>
        <w:jc w:val="center"/>
        <w:rPr>
          <w:del w:id="4664" w:date="2017-09-18T11:05:26Z" w:author="Mads Hjorth"/>
        </w:rPr>
      </w:pPr>
    </w:p>
    <w:p>
      <w:pPr>
        <w:pStyle w:val="normal.0"/>
        <w:keepNext w:val="1"/>
        <w:rPr>
          <w:del w:id="4665" w:date="2017-09-18T11:05:26Z" w:author="Mads Hjorth"/>
        </w:rPr>
      </w:pPr>
      <w:del w:id="4666" w:date="2017-09-18T11:05:26Z" w:author="Mads Hjorth">
        <w:r>
          <w:rPr>
            <w:rtl w:val="0"/>
          </w:rPr>
          <w:delText>Det tv</w:delText>
        </w:r>
      </w:del>
      <w:del w:id="4667" w:date="2017-09-18T11:05:26Z" w:author="Mads Hjorth">
        <w:r>
          <w:rPr>
            <w:rtl w:val="0"/>
            <w:lang w:val="da-DK"/>
          </w:rPr>
          <w:delText>æ</w:delText>
        </w:r>
      </w:del>
      <w:del w:id="4668" w:date="2017-09-18T11:05:26Z" w:author="Mads Hjorth">
        <w:r>
          <w:rPr>
            <w:rtl w:val="0"/>
          </w:rPr>
          <w:delText>rg</w:delText>
        </w:r>
      </w:del>
      <w:del w:id="4669" w:date="2017-09-18T11:05:26Z" w:author="Mads Hjorth">
        <w:r>
          <w:rPr>
            <w:rtl w:val="0"/>
            <w:lang w:val="da-DK"/>
          </w:rPr>
          <w:delText>å</w:delText>
        </w:r>
      </w:del>
      <w:del w:id="4670" w:date="2017-09-18T11:05:26Z" w:author="Mads Hjorth">
        <w:r>
          <w:rPr>
            <w:rtl w:val="0"/>
            <w:lang w:val="da-DK"/>
          </w:rPr>
          <w:delText>ende aspekt omhandler hvordan de registrerede oplysninger overf</w:delText>
        </w:r>
      </w:del>
      <w:del w:id="4671" w:date="2017-09-18T11:05:26Z" w:author="Mads Hjorth">
        <w:r>
          <w:rPr>
            <w:rtl w:val="0"/>
            <w:lang w:val="da-DK"/>
          </w:rPr>
          <w:delText>ø</w:delText>
        </w:r>
      </w:del>
      <w:del w:id="4672" w:date="2017-09-18T11:05:26Z" w:author="Mads Hjorth">
        <w:r>
          <w:rPr>
            <w:rtl w:val="0"/>
            <w:lang w:val="fr-FR"/>
          </w:rPr>
          <w:delText xml:space="preserve">res </w:delText>
        </w:r>
      </w:del>
      <w:ins w:id="4673" w:date="2017-05-05T17:26:20Z" w:author="Forfatter">
        <w:del w:id="4674" w:date="2017-09-18T11:05:26Z" w:author="Mads Hjorth">
          <w:r>
            <w:rPr>
              <w:rtl w:val="0"/>
              <w:lang w:val="da-DK"/>
            </w:rPr>
            <w:delText xml:space="preserve">fra sundhedsproducenten </w:delText>
          </w:r>
        </w:del>
      </w:ins>
      <w:del w:id="4675" w:date="2017-09-18T11:05:26Z" w:author="Mads Hjorth">
        <w:r>
          <w:rPr>
            <w:rtl w:val="0"/>
          </w:rPr>
          <w:delText>til regist</w:delText>
        </w:r>
      </w:del>
      <w:del w:id="4676" w:date="2017-05-05T17:26:20Z" w:author="Forfatter">
        <w:r>
          <w:rPr>
            <w:rtl w:val="0"/>
          </w:rPr>
          <w:delText>r</w:delText>
        </w:r>
      </w:del>
      <w:del w:id="4677" w:date="2017-09-18T11:05:26Z" w:author="Mads Hjorth">
        <w:r>
          <w:rPr>
            <w:rtl w:val="0"/>
          </w:rPr>
          <w:delText>e</w:delText>
        </w:r>
      </w:del>
      <w:ins w:id="4678" w:date="2017-05-05T17:26:20Z" w:author="Forfatter">
        <w:del w:id="4679" w:date="2017-09-18T11:05:26Z" w:author="Mads Hjorth">
          <w:r>
            <w:rPr>
              <w:rtl w:val="0"/>
            </w:rPr>
            <w:delText>rejeren</w:delText>
          </w:r>
        </w:del>
      </w:ins>
      <w:del w:id="4680" w:date="2017-09-18T11:05:26Z" w:author="Mads Hjorth">
        <w:r>
          <w:rPr>
            <w:rtl w:val="0"/>
          </w:rPr>
          <w:delText xml:space="preserve">.  </w:delText>
        </w:r>
      </w:del>
    </w:p>
    <w:p>
      <w:pPr>
        <w:pStyle w:val="normal.0"/>
        <w:spacing w:after="0"/>
        <w:jc w:val="left"/>
      </w:pPr>
      <w:ins w:id="4681" w:date="2017-05-05T17:26:22Z" w:author="Forfatter">
        <w:del w:id="4682" w:date="2017-09-18T11:05:26Z" w:author="Mads Hjorth">
          <w:r>
            <w:rPr>
              <w:rFonts w:ascii="Calibri" w:cs="Calibri" w:hAnsi="Calibri" w:eastAsia="Calibri"/>
              <w:i w:val="1"/>
              <w:iCs w:val="1"/>
            </w:rPr>
            <w:br w:type="page"/>
          </w:r>
        </w:del>
      </w:ins>
    </w:p>
    <w:p>
      <w:pPr>
        <w:pStyle w:val="normal.0"/>
        <w:spacing w:after="0"/>
        <w:jc w:val="left"/>
        <w:rPr>
          <w:del w:id="4683" w:date="2017-09-18T11:05:26Z" w:author="Mads Hjorth"/>
          <w:rFonts w:ascii="Calibri" w:cs="Calibri" w:hAnsi="Calibri" w:eastAsia="Calibri"/>
          <w:b w:val="1"/>
          <w:bCs w:val="1"/>
        </w:rPr>
      </w:pPr>
      <w:del w:id="4684" w:date="2017-09-18T11:05:26Z" w:author="Mads Hjorth">
        <w:r>
          <w:rPr>
            <w:rFonts w:ascii="Calibri" w:cs="Calibri" w:hAnsi="Calibri" w:eastAsia="Calibri"/>
            <w:i w:val="1"/>
            <w:iCs w:val="1"/>
            <w:rtl w:val="0"/>
          </w:rPr>
          <w:delText>Indberetning</w:delText>
        </w:r>
      </w:del>
    </w:p>
    <w:p>
      <w:pPr>
        <w:pStyle w:val="normal.0"/>
        <w:jc w:val="center"/>
        <w:rPr>
          <w:del w:id="4685" w:date="2017-09-18T11:05:26Z" w:author="Mads Hjorth"/>
        </w:rPr>
      </w:pPr>
    </w:p>
    <w:p>
      <w:pPr>
        <w:pStyle w:val="normal.0"/>
        <w:spacing w:after="0"/>
        <w:jc w:val="left"/>
        <w:rPr>
          <w:del w:id="4686" w:date="2017-09-18T11:05:26Z" w:author="Mads Hjorth"/>
        </w:rPr>
      </w:pPr>
      <w:bookmarkStart w:name="_Ref320876186" w:id="4687"/>
    </w:p>
    <w:p>
      <w:pPr>
        <w:pStyle w:val="normal.0"/>
        <w:rPr>
          <w:del w:id="4688" w:date="2017-09-18T11:05:26Z" w:author="Mads Hjorth"/>
        </w:rPr>
      </w:pPr>
      <w:bookmarkStart w:name="_Ref320876189" w:id="4689"/>
      <w:del w:id="4690" w:date="2017-09-18T11:05:26Z" w:author="Mads Hjorth">
        <w:r>
          <w:rPr>
            <w:rtl w:val="0"/>
          </w:rPr>
          <w:delText>Den sekund</w:delText>
        </w:r>
      </w:del>
      <w:del w:id="4691" w:date="2017-09-18T11:05:26Z" w:author="Mads Hjorth">
        <w:r>
          <w:rPr>
            <w:rtl w:val="0"/>
            <w:lang w:val="da-DK"/>
          </w:rPr>
          <w:delText>æ</w:delText>
        </w:r>
      </w:del>
      <w:del w:id="4692" w:date="2017-09-18T11:05:26Z" w:author="Mads Hjorth">
        <w:r>
          <w:rPr>
            <w:rtl w:val="0"/>
            <w:lang w:val="da-DK"/>
          </w:rPr>
          <w:delText xml:space="preserve">re arbejdsgang starter ved at det </w:delText>
        </w:r>
      </w:del>
      <w:del w:id="4693" w:date="2017-09-18T11:05:26Z" w:author="Mads Hjorth">
        <w:r>
          <w:rPr>
            <w:rFonts w:ascii="Calibri" w:cs="Calibri" w:hAnsi="Calibri" w:eastAsia="Calibri"/>
            <w:i w:val="1"/>
            <w:iCs w:val="1"/>
            <w:rtl w:val="0"/>
            <w:lang w:val="da-DK"/>
          </w:rPr>
          <w:delText>aftalte tidspunkt for indberetning af oplysninger indtr</w:delText>
        </w:r>
      </w:del>
      <w:del w:id="4694" w:date="2017-09-18T11:05:26Z" w:author="Mads Hjorth">
        <w:r>
          <w:rPr>
            <w:rFonts w:ascii="Calibri" w:cs="Calibri" w:hAnsi="Calibri" w:eastAsia="Calibri"/>
            <w:i w:val="1"/>
            <w:iCs w:val="1"/>
            <w:rtl w:val="0"/>
            <w:lang w:val="da-DK"/>
          </w:rPr>
          <w:delText>æ</w:delText>
        </w:r>
      </w:del>
      <w:del w:id="4695" w:date="2017-09-18T11:05:26Z" w:author="Mads Hjorth">
        <w:r>
          <w:rPr>
            <w:rFonts w:ascii="Calibri" w:cs="Calibri" w:hAnsi="Calibri" w:eastAsia="Calibri"/>
            <w:i w:val="1"/>
            <w:iCs w:val="1"/>
            <w:rtl w:val="0"/>
          </w:rPr>
          <w:delText xml:space="preserve">ffer. </w:delText>
        </w:r>
      </w:del>
      <w:del w:id="4696" w:date="2017-09-18T11:05:26Z" w:author="Mads Hjorth">
        <w:r>
          <w:rPr>
            <w:rtl w:val="0"/>
          </w:rPr>
          <w:delText>Tidspunktet v</w:delText>
        </w:r>
      </w:del>
      <w:del w:id="4697" w:date="2017-09-18T11:05:26Z" w:author="Mads Hjorth">
        <w:r>
          <w:rPr>
            <w:rtl w:val="0"/>
            <w:lang w:val="da-DK"/>
          </w:rPr>
          <w:delText>æ</w:delText>
        </w:r>
      </w:del>
      <w:del w:id="4698" w:date="2017-09-18T11:05:26Z" w:author="Mads Hjorth">
        <w:r>
          <w:rPr>
            <w:rtl w:val="0"/>
            <w:lang w:val="da-DK"/>
          </w:rPr>
          <w:delText>lges af registranten s</w:delText>
        </w:r>
      </w:del>
      <w:del w:id="4699" w:date="2017-09-18T11:05:26Z" w:author="Mads Hjorth">
        <w:r>
          <w:rPr>
            <w:rtl w:val="0"/>
          </w:rPr>
          <w:delText xml:space="preserve">å </w:delText>
        </w:r>
      </w:del>
      <w:del w:id="4700" w:date="2017-09-18T11:05:26Z" w:author="Mads Hjorth">
        <w:r>
          <w:rPr>
            <w:rtl w:val="0"/>
            <w:lang w:val="da-DK"/>
          </w:rPr>
          <w:delText>aftaler om tidsfristerne i forhold til overf</w:delText>
        </w:r>
      </w:del>
      <w:del w:id="4701" w:date="2017-09-18T11:05:26Z" w:author="Mads Hjorth">
        <w:r>
          <w:rPr>
            <w:rtl w:val="0"/>
            <w:lang w:val="da-DK"/>
          </w:rPr>
          <w:delText>ø</w:delText>
        </w:r>
      </w:del>
      <w:del w:id="4702" w:date="2017-09-18T11:05:26Z" w:author="Mads Hjorth">
        <w:r>
          <w:rPr>
            <w:rtl w:val="0"/>
            <w:lang w:val="da-DK"/>
          </w:rPr>
          <w:delText xml:space="preserve">rsel af de enkelte indberetninger overholdes. </w:delText>
        </w:r>
      </w:del>
    </w:p>
    <w:p>
      <w:pPr>
        <w:pStyle w:val="normal.0"/>
        <w:rPr>
          <w:del w:id="4703" w:date="2017-09-18T11:05:26Z" w:author="Mads Hjorth"/>
        </w:rPr>
      </w:pPr>
      <w:del w:id="4704" w:date="2017-09-18T11:05:26Z" w:author="Mads Hjorth">
        <w:r>
          <w:rPr>
            <w:rFonts w:ascii="Calibri" w:cs="Calibri" w:hAnsi="Calibri" w:eastAsia="Calibri"/>
            <w:i w:val="1"/>
            <w:iCs w:val="1"/>
            <w:rtl w:val="0"/>
          </w:rPr>
          <w:delText>Struktur</w:delText>
        </w:r>
      </w:del>
      <w:ins w:id="4705" w:date="2017-05-05T17:26:20Z" w:author="Forfatter">
        <w:del w:id="4706" w:date="2017-09-18T11:05:26Z" w:author="Mads Hjorth">
          <w:r>
            <w:rPr>
              <w:rFonts w:ascii="Calibri" w:cs="Calibri" w:hAnsi="Calibri" w:eastAsia="Calibri"/>
              <w:i w:val="1"/>
              <w:iCs w:val="1"/>
              <w:rtl w:val="0"/>
              <w:lang w:val="fr-FR"/>
            </w:rPr>
            <w:delText>é</w:delText>
          </w:r>
        </w:del>
      </w:ins>
      <w:del w:id="4707" w:date="2017-05-05T17:26:20Z" w:author="Forfatter">
        <w:r>
          <w:rPr>
            <w:rFonts w:ascii="Calibri" w:cs="Calibri" w:hAnsi="Calibri" w:eastAsia="Calibri"/>
            <w:i w:val="1"/>
            <w:iCs w:val="1"/>
            <w:rtl w:val="0"/>
          </w:rPr>
          <w:delText>e</w:delText>
        </w:r>
      </w:del>
      <w:del w:id="4708" w:date="2017-09-18T11:05:26Z" w:author="Mads Hjorth">
        <w:r>
          <w:rPr>
            <w:rFonts w:ascii="Calibri" w:cs="Calibri" w:hAnsi="Calibri" w:eastAsia="Calibri"/>
            <w:i w:val="1"/>
            <w:iCs w:val="1"/>
            <w:rtl w:val="0"/>
          </w:rPr>
          <w:delText>r og klassific</w:delText>
        </w:r>
      </w:del>
      <w:ins w:id="4709" w:date="2017-05-05T17:26:20Z" w:author="Forfatter">
        <w:del w:id="4710" w:date="2017-09-18T11:05:26Z" w:author="Mads Hjorth">
          <w:r>
            <w:rPr>
              <w:rFonts w:ascii="Calibri" w:cs="Calibri" w:hAnsi="Calibri" w:eastAsia="Calibri"/>
              <w:i w:val="1"/>
              <w:iCs w:val="1"/>
              <w:rtl w:val="0"/>
              <w:lang w:val="fr-FR"/>
            </w:rPr>
            <w:delText>é</w:delText>
          </w:r>
        </w:del>
      </w:ins>
      <w:del w:id="4711" w:date="2017-05-05T17:26:20Z" w:author="Forfatter">
        <w:r>
          <w:rPr>
            <w:rFonts w:ascii="Calibri" w:cs="Calibri" w:hAnsi="Calibri" w:eastAsia="Calibri"/>
            <w:i w:val="1"/>
            <w:iCs w:val="1"/>
            <w:rtl w:val="0"/>
          </w:rPr>
          <w:delText>e</w:delText>
        </w:r>
      </w:del>
      <w:del w:id="4712" w:date="2017-09-18T11:05:26Z" w:author="Mads Hjorth">
        <w:r>
          <w:rPr>
            <w:rFonts w:ascii="Calibri" w:cs="Calibri" w:hAnsi="Calibri" w:eastAsia="Calibri"/>
            <w:i w:val="1"/>
            <w:iCs w:val="1"/>
            <w:rtl w:val="0"/>
            <w:lang w:val="da-DK"/>
          </w:rPr>
          <w:delText>r oplysninger</w:delText>
        </w:r>
      </w:del>
      <w:del w:id="4713" w:date="2017-09-18T11:05:26Z" w:author="Mads Hjorth">
        <w:r>
          <w:rPr>
            <w:rtl w:val="0"/>
          </w:rPr>
          <w:delText xml:space="preserve"> er den centrale aktivitet hos registranten. Aktiviteten har til form</w:delText>
        </w:r>
      </w:del>
      <w:del w:id="4714" w:date="2017-09-18T11:05:26Z" w:author="Mads Hjorth">
        <w:r>
          <w:rPr>
            <w:rtl w:val="0"/>
            <w:lang w:val="da-DK"/>
          </w:rPr>
          <w:delText>å</w:delText>
        </w:r>
      </w:del>
      <w:del w:id="4715" w:date="2017-09-18T11:05:26Z" w:author="Mads Hjorth">
        <w:r>
          <w:rPr>
            <w:rtl w:val="0"/>
            <w:lang w:val="da-DK"/>
          </w:rPr>
          <w:delText xml:space="preserve">l at bringe de registrerede oplysninger i overensstemmelse med de definitioner, informationsstrukturer og minimumskriterier som indberetningspligten foreskriver. </w:delText>
        </w:r>
      </w:del>
    </w:p>
    <w:p>
      <w:pPr>
        <w:pStyle w:val="normal.0"/>
        <w:rPr>
          <w:del w:id="4716" w:date="2017-09-18T11:05:26Z" w:author="Mads Hjorth"/>
        </w:rPr>
      </w:pPr>
      <w:del w:id="4717" w:date="2017-09-18T11:05:26Z" w:author="Mads Hjorth">
        <w:r>
          <w:rPr>
            <w:rFonts w:ascii="Calibri" w:cs="Calibri" w:hAnsi="Calibri" w:eastAsia="Calibri"/>
            <w:i w:val="1"/>
            <w:iCs w:val="1"/>
            <w:rtl w:val="0"/>
          </w:rPr>
          <w:delText>Vurder</w:delText>
        </w:r>
      </w:del>
      <w:del w:id="4718" w:date="2017-05-05T17:26:20Z" w:author="Forfatter">
        <w:r>
          <w:rPr>
            <w:rFonts w:ascii="Calibri" w:cs="Calibri" w:hAnsi="Calibri" w:eastAsia="Calibri"/>
            <w:i w:val="1"/>
            <w:iCs w:val="1"/>
            <w:rtl w:val="0"/>
          </w:rPr>
          <w:delText>e</w:delText>
        </w:r>
      </w:del>
      <w:del w:id="4719" w:date="2017-09-18T11:05:26Z" w:author="Mads Hjorth">
        <w:r>
          <w:rPr>
            <w:rFonts w:ascii="Calibri" w:cs="Calibri" w:hAnsi="Calibri" w:eastAsia="Calibri"/>
            <w:i w:val="1"/>
            <w:iCs w:val="1"/>
            <w:rtl w:val="0"/>
            <w:lang w:val="da-DK"/>
          </w:rPr>
          <w:delText xml:space="preserve"> indberetning(er)</w:delText>
        </w:r>
      </w:del>
      <w:del w:id="4720" w:date="2017-09-18T11:05:26Z" w:author="Mads Hjorth">
        <w:r>
          <w:rPr>
            <w:rtl w:val="0"/>
            <w:lang w:val="da-DK"/>
          </w:rPr>
          <w:delText xml:space="preserve"> er en aktivitet som udf</w:delText>
        </w:r>
      </w:del>
      <w:del w:id="4721" w:date="2017-09-18T11:05:26Z" w:author="Mads Hjorth">
        <w:r>
          <w:rPr>
            <w:rtl w:val="0"/>
            <w:lang w:val="da-DK"/>
          </w:rPr>
          <w:delText>ø</w:delText>
        </w:r>
      </w:del>
      <w:del w:id="4722" w:date="2017-09-18T11:05:26Z" w:author="Mads Hjorth">
        <w:r>
          <w:rPr>
            <w:rtl w:val="0"/>
            <w:lang w:val="da-DK"/>
          </w:rPr>
          <w:delText>res af en registerejer som f</w:delText>
        </w:r>
      </w:del>
      <w:del w:id="4723" w:date="2017-09-18T11:05:26Z" w:author="Mads Hjorth">
        <w:r>
          <w:rPr>
            <w:rtl w:val="0"/>
            <w:lang w:val="da-DK"/>
          </w:rPr>
          <w:delText>ø</w:delText>
        </w:r>
      </w:del>
      <w:del w:id="4724" w:date="2017-09-18T11:05:26Z" w:author="Mads Hjorth">
        <w:r>
          <w:rPr>
            <w:rtl w:val="0"/>
            <w:lang w:val="da-DK"/>
          </w:rPr>
          <w:delText xml:space="preserve">lge af </w:delText>
        </w:r>
      </w:del>
      <w:del w:id="4725" w:date="2017-05-05T17:26:20Z" w:author="Forfatter">
        <w:r>
          <w:rPr>
            <w:rtl w:val="0"/>
          </w:rPr>
          <w:delText xml:space="preserve">at </w:delText>
        </w:r>
      </w:del>
      <w:del w:id="4726" w:date="2017-09-18T11:05:26Z" w:author="Mads Hjorth">
        <w:r>
          <w:rPr>
            <w:rtl w:val="0"/>
            <w:lang w:val="da-DK"/>
          </w:rPr>
          <w:delText xml:space="preserve">modtagelsen en eller flere indberetninger. Registerejeren vurdere den modtagne indberetning efter de kriterier som indberetningspligten foreskriver. Hvis kriterierne ikke er overholdt beskrives fejl og mangler for registranten. Herefter gentager registranten aktiviteten </w:delText>
        </w:r>
      </w:del>
      <w:del w:id="4727" w:date="2017-09-18T11:05:26Z" w:author="Mads Hjorth">
        <w:r>
          <w:rPr>
            <w:rFonts w:ascii="Calibri" w:cs="Calibri" w:hAnsi="Calibri" w:eastAsia="Calibri"/>
            <w:i w:val="1"/>
            <w:iCs w:val="1"/>
            <w:rtl w:val="0"/>
            <w:lang w:val="da-DK"/>
          </w:rPr>
          <w:delText xml:space="preserve">strukturer og klassificer oplysninger. </w:delText>
        </w:r>
      </w:del>
      <w:del w:id="4728" w:date="2017-09-18T11:05:26Z" w:author="Mads Hjorth">
        <w:r>
          <w:rPr>
            <w:rtl w:val="0"/>
          </w:rPr>
          <w:delText>Denne rundtur fors</w:delText>
        </w:r>
      </w:del>
      <w:del w:id="4729" w:date="2017-09-18T11:05:26Z" w:author="Mads Hjorth">
        <w:r>
          <w:rPr>
            <w:rtl w:val="0"/>
            <w:lang w:val="da-DK"/>
          </w:rPr>
          <w:delText>æ</w:delText>
        </w:r>
      </w:del>
      <w:del w:id="4730" w:date="2017-09-18T11:05:26Z" w:author="Mads Hjorth">
        <w:r>
          <w:rPr>
            <w:rtl w:val="0"/>
            <w:lang w:val="da-DK"/>
          </w:rPr>
          <w:delText xml:space="preserve">tter indtil minimumskriterier </w:delText>
        </w:r>
      </w:del>
      <w:del w:id="4731" w:date="2017-05-05T17:26:20Z" w:author="Forfatter">
        <w:r>
          <w:rPr>
            <w:rtl w:val="0"/>
          </w:rPr>
          <w:delText xml:space="preserve">er </w:delText>
        </w:r>
      </w:del>
      <w:del w:id="4732" w:date="2017-09-18T11:05:26Z" w:author="Mads Hjorth">
        <w:r>
          <w:rPr>
            <w:rtl w:val="0"/>
            <w:lang w:val="da-DK"/>
          </w:rPr>
          <w:delText xml:space="preserve">vurderes som overholdt hvorefter de indberettede oplysninger accepteres og opbevares hos registerejer. </w:delText>
        </w:r>
      </w:del>
    </w:p>
    <w:p>
      <w:pPr>
        <w:pStyle w:val="normal.0"/>
        <w:rPr>
          <w:del w:id="4733" w:date="2017-09-18T11:05:26Z" w:author="Mads Hjorth"/>
        </w:rPr>
      </w:pPr>
      <w:del w:id="4734" w:date="2017-09-18T11:05:26Z" w:author="Mads Hjorth">
        <w:r>
          <w:rPr>
            <w:rtl w:val="0"/>
          </w:rPr>
          <w:delText xml:space="preserve">Dataobjektet </w:delText>
        </w:r>
      </w:del>
      <w:del w:id="4735" w:date="2017-09-18T11:05:26Z" w:author="Mads Hjorth">
        <w:r>
          <w:rPr>
            <w:rFonts w:ascii="Calibri" w:cs="Calibri" w:hAnsi="Calibri" w:eastAsia="Calibri"/>
            <w:i w:val="1"/>
            <w:iCs w:val="1"/>
            <w:rtl w:val="0"/>
          </w:rPr>
          <w:delText>indberetninger</w:delText>
        </w:r>
      </w:del>
      <w:del w:id="4736" w:date="2017-09-18T11:05:26Z" w:author="Mads Hjorth">
        <w:r>
          <w:rPr>
            <w:rtl w:val="0"/>
            <w:lang w:val="da-DK"/>
          </w:rPr>
          <w:delText xml:space="preserve"> anvendes af b</w:delText>
        </w:r>
      </w:del>
      <w:del w:id="4737" w:date="2017-09-18T11:05:26Z" w:author="Mads Hjorth">
        <w:r>
          <w:rPr>
            <w:rtl w:val="0"/>
            <w:lang w:val="da-DK"/>
          </w:rPr>
          <w:delText>å</w:delText>
        </w:r>
      </w:del>
      <w:del w:id="4738" w:date="2017-09-18T11:05:26Z" w:author="Mads Hjorth">
        <w:r>
          <w:rPr>
            <w:rtl w:val="0"/>
            <w:lang w:val="da-DK"/>
          </w:rPr>
          <w:delText>de registrant og registerejer i forbindelse med den sekund</w:delText>
        </w:r>
      </w:del>
      <w:del w:id="4739" w:date="2017-09-18T11:05:26Z" w:author="Mads Hjorth">
        <w:r>
          <w:rPr>
            <w:rtl w:val="0"/>
            <w:lang w:val="da-DK"/>
          </w:rPr>
          <w:delText>æ</w:delText>
        </w:r>
      </w:del>
      <w:del w:id="4740" w:date="2017-09-18T11:05:26Z" w:author="Mads Hjorth">
        <w:r>
          <w:rPr>
            <w:rtl w:val="0"/>
            <w:lang w:val="da-DK"/>
          </w:rPr>
          <w:delText>re arbejdsgang. Registranten anvender dataobjektet til at sammenstille oplysninger der er registreret i patientjournal og andre lokale systemer. Registerejer modtager dataobjektet, men bruger det ogs</w:delText>
        </w:r>
      </w:del>
      <w:del w:id="4741" w:date="2017-09-18T11:05:26Z" w:author="Mads Hjorth">
        <w:r>
          <w:rPr>
            <w:rtl w:val="0"/>
          </w:rPr>
          <w:delText xml:space="preserve">å </w:delText>
        </w:r>
      </w:del>
      <w:del w:id="4742" w:date="2017-09-18T11:05:26Z" w:author="Mads Hjorth">
        <w:r>
          <w:rPr>
            <w:rtl w:val="0"/>
            <w:lang w:val="da-DK"/>
          </w:rPr>
          <w:delText>til at formidle vurderingen af om minimumskriterierne er overholdt. Det er alts</w:delText>
        </w:r>
      </w:del>
      <w:del w:id="4743" w:date="2017-09-18T11:05:26Z" w:author="Mads Hjorth">
        <w:r>
          <w:rPr>
            <w:rtl w:val="0"/>
          </w:rPr>
          <w:delText xml:space="preserve">å </w:delText>
        </w:r>
      </w:del>
      <w:del w:id="4744" w:date="2017-09-18T11:05:26Z" w:author="Mads Hjorth">
        <w:r>
          <w:rPr>
            <w:rtl w:val="0"/>
          </w:rPr>
          <w:delText>ikke et separat dataobjekt til overf</w:delText>
        </w:r>
      </w:del>
      <w:del w:id="4745" w:date="2017-09-18T11:05:26Z" w:author="Mads Hjorth">
        <w:r>
          <w:rPr>
            <w:rtl w:val="0"/>
            <w:lang w:val="da-DK"/>
          </w:rPr>
          <w:delText>ø</w:delText>
        </w:r>
      </w:del>
      <w:del w:id="4746" w:date="2017-09-18T11:05:26Z" w:author="Mads Hjorth">
        <w:r>
          <w:rPr>
            <w:rtl w:val="0"/>
            <w:lang w:val="da-DK"/>
          </w:rPr>
          <w:delText>rsel af fejl og mangler, men disse beskrives direkte i det egentlige dataobjekt. Der overf</w:delText>
        </w:r>
      </w:del>
      <w:del w:id="4747" w:date="2017-09-18T11:05:26Z" w:author="Mads Hjorth">
        <w:r>
          <w:rPr>
            <w:rtl w:val="0"/>
            <w:lang w:val="da-DK"/>
          </w:rPr>
          <w:delText>ø</w:delText>
        </w:r>
      </w:del>
      <w:del w:id="4748" w:date="2017-09-18T11:05:26Z" w:author="Mads Hjorth">
        <w:r>
          <w:rPr>
            <w:rtl w:val="0"/>
            <w:lang w:val="da-DK"/>
          </w:rPr>
          <w:delText>res alts</w:delText>
        </w:r>
      </w:del>
      <w:del w:id="4749" w:date="2017-09-18T11:05:26Z" w:author="Mads Hjorth">
        <w:r>
          <w:rPr>
            <w:rtl w:val="0"/>
          </w:rPr>
          <w:delText xml:space="preserve">å </w:delText>
        </w:r>
      </w:del>
      <w:del w:id="4750" w:date="2017-09-18T11:05:26Z" w:author="Mads Hjorth">
        <w:r>
          <w:rPr>
            <w:rtl w:val="0"/>
          </w:rPr>
          <w:delText>ikke enkeltst</w:delText>
        </w:r>
      </w:del>
      <w:del w:id="4751" w:date="2017-09-18T11:05:26Z" w:author="Mads Hjorth">
        <w:r>
          <w:rPr>
            <w:rtl w:val="0"/>
            <w:lang w:val="da-DK"/>
          </w:rPr>
          <w:delText>å</w:delText>
        </w:r>
      </w:del>
      <w:del w:id="4752" w:date="2017-09-18T11:05:26Z" w:author="Mads Hjorth">
        <w:r>
          <w:rPr>
            <w:rtl w:val="0"/>
            <w:lang w:val="da-DK"/>
          </w:rPr>
          <w:delText>ende fejlbeskeder eller fejllister, men anm</w:delText>
        </w:r>
      </w:del>
      <w:del w:id="4753" w:date="2017-09-18T11:05:26Z" w:author="Mads Hjorth">
        <w:r>
          <w:rPr>
            <w:rtl w:val="0"/>
            <w:lang w:val="da-DK"/>
          </w:rPr>
          <w:delText>æ</w:delText>
        </w:r>
      </w:del>
      <w:del w:id="4754" w:date="2017-09-18T11:05:26Z" w:author="Mads Hjorth">
        <w:r>
          <w:rPr>
            <w:rtl w:val="0"/>
          </w:rPr>
          <w:delText>rkninger p</w:delText>
        </w:r>
      </w:del>
      <w:del w:id="4755" w:date="2017-09-18T11:05:26Z" w:author="Mads Hjorth">
        <w:r>
          <w:rPr>
            <w:rtl w:val="0"/>
          </w:rPr>
          <w:delText xml:space="preserve">å </w:delText>
        </w:r>
      </w:del>
      <w:del w:id="4756" w:date="2017-09-18T11:05:26Z" w:author="Mads Hjorth">
        <w:r>
          <w:rPr>
            <w:rtl w:val="0"/>
            <w:lang w:val="da-DK"/>
          </w:rPr>
          <w:delText>de enkelte indberetninger i deres helhed. Dataobjektet kan v</w:delText>
        </w:r>
      </w:del>
      <w:del w:id="4757" w:date="2017-09-18T11:05:26Z" w:author="Mads Hjorth">
        <w:r>
          <w:rPr>
            <w:rtl w:val="0"/>
            <w:lang w:val="da-DK"/>
          </w:rPr>
          <w:delText>æ</w:delText>
        </w:r>
      </w:del>
      <w:del w:id="4758" w:date="2017-09-18T11:05:26Z" w:author="Mads Hjorth">
        <w:r>
          <w:rPr>
            <w:rtl w:val="0"/>
            <w:lang w:val="da-DK"/>
          </w:rPr>
          <w:delText xml:space="preserve">re en samling af flere enkelte indberetninger og kan derfor indeholde oplysninger om flere patienter og sundhedsaktiviteter. </w:delText>
        </w:r>
      </w:del>
    </w:p>
    <w:p>
      <w:pPr>
        <w:pStyle w:val="normal.0"/>
        <w:rPr>
          <w:del w:id="4759" w:date="2017-09-18T11:05:26Z" w:author="Mads Hjorth"/>
        </w:rPr>
      </w:pPr>
      <w:del w:id="4760" w:date="2017-09-18T11:05:26Z" w:author="Mads Hjorth">
        <w:r>
          <w:rPr>
            <w:rtl w:val="0"/>
          </w:rPr>
          <w:delText>Den sekund</w:delText>
        </w:r>
      </w:del>
      <w:del w:id="4761" w:date="2017-09-18T11:05:26Z" w:author="Mads Hjorth">
        <w:r>
          <w:rPr>
            <w:rtl w:val="0"/>
            <w:lang w:val="da-DK"/>
          </w:rPr>
          <w:delText>æ</w:delText>
        </w:r>
      </w:del>
      <w:del w:id="4762" w:date="2017-09-18T11:05:26Z" w:author="Mads Hjorth">
        <w:r>
          <w:rPr>
            <w:rtl w:val="0"/>
            <w:lang w:val="da-DK"/>
          </w:rPr>
          <w:delText>re arbejdsgang afsluttes n</w:delText>
        </w:r>
      </w:del>
      <w:del w:id="4763" w:date="2017-09-18T11:05:26Z" w:author="Mads Hjorth">
        <w:r>
          <w:rPr>
            <w:rtl w:val="0"/>
            <w:lang w:val="da-DK"/>
          </w:rPr>
          <w:delText>å</w:delText>
        </w:r>
      </w:del>
      <w:del w:id="4764" w:date="2017-09-18T11:05:26Z" w:author="Mads Hjorth">
        <w:r>
          <w:rPr>
            <w:rtl w:val="0"/>
          </w:rPr>
          <w:delText xml:space="preserve">r </w:delText>
        </w:r>
      </w:del>
      <w:del w:id="4765" w:date="2017-09-18T11:05:26Z" w:author="Mads Hjorth">
        <w:r>
          <w:rPr>
            <w:rFonts w:ascii="Calibri" w:cs="Calibri" w:hAnsi="Calibri" w:eastAsia="Calibri"/>
            <w:i w:val="1"/>
            <w:iCs w:val="1"/>
            <w:rtl w:val="0"/>
            <w:lang w:val="da-DK"/>
          </w:rPr>
          <w:delText>oplysninger er indberette</w:delText>
        </w:r>
      </w:del>
      <w:ins w:id="4766" w:date="2017-05-05T17:26:20Z" w:author="Forfatter">
        <w:del w:id="4767" w:date="2017-09-18T11:05:26Z" w:author="Mads Hjorth">
          <w:r>
            <w:rPr>
              <w:rFonts w:ascii="Calibri" w:cs="Calibri" w:hAnsi="Calibri" w:eastAsia="Calibri"/>
              <w:i w:val="1"/>
              <w:iCs w:val="1"/>
              <w:rtl w:val="0"/>
            </w:rPr>
            <w:delText>de</w:delText>
          </w:r>
        </w:del>
      </w:ins>
      <w:del w:id="4768" w:date="2017-05-05T17:26:20Z" w:author="Forfatter">
        <w:r>
          <w:rPr>
            <w:rFonts w:ascii="Calibri" w:cs="Calibri" w:hAnsi="Calibri" w:eastAsia="Calibri"/>
            <w:i w:val="1"/>
            <w:iCs w:val="1"/>
            <w:rtl w:val="0"/>
          </w:rPr>
          <w:delText>t</w:delText>
        </w:r>
      </w:del>
      <w:del w:id="4769" w:date="2017-09-18T11:05:26Z" w:author="Mads Hjorth">
        <w:r>
          <w:rPr>
            <w:rFonts w:ascii="Calibri" w:cs="Calibri" w:hAnsi="Calibri" w:eastAsia="Calibri"/>
            <w:i w:val="1"/>
            <w:iCs w:val="1"/>
            <w:rtl w:val="0"/>
          </w:rPr>
          <w:delText>.</w:delText>
        </w:r>
      </w:del>
      <w:del w:id="4770" w:date="2017-09-18T11:05:26Z" w:author="Mads Hjorth">
        <w:r>
          <w:rPr>
            <w:rtl w:val="0"/>
          </w:rPr>
          <w:delText xml:space="preserve"> </w:delText>
        </w:r>
      </w:del>
    </w:p>
    <w:p>
      <w:pPr>
        <w:pStyle w:val="normal.0"/>
        <w:rPr>
          <w:ins w:id="4771" w:date="2017-05-05T17:26:20Z" w:author="Forfatter"/>
          <w:del w:id="4772" w:date="2017-09-18T11:05:26Z" w:author="Mads Hjorth"/>
        </w:rPr>
      </w:pPr>
      <w:del w:id="4773" w:date="2017-09-18T11:05:26Z" w:author="Mads Hjorth">
        <w:r>
          <w:rPr>
            <w:rtl w:val="0"/>
          </w:rPr>
          <w:delText>Bem</w:delText>
        </w:r>
      </w:del>
      <w:del w:id="4774" w:date="2017-09-18T11:05:26Z" w:author="Mads Hjorth">
        <w:r>
          <w:rPr>
            <w:rtl w:val="0"/>
            <w:lang w:val="da-DK"/>
          </w:rPr>
          <w:delText>æ</w:delText>
        </w:r>
      </w:del>
      <w:del w:id="4775" w:date="2017-09-18T11:05:26Z" w:author="Mads Hjorth">
        <w:r>
          <w:rPr>
            <w:rtl w:val="0"/>
            <w:lang w:val="da-DK"/>
          </w:rPr>
          <w:delText>rk at metoden giver sundhedsproducenter mulighed for at tilrettel</w:delText>
        </w:r>
      </w:del>
      <w:del w:id="4776" w:date="2017-09-18T11:05:26Z" w:author="Mads Hjorth">
        <w:r>
          <w:rPr>
            <w:rtl w:val="0"/>
            <w:lang w:val="da-DK"/>
          </w:rPr>
          <w:delText>æ</w:delText>
        </w:r>
      </w:del>
      <w:del w:id="4777" w:date="2017-09-18T11:05:26Z" w:author="Mads Hjorth">
        <w:r>
          <w:rPr>
            <w:rtl w:val="0"/>
            <w:lang w:val="da-DK"/>
          </w:rPr>
          <w:delText>gge forskellige arbejdsgange efter dette m</w:delText>
        </w:r>
      </w:del>
      <w:del w:id="4778" w:date="2017-09-18T11:05:26Z" w:author="Mads Hjorth">
        <w:r>
          <w:rPr>
            <w:rtl w:val="0"/>
            <w:lang w:val="da-DK"/>
          </w:rPr>
          <w:delText>ø</w:delText>
        </w:r>
      </w:del>
      <w:del w:id="4779" w:date="2017-09-18T11:05:26Z" w:author="Mads Hjorth">
        <w:r>
          <w:rPr>
            <w:rtl w:val="0"/>
            <w:lang w:val="da-DK"/>
          </w:rPr>
          <w:delText>nster. En sundhedsproducent kan v</w:delText>
        </w:r>
      </w:del>
      <w:del w:id="4780" w:date="2017-09-18T11:05:26Z" w:author="Mads Hjorth">
        <w:r>
          <w:rPr>
            <w:rtl w:val="0"/>
            <w:lang w:val="da-DK"/>
          </w:rPr>
          <w:delText>æ</w:delText>
        </w:r>
      </w:del>
      <w:del w:id="4781" w:date="2017-09-18T11:05:26Z" w:author="Mads Hjorth">
        <w:r>
          <w:rPr>
            <w:rtl w:val="0"/>
            <w:lang w:val="da-DK"/>
          </w:rPr>
          <w:delText>lge at tidspunktet for indberetning skal v</w:delText>
        </w:r>
      </w:del>
      <w:del w:id="4782" w:date="2017-09-18T11:05:26Z" w:author="Mads Hjorth">
        <w:r>
          <w:rPr>
            <w:rtl w:val="0"/>
            <w:lang w:val="da-DK"/>
          </w:rPr>
          <w:delText>æ</w:delText>
        </w:r>
      </w:del>
      <w:del w:id="4783" w:date="2017-09-18T11:05:26Z" w:author="Mads Hjorth">
        <w:r>
          <w:rPr>
            <w:rtl w:val="0"/>
            <w:lang w:val="da-DK"/>
          </w:rPr>
          <w:delText>re i forbindelse med den prim</w:delText>
        </w:r>
      </w:del>
      <w:del w:id="4784" w:date="2017-09-18T11:05:26Z" w:author="Mads Hjorth">
        <w:r>
          <w:rPr>
            <w:rtl w:val="0"/>
            <w:lang w:val="da-DK"/>
          </w:rPr>
          <w:delText>æ</w:delText>
        </w:r>
      </w:del>
      <w:del w:id="4785" w:date="2017-09-18T11:05:26Z" w:author="Mads Hjorth">
        <w:r>
          <w:rPr>
            <w:rtl w:val="0"/>
            <w:lang w:val="da-DK"/>
          </w:rPr>
          <w:delText>re proces og at indberetninger foretages enkeltvis. En anden sundhedsproducent kan v</w:delText>
        </w:r>
      </w:del>
      <w:del w:id="4786" w:date="2017-09-18T11:05:26Z" w:author="Mads Hjorth">
        <w:r>
          <w:rPr>
            <w:rtl w:val="0"/>
            <w:lang w:val="da-DK"/>
          </w:rPr>
          <w:delText>æ</w:delText>
        </w:r>
      </w:del>
      <w:del w:id="4787" w:date="2017-09-18T11:05:26Z" w:author="Mads Hjorth">
        <w:r>
          <w:rPr>
            <w:rtl w:val="0"/>
            <w:lang w:val="da-DK"/>
          </w:rPr>
          <w:delText>lge at tidspunktet for indberetning er dagligt eller ugentligt og overf</w:delText>
        </w:r>
      </w:del>
      <w:del w:id="4788" w:date="2017-09-18T11:05:26Z" w:author="Mads Hjorth">
        <w:r>
          <w:rPr>
            <w:rtl w:val="0"/>
            <w:lang w:val="da-DK"/>
          </w:rPr>
          <w:delText>ø</w:delText>
        </w:r>
      </w:del>
      <w:del w:id="4789" w:date="2017-09-18T11:05:26Z" w:author="Mads Hjorth">
        <w:r>
          <w:rPr>
            <w:rtl w:val="0"/>
            <w:lang w:val="da-DK"/>
          </w:rPr>
          <w:delText>re et antal indberetninger samlet til registeret. Sundhedsproducentens mulighed for at v</w:delText>
        </w:r>
      </w:del>
      <w:del w:id="4790" w:date="2017-09-18T11:05:26Z" w:author="Mads Hjorth">
        <w:r>
          <w:rPr>
            <w:rtl w:val="0"/>
            <w:lang w:val="da-DK"/>
          </w:rPr>
          <w:delText>æ</w:delText>
        </w:r>
      </w:del>
      <w:del w:id="4791" w:date="2017-09-18T11:05:26Z" w:author="Mads Hjorth">
        <w:r>
          <w:rPr>
            <w:rtl w:val="0"/>
            <w:lang w:val="da-DK"/>
          </w:rPr>
          <w:delText>lge mellem forskellige konkrete implementeringer afh</w:delText>
        </w:r>
      </w:del>
      <w:del w:id="4792" w:date="2017-09-18T11:05:26Z" w:author="Mads Hjorth">
        <w:r>
          <w:rPr>
            <w:rtl w:val="0"/>
            <w:lang w:val="da-DK"/>
          </w:rPr>
          <w:delText>æ</w:delText>
        </w:r>
      </w:del>
      <w:del w:id="4793" w:date="2017-09-18T11:05:26Z" w:author="Mads Hjorth">
        <w:r>
          <w:rPr>
            <w:rtl w:val="0"/>
          </w:rPr>
          <w:delText>nger i h</w:delText>
        </w:r>
      </w:del>
      <w:del w:id="4794" w:date="2017-09-18T11:05:26Z" w:author="Mads Hjorth">
        <w:r>
          <w:rPr>
            <w:rtl w:val="0"/>
            <w:lang w:val="da-DK"/>
          </w:rPr>
          <w:delText>ø</w:delText>
        </w:r>
      </w:del>
      <w:del w:id="4795" w:date="2017-09-18T11:05:26Z" w:author="Mads Hjorth">
        <w:r>
          <w:rPr>
            <w:rtl w:val="0"/>
            <w:lang w:val="da-DK"/>
          </w:rPr>
          <w:delText>j grad af registerejerens evne til at foretage hurtige og pr</w:delText>
        </w:r>
      </w:del>
      <w:del w:id="4796" w:date="2017-09-18T11:05:26Z" w:author="Mads Hjorth">
        <w:r>
          <w:rPr>
            <w:rtl w:val="0"/>
            <w:lang w:val="da-DK"/>
          </w:rPr>
          <w:delText>æ</w:delText>
        </w:r>
      </w:del>
      <w:del w:id="4797" w:date="2017-09-18T11:05:26Z" w:author="Mads Hjorth">
        <w:r>
          <w:rPr>
            <w:rtl w:val="0"/>
            <w:lang w:val="da-DK"/>
          </w:rPr>
          <w:delText xml:space="preserve">cise vurderinger af de enkelte indberetninger. </w:delText>
        </w:r>
      </w:del>
    </w:p>
    <w:p>
      <w:pPr>
        <w:pStyle w:val="normal.0"/>
        <w:rPr>
          <w:ins w:id="4798" w:date="2017-05-05T17:26:20Z" w:author="Forfatter"/>
          <w:del w:id="4799" w:date="2017-09-18T11:05:26Z" w:author="Mads Hjorth"/>
        </w:rPr>
      </w:pPr>
      <w:ins w:id="4800" w:date="2017-05-05T17:26:20Z" w:author="Forfatter">
        <w:del w:id="4801" w:date="2017-09-18T11:05:26Z" w:author="Mads Hjorth">
          <w:r>
            <w:rPr>
              <w:rtl w:val="0"/>
            </w:rPr>
            <w:delText>Indberetning kr</w:delText>
          </w:r>
        </w:del>
      </w:ins>
      <w:ins w:id="4802" w:date="2017-05-05T17:26:20Z" w:author="Forfatter">
        <w:del w:id="4803" w:date="2017-09-18T11:05:26Z" w:author="Mads Hjorth">
          <w:r>
            <w:rPr>
              <w:rtl w:val="0"/>
              <w:lang w:val="da-DK"/>
            </w:rPr>
            <w:delText>æ</w:delText>
          </w:r>
        </w:del>
      </w:ins>
      <w:ins w:id="4804" w:date="2017-05-05T17:26:20Z" w:author="Forfatter">
        <w:del w:id="4805" w:date="2017-09-18T11:05:26Z" w:author="Mads Hjorth">
          <w:r>
            <w:rPr>
              <w:rtl w:val="0"/>
              <w:lang w:val="da-DK"/>
            </w:rPr>
            <w:delText>ver at der foretages en eksplicit f</w:delText>
          </w:r>
        </w:del>
      </w:ins>
      <w:ins w:id="4806" w:date="2017-05-05T17:26:20Z" w:author="Forfatter">
        <w:del w:id="4807" w:date="2017-09-18T11:05:26Z" w:author="Mads Hjorth">
          <w:r>
            <w:rPr>
              <w:rtl w:val="0"/>
              <w:lang w:val="da-DK"/>
            </w:rPr>
            <w:delText>æ</w:delText>
          </w:r>
        </w:del>
      </w:ins>
      <w:ins w:id="4808" w:date="2017-05-05T17:26:20Z" w:author="Forfatter">
        <w:del w:id="4809" w:date="2017-09-18T11:05:26Z" w:author="Mads Hjorth">
          <w:r>
            <w:rPr>
              <w:rtl w:val="0"/>
            </w:rPr>
            <w:delText>rdigg</w:delText>
          </w:r>
        </w:del>
      </w:ins>
      <w:ins w:id="4810" w:date="2017-05-05T17:26:20Z" w:author="Forfatter">
        <w:del w:id="4811" w:date="2017-09-18T11:05:26Z" w:author="Mads Hjorth">
          <w:r>
            <w:rPr>
              <w:rtl w:val="0"/>
              <w:lang w:val="da-DK"/>
            </w:rPr>
            <w:delText>ø</w:delText>
          </w:r>
        </w:del>
      </w:ins>
      <w:ins w:id="4812" w:date="2017-05-05T17:26:20Z" w:author="Forfatter">
        <w:del w:id="4813" w:date="2017-09-18T11:05:26Z" w:author="Mads Hjorth">
          <w:r>
            <w:rPr>
              <w:rtl w:val="0"/>
            </w:rPr>
            <w:delText>relse. Den l</w:delText>
          </w:r>
        </w:del>
      </w:ins>
      <w:ins w:id="4814" w:date="2017-05-05T17:26:20Z" w:author="Forfatter">
        <w:del w:id="4815" w:date="2017-09-18T11:05:26Z" w:author="Mads Hjorth">
          <w:r>
            <w:rPr>
              <w:rtl w:val="0"/>
              <w:lang w:val="da-DK"/>
            </w:rPr>
            <w:delText>ø</w:delText>
          </w:r>
        </w:del>
      </w:ins>
      <w:ins w:id="4816" w:date="2017-05-05T17:26:20Z" w:author="Forfatter">
        <w:del w:id="4817" w:date="2017-09-18T11:05:26Z" w:author="Mads Hjorth">
          <w:r>
            <w:rPr>
              <w:rtl w:val="0"/>
              <w:lang w:val="da-DK"/>
            </w:rPr>
            <w:delText>bende registrering kan skabe usikkerheder omkring hvorn</w:delText>
          </w:r>
        </w:del>
      </w:ins>
      <w:ins w:id="4818" w:date="2017-05-05T17:26:20Z" w:author="Forfatter">
        <w:del w:id="4819" w:date="2017-09-18T11:05:26Z" w:author="Mads Hjorth">
          <w:r>
            <w:rPr>
              <w:rtl w:val="0"/>
              <w:lang w:val="da-DK"/>
            </w:rPr>
            <w:delText>å</w:delText>
          </w:r>
        </w:del>
      </w:ins>
      <w:ins w:id="4820" w:date="2017-05-05T17:26:20Z" w:author="Forfatter">
        <w:del w:id="4821" w:date="2017-09-18T11:05:26Z" w:author="Mads Hjorth">
          <w:r>
            <w:rPr>
              <w:rtl w:val="0"/>
              <w:lang w:val="da-DK"/>
            </w:rPr>
            <w:delText>r oplysninger er g</w:delText>
          </w:r>
        </w:del>
      </w:ins>
      <w:ins w:id="4822" w:date="2017-05-05T17:26:20Z" w:author="Forfatter">
        <w:del w:id="4823" w:date="2017-09-18T11:05:26Z" w:author="Mads Hjorth">
          <w:r>
            <w:rPr>
              <w:rtl w:val="0"/>
              <w:lang w:val="da-DK"/>
            </w:rPr>
            <w:delText>æ</w:delText>
          </w:r>
        </w:del>
      </w:ins>
      <w:ins w:id="4824" w:date="2017-05-05T17:26:20Z" w:author="Forfatter">
        <w:del w:id="4825" w:date="2017-09-18T11:05:26Z" w:author="Mads Hjorth">
          <w:r>
            <w:rPr>
              <w:rtl w:val="0"/>
              <w:lang w:val="da-DK"/>
            </w:rPr>
            <w:delText>ldende og vurderet som korrekte hos sundhedsproducenten. Det er derfor n</w:delText>
          </w:r>
        </w:del>
      </w:ins>
      <w:ins w:id="4826" w:date="2017-05-05T17:26:20Z" w:author="Forfatter">
        <w:del w:id="4827" w:date="2017-09-18T11:05:26Z" w:author="Mads Hjorth">
          <w:r>
            <w:rPr>
              <w:rtl w:val="0"/>
              <w:lang w:val="da-DK"/>
            </w:rPr>
            <w:delText>ø</w:delText>
          </w:r>
        </w:del>
      </w:ins>
      <w:ins w:id="4828" w:date="2017-05-05T17:26:20Z" w:author="Forfatter">
        <w:del w:id="4829" w:date="2017-09-18T11:05:26Z" w:author="Mads Hjorth">
          <w:r>
            <w:rPr>
              <w:rtl w:val="0"/>
              <w:lang w:val="da-DK"/>
            </w:rPr>
            <w:delText>dvendigt tydeligt at markere hvorn</w:delText>
          </w:r>
        </w:del>
      </w:ins>
      <w:ins w:id="4830" w:date="2017-05-05T17:26:20Z" w:author="Forfatter">
        <w:del w:id="4831" w:date="2017-09-18T11:05:26Z" w:author="Mads Hjorth">
          <w:r>
            <w:rPr>
              <w:rtl w:val="0"/>
              <w:lang w:val="da-DK"/>
            </w:rPr>
            <w:delText>å</w:delText>
          </w:r>
        </w:del>
      </w:ins>
      <w:ins w:id="4832" w:date="2017-05-05T17:26:20Z" w:author="Forfatter">
        <w:del w:id="4833" w:date="2017-09-18T11:05:26Z" w:author="Mads Hjorth">
          <w:r>
            <w:rPr>
              <w:rtl w:val="0"/>
              <w:lang w:val="da-DK"/>
            </w:rPr>
            <w:delText>r oplysninger kan anvendes af registerejer. Dette sker ved afslutningen af indberetning n</w:delText>
          </w:r>
        </w:del>
      </w:ins>
      <w:ins w:id="4834" w:date="2017-05-05T17:26:20Z" w:author="Forfatter">
        <w:del w:id="4835" w:date="2017-09-18T11:05:26Z" w:author="Mads Hjorth">
          <w:r>
            <w:rPr>
              <w:rtl w:val="0"/>
              <w:lang w:val="da-DK"/>
            </w:rPr>
            <w:delText>å</w:delText>
          </w:r>
        </w:del>
      </w:ins>
      <w:ins w:id="4836" w:date="2017-05-05T17:26:20Z" w:author="Forfatter">
        <w:del w:id="4837" w:date="2017-09-18T11:05:26Z" w:author="Mads Hjorth">
          <w:r>
            <w:rPr>
              <w:rtl w:val="0"/>
              <w:lang w:val="da-DK"/>
            </w:rPr>
            <w:delText>r registerejer indf</w:delText>
          </w:r>
        </w:del>
      </w:ins>
      <w:ins w:id="4838" w:date="2017-05-05T17:26:20Z" w:author="Forfatter">
        <w:del w:id="4839" w:date="2017-09-18T11:05:26Z" w:author="Mads Hjorth">
          <w:r>
            <w:rPr>
              <w:rtl w:val="0"/>
              <w:lang w:val="da-DK"/>
            </w:rPr>
            <w:delText>ø</w:delText>
          </w:r>
        </w:del>
      </w:ins>
      <w:ins w:id="4840" w:date="2017-05-05T17:26:20Z" w:author="Forfatter">
        <w:del w:id="4841" w:date="2017-09-18T11:05:26Z" w:author="Mads Hjorth">
          <w:r>
            <w:rPr>
              <w:rtl w:val="0"/>
              <w:lang w:val="da-DK"/>
            </w:rPr>
            <w:delText>je oplysninger i det enkelte register. Den eksplicitte f</w:delText>
          </w:r>
        </w:del>
      </w:ins>
      <w:ins w:id="4842" w:date="2017-05-05T17:26:20Z" w:author="Forfatter">
        <w:del w:id="4843" w:date="2017-09-18T11:05:26Z" w:author="Mads Hjorth">
          <w:r>
            <w:rPr>
              <w:rtl w:val="0"/>
              <w:lang w:val="da-DK"/>
            </w:rPr>
            <w:delText>æ</w:delText>
          </w:r>
        </w:del>
      </w:ins>
      <w:ins w:id="4844" w:date="2017-05-05T17:26:20Z" w:author="Forfatter">
        <w:del w:id="4845" w:date="2017-09-18T11:05:26Z" w:author="Mads Hjorth">
          <w:r>
            <w:rPr>
              <w:rtl w:val="0"/>
            </w:rPr>
            <w:delText>rdigg</w:delText>
          </w:r>
        </w:del>
      </w:ins>
      <w:ins w:id="4846" w:date="2017-05-05T17:26:20Z" w:author="Forfatter">
        <w:del w:id="4847" w:date="2017-09-18T11:05:26Z" w:author="Mads Hjorth">
          <w:r>
            <w:rPr>
              <w:rtl w:val="0"/>
              <w:lang w:val="da-DK"/>
            </w:rPr>
            <w:delText>ø</w:delText>
          </w:r>
        </w:del>
      </w:ins>
      <w:ins w:id="4848" w:date="2017-05-05T17:26:20Z" w:author="Forfatter">
        <w:del w:id="4849" w:date="2017-09-18T11:05:26Z" w:author="Mads Hjorth">
          <w:r>
            <w:rPr>
              <w:rtl w:val="0"/>
              <w:lang w:val="da-DK"/>
            </w:rPr>
            <w:delText>relse har s</w:delText>
          </w:r>
        </w:del>
      </w:ins>
      <w:ins w:id="4850" w:date="2017-05-05T17:26:20Z" w:author="Forfatter">
        <w:del w:id="4851" w:date="2017-09-18T11:05:26Z" w:author="Mads Hjorth">
          <w:r>
            <w:rPr>
              <w:rtl w:val="0"/>
              <w:lang w:val="da-DK"/>
            </w:rPr>
            <w:delText>æ</w:delText>
          </w:r>
        </w:del>
      </w:ins>
      <w:ins w:id="4852" w:date="2017-05-05T17:26:20Z" w:author="Forfatter">
        <w:del w:id="4853" w:date="2017-09-18T11:05:26Z" w:author="Mads Hjorth">
          <w:r>
            <w:rPr>
              <w:rtl w:val="0"/>
              <w:lang w:val="da-DK"/>
            </w:rPr>
            <w:delText>rlig betydning for de indberetninger, der har indflydelse p</w:delText>
          </w:r>
        </w:del>
      </w:ins>
      <w:ins w:id="4854" w:date="2017-05-05T17:26:20Z" w:author="Forfatter">
        <w:del w:id="4855" w:date="2017-09-18T11:05:26Z" w:author="Mads Hjorth">
          <w:r>
            <w:rPr>
              <w:rtl w:val="0"/>
            </w:rPr>
            <w:delText xml:space="preserve">å </w:delText>
          </w:r>
        </w:del>
      </w:ins>
      <w:ins w:id="4856" w:date="2017-05-05T17:26:20Z" w:author="Forfatter">
        <w:del w:id="4857" w:date="2017-09-18T11:05:26Z" w:author="Mads Hjorth">
          <w:r>
            <w:rPr>
              <w:rtl w:val="0"/>
              <w:lang w:val="da-DK"/>
            </w:rPr>
            <w:delText>sundhedsproducentens forhold. Det vil typisk v</w:delText>
          </w:r>
        </w:del>
      </w:ins>
      <w:ins w:id="4858" w:date="2017-05-05T17:26:20Z" w:author="Forfatter">
        <w:del w:id="4859" w:date="2017-09-18T11:05:26Z" w:author="Mads Hjorth">
          <w:r>
            <w:rPr>
              <w:rtl w:val="0"/>
              <w:lang w:val="da-DK"/>
            </w:rPr>
            <w:delText>æ</w:delText>
          </w:r>
        </w:del>
      </w:ins>
      <w:ins w:id="4860" w:date="2017-05-05T17:26:20Z" w:author="Forfatter">
        <w:del w:id="4861" w:date="2017-09-18T11:05:26Z" w:author="Mads Hjorth">
          <w:r>
            <w:rPr>
              <w:rtl w:val="0"/>
              <w:lang w:val="da-DK"/>
            </w:rPr>
            <w:delText>re i forbindelse med afregning, men kan er ogs</w:delText>
          </w:r>
        </w:del>
      </w:ins>
      <w:ins w:id="4862" w:date="2017-05-05T17:26:20Z" w:author="Forfatter">
        <w:del w:id="4863" w:date="2017-09-18T11:05:26Z" w:author="Mads Hjorth">
          <w:r>
            <w:rPr>
              <w:rtl w:val="0"/>
            </w:rPr>
            <w:delText xml:space="preserve">å </w:delText>
          </w:r>
        </w:del>
      </w:ins>
      <w:ins w:id="4864" w:date="2017-05-05T17:26:20Z" w:author="Forfatter">
        <w:del w:id="4865" w:date="2017-09-18T11:05:26Z" w:author="Mads Hjorth">
          <w:r>
            <w:rPr>
              <w:rtl w:val="0"/>
              <w:lang w:val="da-DK"/>
            </w:rPr>
            <w:delText>relevant for oplysninger der anvendes til bench-marking eller af patienter i forbindelse med valg af sundhedsproducent.</w:delText>
          </w:r>
        </w:del>
      </w:ins>
    </w:p>
    <w:p>
      <w:pPr>
        <w:pStyle w:val="normal.0"/>
        <w:rPr>
          <w:del w:id="4866" w:date="2017-09-18T11:05:26Z" w:author="Mads Hjorth"/>
        </w:rPr>
      </w:pPr>
      <w:bookmarkEnd w:id="4689"/>
    </w:p>
    <w:p>
      <w:pPr>
        <w:pStyle w:val="normal.0"/>
        <w:spacing w:after="0"/>
        <w:jc w:val="left"/>
        <w:rPr>
          <w:del w:id="4867" w:date="2017-09-18T11:05:26Z" w:author="Mads Hjorth"/>
          <w:rFonts w:ascii="Calibri" w:cs="Calibri" w:hAnsi="Calibri" w:eastAsia="Calibri"/>
          <w:b w:val="1"/>
          <w:bCs w:val="1"/>
        </w:rPr>
      </w:pPr>
      <w:bookmarkEnd w:id="4687"/>
    </w:p>
    <w:p>
      <w:pPr>
        <w:pStyle w:val="normal.0"/>
        <w:spacing w:after="0"/>
        <w:jc w:val="left"/>
        <w:rPr>
          <w:del w:id="4868" w:date="2017-09-18T11:05:26Z" w:author="Mads Hjorth"/>
        </w:rPr>
      </w:pPr>
    </w:p>
    <w:p>
      <w:pPr>
        <w:pStyle w:val="normal.0"/>
        <w:spacing w:after="0"/>
        <w:jc w:val="left"/>
        <w:rPr>
          <w:del w:id="4869" w:date="2017-09-18T11:05:26Z" w:author="Mads Hjorth"/>
        </w:rPr>
      </w:pPr>
    </w:p>
    <w:p>
      <w:pPr>
        <w:pStyle w:val="normal.0"/>
        <w:spacing w:after="0"/>
        <w:jc w:val="left"/>
        <w:rPr>
          <w:del w:id="4870" w:date="2017-09-18T11:05:26Z" w:author="Mads Hjorth"/>
        </w:rPr>
      </w:pPr>
    </w:p>
    <w:p>
      <w:pPr>
        <w:pStyle w:val="normal.0"/>
        <w:rPr>
          <w:del w:id="4871" w:date="2017-09-18T11:05:26Z" w:author="Mads Hjorth"/>
        </w:rPr>
      </w:pPr>
    </w:p>
    <w:p>
      <w:pPr>
        <w:pStyle w:val="normal.0"/>
        <w:rPr>
          <w:del w:id="4872" w:date="2017-09-18T11:05:26Z" w:author="Mads Hjorth"/>
        </w:rPr>
      </w:pPr>
    </w:p>
    <w:p>
      <w:pPr>
        <w:pStyle w:val="normal.0"/>
        <w:rPr>
          <w:del w:id="4873" w:date="2017-09-18T11:05:26Z" w:author="Mads Hjorth"/>
        </w:rPr>
      </w:pPr>
    </w:p>
    <w:p>
      <w:pPr>
        <w:pStyle w:val="normal.0"/>
        <w:rPr>
          <w:del w:id="4874" w:date="2017-09-18T11:05:26Z" w:author="Mads Hjorth"/>
        </w:rPr>
      </w:pPr>
    </w:p>
    <w:p>
      <w:pPr>
        <w:pStyle w:val="normal.0"/>
        <w:spacing w:after="0"/>
        <w:jc w:val="left"/>
      </w:pPr>
      <w:del w:id="4875" w:date="2017-09-18T11:05:26Z" w:author="Mads Hjorth">
        <w:r>
          <w:rPr/>
          <w:br w:type="page"/>
        </w:r>
      </w:del>
    </w:p>
    <w:p>
      <w:pPr>
        <w:pStyle w:val="heading 2"/>
        <w:numPr>
          <w:ilvl w:val="1"/>
          <w:numId w:val="4"/>
        </w:numPr>
        <w:rPr>
          <w:del w:id="4876" w:date="2017-09-18T11:05:26Z" w:author="Mads Hjorth"/>
        </w:rPr>
      </w:pPr>
      <w:del w:id="4877" w:date="2017-09-18T11:05:26Z" w:author="Mads Hjorth">
        <w:r>
          <w:rPr>
            <w:rtl w:val="0"/>
          </w:rPr>
          <w:delText>Tjenester</w:delText>
        </w:r>
      </w:del>
    </w:p>
    <w:p>
      <w:pPr>
        <w:pStyle w:val="normal.0"/>
        <w:rPr>
          <w:del w:id="4878" w:date="2017-09-18T11:05:26Z" w:author="Mads Hjorth"/>
        </w:rPr>
      </w:pPr>
      <w:del w:id="4879" w:date="2017-09-18T11:05:26Z" w:author="Mads Hjorth">
        <w:r>
          <w:rPr>
            <w:rtl w:val="0"/>
            <w:lang w:val="da-DK"/>
          </w:rPr>
          <w:delText>En forretningstjeneste er en samling af logiske funktioner og ansvarsomr</w:delText>
        </w:r>
      </w:del>
      <w:del w:id="4880" w:date="2017-09-18T11:05:26Z" w:author="Mads Hjorth">
        <w:r>
          <w:rPr>
            <w:rtl w:val="0"/>
            <w:lang w:val="da-DK"/>
          </w:rPr>
          <w:delText>å</w:delText>
        </w:r>
      </w:del>
      <w:del w:id="4881" w:date="2017-09-18T11:05:26Z" w:author="Mads Hjorth">
        <w:r>
          <w:rPr>
            <w:rtl w:val="0"/>
            <w:lang w:val="da-DK"/>
          </w:rPr>
          <w:delText>der, der stilles til r</w:delText>
        </w:r>
      </w:del>
      <w:del w:id="4882" w:date="2017-09-18T11:05:26Z" w:author="Mads Hjorth">
        <w:r>
          <w:rPr>
            <w:rtl w:val="0"/>
            <w:lang w:val="da-DK"/>
          </w:rPr>
          <w:delText>å</w:delText>
        </w:r>
      </w:del>
      <w:del w:id="4883" w:date="2017-09-18T11:05:26Z" w:author="Mads Hjorth">
        <w:r>
          <w:rPr>
            <w:rtl w:val="0"/>
            <w:lang w:val="da-DK"/>
          </w:rPr>
          <w:delText>dighed for andre akt</w:delText>
        </w:r>
      </w:del>
      <w:del w:id="4884" w:date="2017-09-18T11:05:26Z" w:author="Mads Hjorth">
        <w:r>
          <w:rPr>
            <w:rtl w:val="0"/>
            <w:lang w:val="da-DK"/>
          </w:rPr>
          <w:delText>ø</w:delText>
        </w:r>
      </w:del>
      <w:del w:id="4885" w:date="2017-09-18T11:05:26Z" w:author="Mads Hjorth">
        <w:r>
          <w:rPr>
            <w:rtl w:val="0"/>
          </w:rPr>
          <w:delText xml:space="preserve">rer. </w:delText>
        </w:r>
      </w:del>
    </w:p>
    <w:p>
      <w:pPr>
        <w:pStyle w:val="normal.0"/>
        <w:rPr>
          <w:del w:id="4886" w:date="2017-09-18T11:05:26Z" w:author="Mads Hjorth"/>
        </w:rPr>
      </w:pPr>
      <w:del w:id="4887" w:date="2017-09-18T11:05:26Z" w:author="Mads Hjorth">
        <w:r>
          <w:rPr>
            <w:rtl w:val="0"/>
            <w:lang w:val="da-DK"/>
          </w:rPr>
          <w:delText>For at kunne foretage indberetning af oplysninger er tilstedev</w:delText>
        </w:r>
      </w:del>
      <w:del w:id="4888" w:date="2017-09-18T11:05:26Z" w:author="Mads Hjorth">
        <w:r>
          <w:rPr>
            <w:rtl w:val="0"/>
            <w:lang w:val="da-DK"/>
          </w:rPr>
          <w:delText>æ</w:delText>
        </w:r>
      </w:del>
      <w:del w:id="4889" w:date="2017-09-18T11:05:26Z" w:author="Mads Hjorth">
        <w:r>
          <w:rPr>
            <w:rtl w:val="0"/>
            <w:lang w:val="da-DK"/>
          </w:rPr>
          <w:delText>relsen af en r</w:delText>
        </w:r>
      </w:del>
      <w:del w:id="4890" w:date="2017-09-18T11:05:26Z" w:author="Mads Hjorth">
        <w:r>
          <w:rPr>
            <w:rtl w:val="0"/>
            <w:lang w:val="da-DK"/>
          </w:rPr>
          <w:delText>æ</w:delText>
        </w:r>
      </w:del>
      <w:del w:id="4891" w:date="2017-09-18T11:05:26Z" w:author="Mads Hjorth">
        <w:r>
          <w:rPr>
            <w:rtl w:val="0"/>
          </w:rPr>
          <w:delText>kke forretningstjenester n</w:delText>
        </w:r>
      </w:del>
      <w:del w:id="4892" w:date="2017-09-18T11:05:26Z" w:author="Mads Hjorth">
        <w:r>
          <w:rPr>
            <w:rtl w:val="0"/>
            <w:lang w:val="da-DK"/>
          </w:rPr>
          <w:delText>ø</w:delText>
        </w:r>
      </w:del>
      <w:del w:id="4893" w:date="2017-09-18T11:05:26Z" w:author="Mads Hjorth">
        <w:r>
          <w:rPr>
            <w:rtl w:val="0"/>
            <w:lang w:val="da-DK"/>
          </w:rPr>
          <w:delText>dvendige. Tjenesterne indg</w:delText>
        </w:r>
      </w:del>
      <w:del w:id="4894" w:date="2017-09-18T11:05:26Z" w:author="Mads Hjorth">
        <w:r>
          <w:rPr>
            <w:rtl w:val="0"/>
          </w:rPr>
          <w:delText xml:space="preserve">å </w:delText>
        </w:r>
      </w:del>
      <w:del w:id="4895" w:date="2017-09-18T11:05:26Z" w:author="Mads Hjorth">
        <w:r>
          <w:rPr>
            <w:rtl w:val="0"/>
            <w:lang w:val="da-DK"/>
          </w:rPr>
          <w:delText>ogs</w:delText>
        </w:r>
      </w:del>
      <w:del w:id="4896" w:date="2017-09-18T11:05:26Z" w:author="Mads Hjorth">
        <w:r>
          <w:rPr>
            <w:rtl w:val="0"/>
          </w:rPr>
          <w:delText xml:space="preserve">å </w:delText>
        </w:r>
      </w:del>
      <w:del w:id="4897" w:date="2017-09-18T11:05:26Z" w:author="Mads Hjorth">
        <w:r>
          <w:rPr>
            <w:rtl w:val="0"/>
            <w:lang w:val="da-DK"/>
          </w:rPr>
          <w:delText>i andre opgavel</w:delText>
        </w:r>
      </w:del>
      <w:del w:id="4898" w:date="2017-09-18T11:05:26Z" w:author="Mads Hjorth">
        <w:r>
          <w:rPr>
            <w:rtl w:val="0"/>
            <w:lang w:val="da-DK"/>
          </w:rPr>
          <w:delText>ø</w:delText>
        </w:r>
      </w:del>
      <w:del w:id="4899" w:date="2017-09-18T11:05:26Z" w:author="Mads Hjorth">
        <w:r>
          <w:rPr>
            <w:rtl w:val="0"/>
            <w:lang w:val="da-DK"/>
          </w:rPr>
          <w:delText>sninger og er derfor ikke kun defineret af behov fra denne referencearkitektur fx kan en klassifikationstjeneste ogs</w:delText>
        </w:r>
      </w:del>
      <w:del w:id="4900" w:date="2017-09-18T11:05:26Z" w:author="Mads Hjorth">
        <w:r>
          <w:rPr>
            <w:rtl w:val="0"/>
          </w:rPr>
          <w:delText xml:space="preserve">å </w:delText>
        </w:r>
      </w:del>
      <w:del w:id="4901" w:date="2017-09-18T11:05:26Z" w:author="Mads Hjorth">
        <w:r>
          <w:rPr>
            <w:rtl w:val="0"/>
            <w:lang w:val="da-DK"/>
          </w:rPr>
          <w:delText>anvendes ved klassifikation af oplysninger til behandlingsform</w:delText>
        </w:r>
      </w:del>
      <w:del w:id="4902" w:date="2017-09-18T11:05:26Z" w:author="Mads Hjorth">
        <w:r>
          <w:rPr>
            <w:rtl w:val="0"/>
            <w:lang w:val="da-DK"/>
          </w:rPr>
          <w:delText>å</w:delText>
        </w:r>
      </w:del>
      <w:del w:id="4903" w:date="2017-09-18T11:05:26Z" w:author="Mads Hjorth">
        <w:r>
          <w:rPr>
            <w:rtl w:val="0"/>
          </w:rPr>
          <w:delText>l og en organisationstjeneste kan anvendes i forbindelse med adgangskontrol.</w:delText>
        </w:r>
      </w:del>
    </w:p>
    <w:p>
      <w:pPr>
        <w:pStyle w:val="normal.0"/>
        <w:rPr>
          <w:del w:id="4904" w:date="2017-09-18T11:05:26Z" w:author="Mads Hjorth"/>
        </w:rPr>
      </w:pPr>
      <w:del w:id="4905" w:date="2017-09-18T11:05:26Z" w:author="Mads Hjorth">
        <w:r>
          <w:rPr>
            <w:rtl w:val="0"/>
            <w:lang w:val="da-DK"/>
          </w:rPr>
          <w:delText xml:space="preserve">Herudover er der </w:delText>
        </w:r>
      </w:del>
      <w:del w:id="4906" w:date="2017-05-05T17:26:20Z" w:author="Forfatter">
        <w:r>
          <w:rPr>
            <w:rtl w:val="0"/>
          </w:rPr>
          <w:delText xml:space="preserve">en </w:delText>
        </w:r>
      </w:del>
      <w:ins w:id="4907" w:date="2017-05-05T17:26:20Z" w:author="Forfatter">
        <w:del w:id="4908" w:date="2017-09-18T11:05:26Z" w:author="Mads Hjorth">
          <w:r>
            <w:rPr>
              <w:rtl w:val="0"/>
              <w:lang w:val="da-DK"/>
            </w:rPr>
            <w:delText xml:space="preserve">yderligere en </w:delText>
          </w:r>
        </w:del>
      </w:ins>
      <w:ins w:id="4909" w:date="2017-05-05T17:26:20Z" w:author="Forfatter">
        <w:del w:id="4910" w:date="2017-09-18T11:05:26Z" w:author="Mads Hjorth">
          <w:r>
            <w:rPr>
              <w:rtl w:val="0"/>
              <w:lang w:val="da-DK"/>
            </w:rPr>
            <w:delText>ø</w:delText>
          </w:r>
        </w:del>
      </w:ins>
      <w:ins w:id="4911" w:date="2017-05-05T17:26:20Z" w:author="Forfatter">
        <w:del w:id="4912" w:date="2017-09-18T11:05:26Z" w:author="Mads Hjorth">
          <w:r>
            <w:rPr>
              <w:rtl w:val="0"/>
            </w:rPr>
            <w:delText xml:space="preserve">nskelig </w:delText>
          </w:r>
        </w:del>
      </w:ins>
      <w:del w:id="4913" w:date="2017-09-18T11:05:26Z" w:author="Mads Hjorth">
        <w:r>
          <w:rPr>
            <w:rtl w:val="0"/>
          </w:rPr>
          <w:delText>forretningstjeneste</w:delText>
        </w:r>
      </w:del>
      <w:ins w:id="4914" w:date="2017-05-05T17:26:20Z" w:author="Forfatter">
        <w:del w:id="4915" w:date="2017-09-18T11:05:26Z" w:author="Mads Hjorth">
          <w:r>
            <w:rPr>
              <w:rtl w:val="0"/>
              <w:lang w:val="da-DK"/>
            </w:rPr>
            <w:delText>, der</w:delText>
          </w:r>
        </w:del>
      </w:ins>
      <w:del w:id="4916" w:date="2017-05-05T17:26:20Z" w:author="Forfatter">
        <w:r>
          <w:rPr>
            <w:rtl w:val="0"/>
            <w:lang w:val="da-DK"/>
          </w:rPr>
          <w:delText>, der ikke er streng n</w:delText>
        </w:r>
      </w:del>
      <w:del w:id="4917" w:date="2017-05-05T17:26:20Z" w:author="Forfatter">
        <w:r>
          <w:rPr>
            <w:rtl w:val="0"/>
            <w:lang w:val="da-DK"/>
          </w:rPr>
          <w:delText>ø</w:delText>
        </w:r>
      </w:del>
      <w:del w:id="4918" w:date="2017-05-05T17:26:20Z" w:author="Forfatter">
        <w:r>
          <w:rPr>
            <w:rtl w:val="0"/>
          </w:rPr>
          <w:delText>dvendig, men som</w:delText>
        </w:r>
      </w:del>
      <w:del w:id="4919" w:date="2017-09-18T11:05:26Z" w:author="Mads Hjorth">
        <w:r>
          <w:rPr>
            <w:rtl w:val="0"/>
          </w:rPr>
          <w:delText xml:space="preserve"> vil g</w:delText>
        </w:r>
      </w:del>
      <w:del w:id="4920" w:date="2017-09-18T11:05:26Z" w:author="Mads Hjorth">
        <w:r>
          <w:rPr>
            <w:rtl w:val="0"/>
            <w:lang w:val="da-DK"/>
          </w:rPr>
          <w:delText>ø</w:delText>
        </w:r>
      </w:del>
      <w:del w:id="4921" w:date="2017-09-18T11:05:26Z" w:author="Mads Hjorth">
        <w:r>
          <w:rPr>
            <w:rtl w:val="0"/>
            <w:lang w:val="da-DK"/>
          </w:rPr>
          <w:delText>re det lettere for sundhedsproducenterne at identificere indberetningspligter og konsolidere de forskellige indberetninger informationsstrukturer</w:delText>
        </w:r>
      </w:del>
      <w:del w:id="4922" w:date="2017-05-05T17:26:20Z" w:author="Forfatter">
        <w:r>
          <w:rPr>
            <w:rtl w:val="0"/>
          </w:rPr>
          <w:delText xml:space="preserve"> beskrives en </w:delText>
        </w:r>
      </w:del>
      <w:del w:id="4923" w:date="2017-05-05T17:26:20Z" w:author="Forfatter">
        <w:r>
          <w:rPr>
            <w:rtl w:val="0"/>
            <w:lang w:val="da-DK"/>
          </w:rPr>
          <w:delText>ø</w:delText>
        </w:r>
      </w:del>
      <w:del w:id="4924" w:date="2017-05-05T17:26:20Z" w:author="Forfatter">
        <w:r>
          <w:rPr>
            <w:rtl w:val="0"/>
          </w:rPr>
          <w:delText>nskelig forretningstjeneste</w:delText>
        </w:r>
      </w:del>
      <w:del w:id="4925" w:date="2017-09-18T11:05:26Z" w:author="Mads Hjorth">
        <w:r>
          <w:rPr>
            <w:rtl w:val="0"/>
          </w:rPr>
          <w:delText xml:space="preserve">. </w:delText>
        </w:r>
      </w:del>
    </w:p>
    <w:p>
      <w:pPr>
        <w:pStyle w:val="normal.0"/>
        <w:jc w:val="center"/>
        <w:rPr>
          <w:del w:id="4926" w:date="2017-09-18T11:05:26Z" w:author="Mads Hjorth"/>
        </w:rPr>
      </w:pPr>
    </w:p>
    <w:p>
      <w:pPr>
        <w:pStyle w:val="normal.0"/>
        <w:rPr>
          <w:del w:id="4927" w:date="2017-09-18T11:05:26Z" w:author="Mads Hjorth"/>
          <w:rFonts w:ascii="Calibri" w:cs="Calibri" w:hAnsi="Calibri" w:eastAsia="Calibri"/>
          <w:i w:val="1"/>
          <w:iCs w:val="1"/>
        </w:rPr>
      </w:pPr>
      <w:del w:id="4928" w:date="2017-09-18T11:05:26Z" w:author="Mads Hjorth">
        <w:r>
          <w:rPr>
            <w:rFonts w:ascii="Calibri" w:cs="Calibri" w:hAnsi="Calibri" w:eastAsia="Calibri"/>
            <w:b w:val="1"/>
            <w:bCs w:val="1"/>
          </w:rPr>
          <w:br w:type="textWrapping"/>
        </w:r>
      </w:del>
      <w:del w:id="4929" w:date="2017-09-18T11:05:26Z" w:author="Mads Hjorth">
        <w:r>
          <w:rPr>
            <w:rFonts w:ascii="Calibri" w:cs="Calibri" w:hAnsi="Calibri" w:eastAsia="Calibri"/>
            <w:i w:val="1"/>
            <w:iCs w:val="1"/>
            <w:rtl w:val="0"/>
            <w:lang w:val="de-DE"/>
          </w:rPr>
          <w:delText>Patientregistrering</w:delText>
        </w:r>
      </w:del>
    </w:p>
    <w:p>
      <w:pPr>
        <w:pStyle w:val="normal.0"/>
        <w:rPr>
          <w:del w:id="4930" w:date="2017-09-18T11:05:26Z" w:author="Mads Hjorth"/>
        </w:rPr>
      </w:pPr>
      <w:del w:id="4931" w:date="2017-09-18T11:05:26Z" w:author="Mads Hjorth">
        <w:r>
          <w:rPr>
            <w:rtl w:val="0"/>
          </w:rPr>
          <w:delText>Tjenesten har til form</w:delText>
        </w:r>
      </w:del>
      <w:del w:id="4932" w:date="2017-09-18T11:05:26Z" w:author="Mads Hjorth">
        <w:r>
          <w:rPr>
            <w:rtl w:val="0"/>
            <w:lang w:val="da-DK"/>
          </w:rPr>
          <w:delText>å</w:delText>
        </w:r>
      </w:del>
      <w:del w:id="4933" w:date="2017-09-18T11:05:26Z" w:author="Mads Hjorth">
        <w:r>
          <w:rPr>
            <w:rtl w:val="0"/>
            <w:lang w:val="da-DK"/>
          </w:rPr>
          <w:delText>l at opbevare alle data som produceres i forbindelse med sundhedsaktiviteter. Tjeneste kan g</w:delText>
        </w:r>
      </w:del>
      <w:del w:id="4934" w:date="2017-09-18T11:05:26Z" w:author="Mads Hjorth">
        <w:r>
          <w:rPr>
            <w:rtl w:val="0"/>
            <w:lang w:val="da-DK"/>
          </w:rPr>
          <w:delText>ø</w:delText>
        </w:r>
      </w:del>
      <w:del w:id="4935" w:date="2017-09-18T11:05:26Z" w:author="Mads Hjorth">
        <w:r>
          <w:rPr>
            <w:rtl w:val="0"/>
            <w:lang w:val="da-DK"/>
          </w:rPr>
          <w:delText>re brug af en lang r</w:delText>
        </w:r>
      </w:del>
      <w:del w:id="4936" w:date="2017-09-18T11:05:26Z" w:author="Mads Hjorth">
        <w:r>
          <w:rPr>
            <w:rtl w:val="0"/>
            <w:lang w:val="da-DK"/>
          </w:rPr>
          <w:delText>æ</w:delText>
        </w:r>
      </w:del>
      <w:del w:id="4937" w:date="2017-09-18T11:05:26Z" w:author="Mads Hjorth">
        <w:r>
          <w:rPr>
            <w:rtl w:val="0"/>
            <w:lang w:val="da-DK"/>
          </w:rPr>
          <w:delText>kke forskellige it-systemer, der hver is</w:delText>
        </w:r>
      </w:del>
      <w:del w:id="4938" w:date="2017-09-18T11:05:26Z" w:author="Mads Hjorth">
        <w:r>
          <w:rPr>
            <w:rtl w:val="0"/>
            <w:lang w:val="da-DK"/>
          </w:rPr>
          <w:delText>æ</w:delText>
        </w:r>
      </w:del>
      <w:del w:id="4939" w:date="2017-09-18T11:05:26Z" w:author="Mads Hjorth">
        <w:r>
          <w:rPr>
            <w:rtl w:val="0"/>
            <w:lang w:val="da-DK"/>
          </w:rPr>
          <w:delText>r h</w:delText>
        </w:r>
      </w:del>
      <w:del w:id="4940" w:date="2017-09-18T11:05:26Z" w:author="Mads Hjorth">
        <w:r>
          <w:rPr>
            <w:rtl w:val="0"/>
            <w:lang w:val="da-DK"/>
          </w:rPr>
          <w:delText>å</w:delText>
        </w:r>
      </w:del>
      <w:del w:id="4941" w:date="2017-09-18T11:05:26Z" w:author="Mads Hjorth">
        <w:r>
          <w:rPr>
            <w:rtl w:val="0"/>
            <w:lang w:val="da-DK"/>
          </w:rPr>
          <w:delText>ndtere oplysninger med forskellige form</w:delText>
        </w:r>
      </w:del>
      <w:del w:id="4942" w:date="2017-09-18T11:05:26Z" w:author="Mads Hjorth">
        <w:r>
          <w:rPr>
            <w:rtl w:val="0"/>
            <w:lang w:val="da-DK"/>
          </w:rPr>
          <w:delText>å</w:delText>
        </w:r>
      </w:del>
      <w:del w:id="4943" w:date="2017-09-18T11:05:26Z" w:author="Mads Hjorth">
        <w:r>
          <w:rPr>
            <w:rtl w:val="0"/>
            <w:lang w:val="pt-PT"/>
          </w:rPr>
          <w:delText xml:space="preserve">l. </w:delText>
        </w:r>
      </w:del>
    </w:p>
    <w:p>
      <w:pPr>
        <w:pStyle w:val="normal.0"/>
        <w:rPr>
          <w:del w:id="4944" w:date="2017-09-18T11:05:26Z" w:author="Mads Hjorth"/>
        </w:rPr>
      </w:pPr>
      <w:del w:id="4945" w:date="2017-09-18T11:05:26Z" w:author="Mads Hjorth">
        <w:r>
          <w:rPr>
            <w:rtl w:val="0"/>
          </w:rPr>
          <w:delText>Tjenestens prim</w:delText>
        </w:r>
      </w:del>
      <w:del w:id="4946" w:date="2017-09-18T11:05:26Z" w:author="Mads Hjorth">
        <w:r>
          <w:rPr>
            <w:rtl w:val="0"/>
            <w:lang w:val="da-DK"/>
          </w:rPr>
          <w:delText>æ</w:delText>
        </w:r>
      </w:del>
      <w:del w:id="4947" w:date="2017-09-18T11:05:26Z" w:author="Mads Hjorth">
        <w:r>
          <w:rPr>
            <w:rtl w:val="0"/>
          </w:rPr>
          <w:delText>re form</w:delText>
        </w:r>
      </w:del>
      <w:del w:id="4948" w:date="2017-09-18T11:05:26Z" w:author="Mads Hjorth">
        <w:r>
          <w:rPr>
            <w:rtl w:val="0"/>
            <w:lang w:val="da-DK"/>
          </w:rPr>
          <w:delText>å</w:delText>
        </w:r>
      </w:del>
      <w:del w:id="4949" w:date="2017-09-18T11:05:26Z" w:author="Mads Hjorth">
        <w:r>
          <w:rPr>
            <w:rtl w:val="0"/>
          </w:rPr>
          <w:delText>l er at sikre sammenh</w:delText>
        </w:r>
      </w:del>
      <w:del w:id="4950" w:date="2017-09-18T11:05:26Z" w:author="Mads Hjorth">
        <w:r>
          <w:rPr>
            <w:rtl w:val="0"/>
            <w:lang w:val="da-DK"/>
          </w:rPr>
          <w:delText>æ</w:delText>
        </w:r>
      </w:del>
      <w:del w:id="4951" w:date="2017-09-18T11:05:26Z" w:author="Mads Hjorth">
        <w:r>
          <w:rPr>
            <w:rtl w:val="0"/>
            <w:lang w:val="da-DK"/>
          </w:rPr>
          <w:delText>ng og sikkerhed i udf</w:delText>
        </w:r>
      </w:del>
      <w:del w:id="4952" w:date="2017-09-18T11:05:26Z" w:author="Mads Hjorth">
        <w:r>
          <w:rPr>
            <w:rtl w:val="0"/>
            <w:lang w:val="da-DK"/>
          </w:rPr>
          <w:delText>ø</w:delText>
        </w:r>
      </w:del>
      <w:del w:id="4953" w:date="2017-09-18T11:05:26Z" w:author="Mads Hjorth">
        <w:r>
          <w:rPr>
            <w:rtl w:val="0"/>
            <w:lang w:val="da-DK"/>
          </w:rPr>
          <w:delText>relsen af de enkelte patientrettede sundhedsaktiviteter. Sekund</w:delText>
        </w:r>
      </w:del>
      <w:del w:id="4954" w:date="2017-09-18T11:05:26Z" w:author="Mads Hjorth">
        <w:r>
          <w:rPr>
            <w:rtl w:val="0"/>
            <w:lang w:val="da-DK"/>
          </w:rPr>
          <w:delText>æ</w:delText>
        </w:r>
      </w:del>
      <w:del w:id="4955" w:date="2017-09-18T11:05:26Z" w:author="Mads Hjorth">
        <w:r>
          <w:rPr>
            <w:rtl w:val="0"/>
            <w:lang w:val="da-DK"/>
          </w:rPr>
          <w:delText xml:space="preserve">rt anvendes den til opsamling af registerrelevante oplysninger. </w:delText>
        </w:r>
      </w:del>
    </w:p>
    <w:p>
      <w:pPr>
        <w:pStyle w:val="normal.0"/>
        <w:rPr>
          <w:del w:id="4956" w:date="2017-09-18T11:05:26Z" w:author="Mads Hjorth"/>
          <w:rFonts w:ascii="Calibri" w:cs="Calibri" w:hAnsi="Calibri" w:eastAsia="Calibri"/>
          <w:i w:val="1"/>
          <w:iCs w:val="1"/>
        </w:rPr>
      </w:pPr>
      <w:del w:id="4957" w:date="2017-09-18T11:05:26Z" w:author="Mads Hjorth">
        <w:r>
          <w:rPr>
            <w:rFonts w:ascii="Calibri" w:cs="Calibri" w:hAnsi="Calibri" w:eastAsia="Calibri"/>
            <w:i w:val="1"/>
            <w:iCs w:val="1"/>
            <w:rtl w:val="0"/>
            <w:lang w:val="da-DK"/>
          </w:rPr>
          <w:delText xml:space="preserve">Sundhedsregister </w:delText>
        </w:r>
      </w:del>
    </w:p>
    <w:p>
      <w:pPr>
        <w:pStyle w:val="normal.0"/>
        <w:rPr>
          <w:del w:id="4958" w:date="2017-09-18T11:05:26Z" w:author="Mads Hjorth"/>
        </w:rPr>
      </w:pPr>
      <w:del w:id="4959" w:date="2017-09-18T11:05:26Z" w:author="Mads Hjorth">
        <w:r>
          <w:rPr>
            <w:rtl w:val="0"/>
            <w:lang w:val="da-DK"/>
          </w:rPr>
          <w:delText>Tjenesten er ansvarlig for opbevaring, bearbejdning og offentligg</w:delText>
        </w:r>
      </w:del>
      <w:del w:id="4960" w:date="2017-09-18T11:05:26Z" w:author="Mads Hjorth">
        <w:r>
          <w:rPr>
            <w:rtl w:val="0"/>
            <w:lang w:val="da-DK"/>
          </w:rPr>
          <w:delText>ø</w:delText>
        </w:r>
      </w:del>
      <w:del w:id="4961" w:date="2017-09-18T11:05:26Z" w:author="Mads Hjorth">
        <w:r>
          <w:rPr>
            <w:rtl w:val="0"/>
            <w:lang w:val="da-DK"/>
          </w:rPr>
          <w:delText>relse af oplysninger. Ved indberetning har registeret yderligere ansvar for at vurdere om den enkelte indberetning lever op til de fastsatte minimumskriterier ved modtagelsen. Ved vurderingen g</w:delText>
        </w:r>
      </w:del>
      <w:del w:id="4962" w:date="2017-09-18T11:05:26Z" w:author="Mads Hjorth">
        <w:r>
          <w:rPr>
            <w:rtl w:val="0"/>
            <w:lang w:val="da-DK"/>
          </w:rPr>
          <w:delText>ø</w:delText>
        </w:r>
      </w:del>
      <w:del w:id="4963" w:date="2017-09-18T11:05:26Z" w:author="Mads Hjorth">
        <w:r>
          <w:rPr>
            <w:rtl w:val="0"/>
            <w:lang w:val="da-DK"/>
          </w:rPr>
          <w:delText>r registertjenesten brug af andre tjenester som stiller oplysninger om klassifikationer, organisationsoplysninger m.m. til r</w:delText>
        </w:r>
      </w:del>
      <w:del w:id="4964" w:date="2017-09-18T11:05:26Z" w:author="Mads Hjorth">
        <w:r>
          <w:rPr>
            <w:rtl w:val="0"/>
            <w:lang w:val="da-DK"/>
          </w:rPr>
          <w:delText>å</w:delText>
        </w:r>
      </w:del>
      <w:del w:id="4965" w:date="2017-09-18T11:05:26Z" w:author="Mads Hjorth">
        <w:r>
          <w:rPr>
            <w:rtl w:val="0"/>
            <w:lang w:val="da-DK"/>
          </w:rPr>
          <w:delText xml:space="preserve">dighed. </w:delText>
        </w:r>
      </w:del>
    </w:p>
    <w:p>
      <w:pPr>
        <w:pStyle w:val="normal.0"/>
        <w:rPr>
          <w:del w:id="4966" w:date="2017-09-18T11:05:26Z" w:author="Mads Hjorth"/>
          <w:rFonts w:ascii="Calibri" w:cs="Calibri" w:hAnsi="Calibri" w:eastAsia="Calibri"/>
          <w:i w:val="1"/>
          <w:iCs w:val="1"/>
        </w:rPr>
      </w:pPr>
      <w:del w:id="4967" w:date="2017-09-18T11:05:26Z" w:author="Mads Hjorth">
        <w:r>
          <w:rPr>
            <w:rFonts w:ascii="Calibri" w:cs="Calibri" w:hAnsi="Calibri" w:eastAsia="Calibri"/>
            <w:i w:val="1"/>
            <w:iCs w:val="1"/>
            <w:rtl w:val="0"/>
            <w:lang w:val="da-DK"/>
          </w:rPr>
          <w:delText>Sundhedsfaglig klassifikation</w:delText>
        </w:r>
      </w:del>
    </w:p>
    <w:p>
      <w:pPr>
        <w:pStyle w:val="normal.0"/>
        <w:rPr>
          <w:del w:id="4968" w:date="2017-09-18T11:05:26Z" w:author="Mads Hjorth"/>
        </w:rPr>
      </w:pPr>
      <w:del w:id="4969" w:date="2017-09-18T11:05:26Z" w:author="Mads Hjorth">
        <w:r>
          <w:rPr>
            <w:rtl w:val="0"/>
            <w:lang w:val="da-DK"/>
          </w:rPr>
          <w:delText>Tjenesten er ansvarlig for at opbevare og udstille klassifikationssystemer der anvendes af sundhedsproducenter, b</w:delText>
        </w:r>
      </w:del>
      <w:del w:id="4970" w:date="2017-09-18T11:05:26Z" w:author="Mads Hjorth">
        <w:r>
          <w:rPr>
            <w:rtl w:val="0"/>
            <w:lang w:val="da-DK"/>
          </w:rPr>
          <w:delText>å</w:delText>
        </w:r>
      </w:del>
      <w:del w:id="4971" w:date="2017-09-18T11:05:26Z" w:author="Mads Hjorth">
        <w:r>
          <w:rPr>
            <w:rtl w:val="0"/>
            <w:lang w:val="da-DK"/>
          </w:rPr>
          <w:delText>de ved indberetning men ogs</w:delText>
        </w:r>
      </w:del>
      <w:del w:id="4972" w:date="2017-09-18T11:05:26Z" w:author="Mads Hjorth">
        <w:r>
          <w:rPr>
            <w:rtl w:val="0"/>
          </w:rPr>
          <w:delText xml:space="preserve">å </w:delText>
        </w:r>
      </w:del>
      <w:del w:id="4973" w:date="2017-09-18T11:05:26Z" w:author="Mads Hjorth">
        <w:r>
          <w:rPr>
            <w:rtl w:val="0"/>
            <w:lang w:val="da-DK"/>
          </w:rPr>
          <w:delText>til klassificering af oplysninger til prim</w:delText>
        </w:r>
      </w:del>
      <w:del w:id="4974" w:date="2017-09-18T11:05:26Z" w:author="Mads Hjorth">
        <w:r>
          <w:rPr>
            <w:rtl w:val="0"/>
            <w:lang w:val="da-DK"/>
          </w:rPr>
          <w:delText>æ</w:delText>
        </w:r>
      </w:del>
      <w:del w:id="4975" w:date="2017-09-18T11:05:26Z" w:author="Mads Hjorth">
        <w:r>
          <w:rPr>
            <w:rtl w:val="0"/>
            <w:lang w:val="da-DK"/>
          </w:rPr>
          <w:delText xml:space="preserve">r brug.  </w:delText>
        </w:r>
      </w:del>
    </w:p>
    <w:p>
      <w:pPr>
        <w:pStyle w:val="normal.0"/>
        <w:rPr>
          <w:del w:id="4976" w:date="2017-09-18T11:05:26Z" w:author="Mads Hjorth"/>
        </w:rPr>
      </w:pPr>
      <w:del w:id="4977" w:date="2017-09-18T11:05:26Z" w:author="Mads Hjorth">
        <w:r>
          <w:rPr>
            <w:rtl w:val="0"/>
            <w:lang w:val="da-DK"/>
          </w:rPr>
          <w:delText>Klassifikationer anvendes til at dokumenterer befolkningens sundhed og sygelighed og bidrager som grundlag for l</w:delText>
        </w:r>
      </w:del>
      <w:del w:id="4978" w:date="2017-09-18T11:05:26Z" w:author="Mads Hjorth">
        <w:r>
          <w:rPr>
            <w:rtl w:val="0"/>
            <w:lang w:val="da-DK"/>
          </w:rPr>
          <w:delText>ø</w:delText>
        </w:r>
      </w:del>
      <w:del w:id="4979" w:date="2017-09-18T11:05:26Z" w:author="Mads Hjorth">
        <w:r>
          <w:rPr>
            <w:rtl w:val="0"/>
            <w:lang w:val="da-DK"/>
          </w:rPr>
          <w:delText>sning af opgaver inden for sundhedsoverv</w:delText>
        </w:r>
      </w:del>
      <w:del w:id="4980" w:date="2017-09-18T11:05:26Z" w:author="Mads Hjorth">
        <w:r>
          <w:rPr>
            <w:rtl w:val="0"/>
            <w:lang w:val="da-DK"/>
          </w:rPr>
          <w:delText>å</w:delText>
        </w:r>
      </w:del>
      <w:del w:id="4981" w:date="2017-09-18T11:05:26Z" w:author="Mads Hjorth">
        <w:r>
          <w:rPr>
            <w:rtl w:val="0"/>
            <w:lang w:val="da-DK"/>
          </w:rPr>
          <w:delText>gning, sundhedsplanl</w:delText>
        </w:r>
      </w:del>
      <w:del w:id="4982" w:date="2017-09-18T11:05:26Z" w:author="Mads Hjorth">
        <w:r>
          <w:rPr>
            <w:rtl w:val="0"/>
            <w:lang w:val="da-DK"/>
          </w:rPr>
          <w:delText>æ</w:delText>
        </w:r>
      </w:del>
      <w:del w:id="4983" w:date="2017-09-18T11:05:26Z" w:author="Mads Hjorth">
        <w:r>
          <w:rPr>
            <w:rtl w:val="0"/>
            <w:lang w:val="da-DK"/>
          </w:rPr>
          <w:delText>gning, forebyggelse, kvalitetssikring og sundheds</w:delText>
        </w:r>
      </w:del>
      <w:del w:id="4984" w:date="2017-09-18T11:05:26Z" w:author="Mads Hjorth">
        <w:r>
          <w:rPr>
            <w:rtl w:val="0"/>
            <w:lang w:val="da-DK"/>
          </w:rPr>
          <w:delText>ø</w:delText>
        </w:r>
      </w:del>
      <w:del w:id="4985" w:date="2017-09-18T11:05:26Z" w:author="Mads Hjorth">
        <w:r>
          <w:rPr>
            <w:rtl w:val="0"/>
          </w:rPr>
          <w:delText>konomi. Den nationale tjeneste skal v</w:delText>
        </w:r>
      </w:del>
      <w:del w:id="4986" w:date="2017-09-18T11:05:26Z" w:author="Mads Hjorth">
        <w:r>
          <w:rPr>
            <w:rtl w:val="0"/>
            <w:lang w:val="da-DK"/>
          </w:rPr>
          <w:delText>æ</w:delText>
        </w:r>
      </w:del>
      <w:del w:id="4987" w:date="2017-09-18T11:05:26Z" w:author="Mads Hjorth">
        <w:r>
          <w:rPr>
            <w:rtl w:val="0"/>
          </w:rPr>
          <w:delText>re tilg</w:delText>
        </w:r>
      </w:del>
      <w:del w:id="4988" w:date="2017-09-18T11:05:26Z" w:author="Mads Hjorth">
        <w:r>
          <w:rPr>
            <w:rtl w:val="0"/>
            <w:lang w:val="da-DK"/>
          </w:rPr>
          <w:delText>æ</w:delText>
        </w:r>
      </w:del>
      <w:del w:id="4989" w:date="2017-09-18T11:05:26Z" w:author="Mads Hjorth">
        <w:r>
          <w:rPr>
            <w:rtl w:val="0"/>
            <w:lang w:val="da-DK"/>
          </w:rPr>
          <w:delText>ngeligt online. Tjenesten indeholder nogle online-v</w:delText>
        </w:r>
      </w:del>
      <w:del w:id="4990" w:date="2017-09-18T11:05:26Z" w:author="Mads Hjorth">
        <w:r>
          <w:rPr>
            <w:rtl w:val="0"/>
            <w:lang w:val="da-DK"/>
          </w:rPr>
          <w:delText>æ</w:delText>
        </w:r>
      </w:del>
      <w:del w:id="4991" w:date="2017-09-18T11:05:26Z" w:author="Mads Hjorth">
        <w:r>
          <w:rPr>
            <w:rtl w:val="0"/>
            <w:lang w:val="de-DE"/>
          </w:rPr>
          <w:delText>rkt</w:delText>
        </w:r>
      </w:del>
      <w:del w:id="4992" w:date="2017-09-18T11:05:26Z" w:author="Mads Hjorth">
        <w:r>
          <w:rPr>
            <w:rtl w:val="0"/>
            <w:lang w:val="da-DK"/>
          </w:rPr>
          <w:delText>ø</w:delText>
        </w:r>
      </w:del>
      <w:del w:id="4993" w:date="2017-09-18T11:05:26Z" w:author="Mads Hjorth">
        <w:r>
          <w:rPr>
            <w:rtl w:val="0"/>
          </w:rPr>
          <w:delText>jer, som giver adgang til en database med aktuelle poster fra Sygehusv</w:delText>
        </w:r>
      </w:del>
      <w:del w:id="4994" w:date="2017-09-18T11:05:26Z" w:author="Mads Hjorth">
        <w:r>
          <w:rPr>
            <w:rtl w:val="0"/>
            <w:lang w:val="da-DK"/>
          </w:rPr>
          <w:delText>æ</w:delText>
        </w:r>
      </w:del>
      <w:del w:id="4995" w:date="2017-09-18T11:05:26Z" w:author="Mads Hjorth">
        <w:r>
          <w:rPr>
            <w:rtl w:val="0"/>
            <w:lang w:val="da-DK"/>
          </w:rPr>
          <w:delText>snets klassifikationssystem. Databasen opdateres j</w:delText>
        </w:r>
      </w:del>
      <w:del w:id="4996" w:date="2017-09-18T11:05:26Z" w:author="Mads Hjorth">
        <w:r>
          <w:rPr>
            <w:rtl w:val="0"/>
            <w:lang w:val="da-DK"/>
          </w:rPr>
          <w:delText>æ</w:delText>
        </w:r>
      </w:del>
      <w:del w:id="4997" w:date="2017-09-18T11:05:26Z" w:author="Mads Hjorth">
        <w:r>
          <w:rPr>
            <w:rtl w:val="0"/>
            <w:lang w:val="da-DK"/>
          </w:rPr>
          <w:delText>vnligt og skal v</w:delText>
        </w:r>
      </w:del>
      <w:del w:id="4998" w:date="2017-09-18T11:05:26Z" w:author="Mads Hjorth">
        <w:r>
          <w:rPr>
            <w:rtl w:val="0"/>
            <w:lang w:val="da-DK"/>
          </w:rPr>
          <w:delText>æ</w:delText>
        </w:r>
      </w:del>
      <w:del w:id="4999" w:date="2017-09-18T11:05:26Z" w:author="Mads Hjorth">
        <w:r>
          <w:rPr>
            <w:rtl w:val="0"/>
          </w:rPr>
          <w:delText>re up-to-date.</w:delText>
        </w:r>
      </w:del>
    </w:p>
    <w:p>
      <w:pPr>
        <w:pStyle w:val="normal.0"/>
        <w:rPr>
          <w:del w:id="5000" w:date="2017-09-18T11:05:26Z" w:author="Mads Hjorth"/>
          <w:rFonts w:ascii="Calibri" w:cs="Calibri" w:hAnsi="Calibri" w:eastAsia="Calibri"/>
          <w:i w:val="1"/>
          <w:iCs w:val="1"/>
        </w:rPr>
      </w:pPr>
      <w:del w:id="5001" w:date="2017-09-18T11:05:26Z" w:author="Mads Hjorth">
        <w:r>
          <w:rPr>
            <w:rFonts w:ascii="Calibri" w:cs="Calibri" w:hAnsi="Calibri" w:eastAsia="Calibri"/>
            <w:i w:val="1"/>
            <w:iCs w:val="1"/>
            <w:rtl w:val="0"/>
            <w:lang w:val="fr-FR"/>
          </w:rPr>
          <w:delText>Organisation</w:delText>
        </w:r>
      </w:del>
    </w:p>
    <w:p>
      <w:pPr>
        <w:pStyle w:val="normal.0"/>
        <w:rPr>
          <w:del w:id="5002" w:date="2017-09-18T11:05:26Z" w:author="Mads Hjorth"/>
        </w:rPr>
      </w:pPr>
      <w:del w:id="5003" w:date="2017-09-18T11:05:26Z" w:author="Mads Hjorth">
        <w:r>
          <w:rPr>
            <w:rtl w:val="0"/>
            <w:lang w:val="da-DK"/>
          </w:rPr>
          <w:delText>Tjenesten er ansvarlig for at opbevare og udstille organisationsoplysninger. Oplysninger kan omfatte forskellige typer af adresseinformationer, kontakt og kommunikationsinformationer, administrative og kliniske typebestemmelser tilknyttet til organisatoriske enheder. Den centrale relation der vedligeholdes er organisatoriske enheders ejerskab. Derudover kan organisatoriske enheder opm</w:delText>
        </w:r>
      </w:del>
      <w:del w:id="5004" w:date="2017-09-18T11:05:26Z" w:author="Mads Hjorth">
        <w:r>
          <w:rPr>
            <w:rtl w:val="0"/>
            <w:lang w:val="da-DK"/>
          </w:rPr>
          <w:delText>æ</w:delText>
        </w:r>
      </w:del>
      <w:del w:id="5005" w:date="2017-09-18T11:05:26Z" w:author="Mads Hjorth">
        <w:r>
          <w:rPr>
            <w:rtl w:val="0"/>
            <w:lang w:val="da-DK"/>
          </w:rPr>
          <w:delText>rkes ved anvendelse af klassifikationer. Nogle organisationstjenester indeholder desuden oplysninger om personer og organisatoriske enheders roller i forhold til opgaver og it-systemer. Tjenesterne skal oplyser om organiseringen af sundhedsv</w:delText>
        </w:r>
      </w:del>
      <w:del w:id="5006" w:date="2017-09-18T11:05:26Z" w:author="Mads Hjorth">
        <w:r>
          <w:rPr>
            <w:rtl w:val="0"/>
            <w:lang w:val="da-DK"/>
          </w:rPr>
          <w:delText>æ</w:delText>
        </w:r>
      </w:del>
      <w:del w:id="5007" w:date="2017-09-18T11:05:26Z" w:author="Mads Hjorth">
        <w:r>
          <w:rPr>
            <w:rtl w:val="0"/>
            <w:lang w:val="da-DK"/>
          </w:rPr>
          <w:delText>senet og om, hvordan de enkelte enheder i organisationen indbyrdes er forbundet samt oplysninger som beskriver den enkelte enhed.</w:delText>
        </w:r>
      </w:del>
    </w:p>
    <w:p>
      <w:pPr>
        <w:pStyle w:val="normal.0"/>
        <w:rPr>
          <w:del w:id="5008" w:date="2017-09-18T11:05:26Z" w:author="Mads Hjorth"/>
        </w:rPr>
      </w:pPr>
      <w:del w:id="5009" w:date="2017-09-18T11:05:26Z" w:author="Mads Hjorth">
        <w:r>
          <w:rPr>
            <w:rtl w:val="0"/>
          </w:rPr>
          <w:delText>Tjenesten beskrives mere detaljeret i en kommende referencearkitektur omhandlende nationale tjenester.</w:delText>
        </w:r>
      </w:del>
    </w:p>
    <w:p>
      <w:pPr>
        <w:pStyle w:val="normal.0"/>
        <w:rPr>
          <w:del w:id="5010" w:date="2017-09-18T11:05:26Z" w:author="Mads Hjorth"/>
        </w:rPr>
      </w:pPr>
    </w:p>
    <w:p>
      <w:pPr>
        <w:pStyle w:val="normal.0"/>
        <w:rPr>
          <w:del w:id="5011" w:date="2017-09-18T11:05:26Z" w:author="Mads Hjorth"/>
        </w:rPr>
      </w:pPr>
      <w:del w:id="5012" w:date="2017-09-18T11:05:26Z" w:author="Mads Hjorth">
        <w:r>
          <w:rPr>
            <w:rtl w:val="0"/>
          </w:rPr>
          <w:delText>Ovenst</w:delText>
        </w:r>
      </w:del>
      <w:del w:id="5013" w:date="2017-09-18T11:05:26Z" w:author="Mads Hjorth">
        <w:r>
          <w:rPr>
            <w:rtl w:val="0"/>
            <w:lang w:val="da-DK"/>
          </w:rPr>
          <w:delText>å</w:delText>
        </w:r>
      </w:del>
      <w:del w:id="5014" w:date="2017-09-18T11:05:26Z" w:author="Mads Hjorth">
        <w:r>
          <w:rPr>
            <w:rtl w:val="0"/>
          </w:rPr>
          <w:delText>ende tjenester er tilstr</w:delText>
        </w:r>
      </w:del>
      <w:del w:id="5015" w:date="2017-09-18T11:05:26Z" w:author="Mads Hjorth">
        <w:r>
          <w:rPr>
            <w:rtl w:val="0"/>
            <w:lang w:val="da-DK"/>
          </w:rPr>
          <w:delText>æ</w:delText>
        </w:r>
      </w:del>
      <w:del w:id="5016" w:date="2017-09-18T11:05:26Z" w:author="Mads Hjorth">
        <w:r>
          <w:rPr>
            <w:rtl w:val="0"/>
            <w:lang w:val="da-DK"/>
          </w:rPr>
          <w:delText>kkelige til at opfylde de basale behov ved opsamling af oplysninger til sekund</w:delText>
        </w:r>
      </w:del>
      <w:del w:id="5017" w:date="2017-09-18T11:05:26Z" w:author="Mads Hjorth">
        <w:r>
          <w:rPr>
            <w:rtl w:val="0"/>
            <w:lang w:val="da-DK"/>
          </w:rPr>
          <w:delText>æ</w:delText>
        </w:r>
      </w:del>
      <w:del w:id="5018" w:date="2017-09-18T11:05:26Z" w:author="Mads Hjorth">
        <w:r>
          <w:rPr>
            <w:rtl w:val="0"/>
          </w:rPr>
          <w:delText>re form</w:delText>
        </w:r>
      </w:del>
      <w:del w:id="5019" w:date="2017-09-18T11:05:26Z" w:author="Mads Hjorth">
        <w:r>
          <w:rPr>
            <w:rtl w:val="0"/>
            <w:lang w:val="da-DK"/>
          </w:rPr>
          <w:delText>å</w:delText>
        </w:r>
      </w:del>
      <w:del w:id="5020" w:date="2017-09-18T11:05:26Z" w:author="Mads Hjorth">
        <w:r>
          <w:rPr>
            <w:rtl w:val="0"/>
            <w:lang w:val="da-DK"/>
          </w:rPr>
          <w:delText>l. Med henblik p</w:delText>
        </w:r>
      </w:del>
      <w:del w:id="5021" w:date="2017-09-18T11:05:26Z" w:author="Mads Hjorth">
        <w:r>
          <w:rPr>
            <w:rtl w:val="0"/>
          </w:rPr>
          <w:delText xml:space="preserve">å </w:delText>
        </w:r>
      </w:del>
      <w:del w:id="5022" w:date="2017-09-18T11:05:26Z" w:author="Mads Hjorth">
        <w:r>
          <w:rPr>
            <w:rtl w:val="0"/>
          </w:rPr>
          <w:delText xml:space="preserve">at </w:delText>
        </w:r>
      </w:del>
      <w:del w:id="5023" w:date="2017-09-18T11:05:26Z" w:author="Mads Hjorth">
        <w:r>
          <w:rPr>
            <w:rtl w:val="0"/>
            <w:lang w:val="da-DK"/>
          </w:rPr>
          <w:delText>ø</w:delText>
        </w:r>
      </w:del>
      <w:del w:id="5024" w:date="2017-09-18T11:05:26Z" w:author="Mads Hjorth">
        <w:r>
          <w:rPr>
            <w:rtl w:val="0"/>
            <w:lang w:val="da-DK"/>
          </w:rPr>
          <w:delText xml:space="preserve">ge effektivitet og kvaliteten af opsamlingen er yderligere en tjeneste </w:delText>
        </w:r>
      </w:del>
      <w:del w:id="5025" w:date="2017-09-18T11:05:26Z" w:author="Mads Hjorth">
        <w:r>
          <w:rPr>
            <w:rtl w:val="0"/>
            <w:lang w:val="da-DK"/>
          </w:rPr>
          <w:delText>ø</w:delText>
        </w:r>
      </w:del>
      <w:del w:id="5026" w:date="2017-09-18T11:05:26Z" w:author="Mads Hjorth">
        <w:r>
          <w:rPr>
            <w:rtl w:val="0"/>
          </w:rPr>
          <w:delText xml:space="preserve">nskelig. </w:delText>
        </w:r>
      </w:del>
    </w:p>
    <w:p>
      <w:pPr>
        <w:pStyle w:val="normal.0"/>
        <w:rPr>
          <w:del w:id="5027" w:date="2017-09-18T11:05:26Z" w:author="Mads Hjorth"/>
          <w:rFonts w:ascii="Calibri" w:cs="Calibri" w:hAnsi="Calibri" w:eastAsia="Calibri"/>
          <w:i w:val="1"/>
          <w:iCs w:val="1"/>
        </w:rPr>
      </w:pPr>
      <w:del w:id="5028" w:date="2017-09-18T11:05:26Z" w:author="Mads Hjorth">
        <w:r>
          <w:rPr>
            <w:rFonts w:ascii="Calibri" w:cs="Calibri" w:hAnsi="Calibri" w:eastAsia="Calibri"/>
            <w:i w:val="1"/>
            <w:iCs w:val="1"/>
            <w:rtl w:val="0"/>
            <w:lang w:val="da-DK"/>
          </w:rPr>
          <w:delText>Sundhedsregisteroversigt</w:delText>
        </w:r>
      </w:del>
    </w:p>
    <w:p>
      <w:pPr>
        <w:pStyle w:val="normal.0"/>
        <w:rPr>
          <w:del w:id="5029" w:date="2017-09-18T11:05:26Z" w:author="Mads Hjorth"/>
        </w:rPr>
      </w:pPr>
      <w:del w:id="5030" w:date="2017-09-18T11:05:26Z" w:author="Mads Hjorth">
        <w:r>
          <w:rPr>
            <w:rtl w:val="0"/>
          </w:rPr>
          <w:delText xml:space="preserve">Tjenesten har til </w:delText>
        </w:r>
      </w:del>
      <w:del w:id="5031" w:date="2017-05-05T17:26:20Z" w:author="Forfatter">
        <w:r>
          <w:rPr>
            <w:rtl w:val="0"/>
          </w:rPr>
          <w:delText xml:space="preserve">ansvar </w:delText>
        </w:r>
      </w:del>
      <w:ins w:id="5032" w:date="2017-05-05T17:26:20Z" w:author="Forfatter">
        <w:del w:id="5033" w:date="2017-09-18T11:05:26Z" w:author="Mads Hjorth">
          <w:r>
            <w:rPr>
              <w:rtl w:val="0"/>
              <w:lang w:val="da-DK"/>
            </w:rPr>
            <w:delText xml:space="preserve">opgave </w:delText>
          </w:r>
        </w:del>
      </w:ins>
      <w:del w:id="5034" w:date="2017-09-18T11:05:26Z" w:author="Mads Hjorth">
        <w:r>
          <w:rPr>
            <w:rtl w:val="0"/>
            <w:lang w:val="da-DK"/>
          </w:rPr>
          <w:delText>at opbevare og udstille oplysninger om eksisterende registre og indberetningspligter. Den kan anvendes ved godkendelse og tilsyn, men ogs</w:delText>
        </w:r>
      </w:del>
      <w:del w:id="5035" w:date="2017-09-18T11:05:26Z" w:author="Mads Hjorth">
        <w:r>
          <w:rPr>
            <w:rtl w:val="0"/>
          </w:rPr>
          <w:delText xml:space="preserve">å </w:delText>
        </w:r>
      </w:del>
      <w:del w:id="5036" w:date="2017-09-18T11:05:26Z" w:author="Mads Hjorth">
        <w:r>
          <w:rPr>
            <w:rtl w:val="0"/>
            <w:lang w:val="da-DK"/>
          </w:rPr>
          <w:delText>aktivt af sundhedsproducenter i forbindelse med at afg</w:delText>
        </w:r>
      </w:del>
      <w:del w:id="5037" w:date="2017-09-18T11:05:26Z" w:author="Mads Hjorth">
        <w:r>
          <w:rPr>
            <w:rtl w:val="0"/>
            <w:lang w:val="da-DK"/>
          </w:rPr>
          <w:delText>ø</w:delText>
        </w:r>
      </w:del>
      <w:del w:id="5038" w:date="2017-09-18T11:05:26Z" w:author="Mads Hjorth">
        <w:r>
          <w:rPr>
            <w:rtl w:val="0"/>
            <w:lang w:val="da-DK"/>
          </w:rPr>
          <w:delText xml:space="preserve">re hvilke oplysninger der skal indberettes og hvordan. </w:delText>
        </w:r>
      </w:del>
    </w:p>
    <w:p>
      <w:pPr>
        <w:pStyle w:val="normal.0"/>
        <w:rPr>
          <w:del w:id="5039" w:date="2017-09-18T11:05:26Z" w:author="Mads Hjorth"/>
        </w:rPr>
      </w:pPr>
      <w:del w:id="5040" w:date="2017-09-18T11:05:26Z" w:author="Mads Hjorth">
        <w:r>
          <w:rPr>
            <w:rtl w:val="0"/>
            <w:lang w:val="da-DK"/>
          </w:rPr>
          <w:delText>Oplysninger danner desuden grundlaget for en l</w:delText>
        </w:r>
      </w:del>
      <w:del w:id="5041" w:date="2017-09-18T11:05:26Z" w:author="Mads Hjorth">
        <w:r>
          <w:rPr>
            <w:rtl w:val="0"/>
            <w:lang w:val="da-DK"/>
          </w:rPr>
          <w:delText>ø</w:delText>
        </w:r>
      </w:del>
      <w:del w:id="5042" w:date="2017-09-18T11:05:26Z" w:author="Mads Hjorth">
        <w:r>
          <w:rPr>
            <w:rtl w:val="0"/>
            <w:lang w:val="da-DK"/>
          </w:rPr>
          <w:delText xml:space="preserve">bende konsolidering og ensretning af de forskellige elementer i indberetningspligterne fx klassifikationsanvendelser, informationsstrukturer og indberetningsfrister. </w:delText>
        </w:r>
      </w:del>
    </w:p>
    <w:p>
      <w:pPr>
        <w:pStyle w:val="heading 2"/>
        <w:numPr>
          <w:ilvl w:val="1"/>
          <w:numId w:val="4"/>
        </w:numPr>
        <w:rPr>
          <w:del w:id="5043" w:date="2017-09-18T11:05:26Z" w:author="Mads Hjorth"/>
        </w:rPr>
      </w:pPr>
      <w:del w:id="5044" w:date="2017-09-18T11:05:26Z" w:author="Mads Hjorth">
        <w:r>
          <w:rPr>
            <w:rtl w:val="0"/>
          </w:rPr>
          <w:delText>Forretningsobjekter</w:delText>
        </w:r>
      </w:del>
    </w:p>
    <w:p>
      <w:pPr>
        <w:pStyle w:val="normal.0"/>
        <w:rPr>
          <w:del w:id="5045" w:date="2017-09-18T11:05:26Z" w:author="Mads Hjorth"/>
        </w:rPr>
      </w:pPr>
      <w:del w:id="5046" w:date="2017-09-18T11:05:26Z" w:author="Mads Hjorth">
        <w:r>
          <w:rPr>
            <w:rtl w:val="0"/>
          </w:rPr>
          <w:delText>De beskrevne forretningstjenester h</w:delText>
        </w:r>
      </w:del>
      <w:del w:id="5047" w:date="2017-09-18T11:05:26Z" w:author="Mads Hjorth">
        <w:r>
          <w:rPr>
            <w:rtl w:val="0"/>
            <w:lang w:val="da-DK"/>
          </w:rPr>
          <w:delText>å</w:delText>
        </w:r>
      </w:del>
      <w:del w:id="5048" w:date="2017-09-18T11:05:26Z" w:author="Mads Hjorth">
        <w:r>
          <w:rPr>
            <w:rtl w:val="0"/>
          </w:rPr>
          <w:delText>ndterer en r</w:delText>
        </w:r>
      </w:del>
      <w:del w:id="5049" w:date="2017-09-18T11:05:26Z" w:author="Mads Hjorth">
        <w:r>
          <w:rPr>
            <w:rtl w:val="0"/>
            <w:lang w:val="da-DK"/>
          </w:rPr>
          <w:delText>æ</w:delText>
        </w:r>
      </w:del>
      <w:del w:id="5050" w:date="2017-09-18T11:05:26Z" w:author="Mads Hjorth">
        <w:r>
          <w:rPr>
            <w:rtl w:val="0"/>
          </w:rPr>
          <w:delText>kke s</w:delText>
        </w:r>
      </w:del>
      <w:del w:id="5051" w:date="2017-09-18T11:05:26Z" w:author="Mads Hjorth">
        <w:r>
          <w:rPr>
            <w:rtl w:val="0"/>
            <w:lang w:val="da-DK"/>
          </w:rPr>
          <w:delText>å</w:delText>
        </w:r>
      </w:del>
      <w:del w:id="5052" w:date="2017-09-18T11:05:26Z" w:author="Mads Hjorth">
        <w:r>
          <w:rPr>
            <w:rtl w:val="0"/>
            <w:lang w:val="da-DK"/>
          </w:rPr>
          <w:delText>kaldte forretningsobjekter. Objekterne er sammensat af en r</w:delText>
        </w:r>
      </w:del>
      <w:del w:id="5053" w:date="2017-09-18T11:05:26Z" w:author="Mads Hjorth">
        <w:r>
          <w:rPr>
            <w:rtl w:val="0"/>
            <w:lang w:val="da-DK"/>
          </w:rPr>
          <w:delText>æ</w:delText>
        </w:r>
      </w:del>
      <w:del w:id="5054" w:date="2017-09-18T11:05:26Z" w:author="Mads Hjorth">
        <w:r>
          <w:rPr>
            <w:rtl w:val="0"/>
            <w:lang w:val="da-DK"/>
          </w:rPr>
          <w:delText xml:space="preserve">kke andre objekter af forskellig karakter. </w:delText>
        </w:r>
      </w:del>
      <w:del w:id="5055" w:date="2017-09-18T11:05:26Z" w:author="Mads Hjorth">
        <w:r>
          <w:rPr>
            <w:rFonts w:ascii="Calibri" w:cs="Calibri" w:hAnsi="Calibri" w:eastAsia="Calibri"/>
            <w:i w:val="1"/>
            <w:iCs w:val="1"/>
            <w:rtl w:val="0"/>
          </w:rPr>
          <w:delText>Kerneobjekter</w:delText>
        </w:r>
      </w:del>
      <w:del w:id="5056" w:date="2017-09-18T11:05:26Z" w:author="Mads Hjorth">
        <w:r>
          <w:rPr>
            <w:rtl w:val="0"/>
          </w:rPr>
          <w:delText xml:space="preserve"> er de objekter som tjenesten har et s</w:delText>
        </w:r>
      </w:del>
      <w:del w:id="5057" w:date="2017-09-18T11:05:26Z" w:author="Mads Hjorth">
        <w:r>
          <w:rPr>
            <w:rtl w:val="0"/>
            <w:lang w:val="da-DK"/>
          </w:rPr>
          <w:delText>æ</w:delText>
        </w:r>
      </w:del>
      <w:del w:id="5058" w:date="2017-09-18T11:05:26Z" w:author="Mads Hjorth">
        <w:r>
          <w:rPr>
            <w:rtl w:val="0"/>
            <w:lang w:val="da-DK"/>
          </w:rPr>
          <w:delText>rligt ansvar for og dermed har autoritet i forhold til gyldighed og indhold. Eksempelvis er et kerneobjekt for en organisationstjeneste en organisatorisk enhed, og p</w:delText>
        </w:r>
      </w:del>
      <w:del w:id="5059" w:date="2017-09-18T11:05:26Z" w:author="Mads Hjorth">
        <w:r>
          <w:rPr>
            <w:rtl w:val="0"/>
          </w:rPr>
          <w:delText xml:space="preserve">å </w:delText>
        </w:r>
      </w:del>
      <w:del w:id="5060" w:date="2017-09-18T11:05:26Z" w:author="Mads Hjorth">
        <w:r>
          <w:rPr>
            <w:rtl w:val="0"/>
            <w:lang w:val="da-DK"/>
          </w:rPr>
          <w:delText>samme m</w:delText>
        </w:r>
      </w:del>
      <w:del w:id="5061" w:date="2017-09-18T11:05:26Z" w:author="Mads Hjorth">
        <w:r>
          <w:rPr>
            <w:rtl w:val="0"/>
            <w:lang w:val="da-DK"/>
          </w:rPr>
          <w:delText>å</w:delText>
        </w:r>
      </w:del>
      <w:del w:id="5062" w:date="2017-09-18T11:05:26Z" w:author="Mads Hjorth">
        <w:r>
          <w:rPr>
            <w:rtl w:val="0"/>
            <w:lang w:val="da-DK"/>
          </w:rPr>
          <w:delText>de er kerneobjektet for en indberetningstjeneste en indberetning. En tjeneste arbejder ikke alene p</w:delText>
        </w:r>
      </w:del>
      <w:del w:id="5063" w:date="2017-09-18T11:05:26Z" w:author="Mads Hjorth">
        <w:r>
          <w:rPr>
            <w:rtl w:val="0"/>
          </w:rPr>
          <w:delText xml:space="preserve">å </w:delText>
        </w:r>
      </w:del>
      <w:del w:id="5064" w:date="2017-09-18T11:05:26Z" w:author="Mads Hjorth">
        <w:r>
          <w:rPr>
            <w:rtl w:val="0"/>
          </w:rPr>
          <w:delText>kerneobjektet men ogs</w:delText>
        </w:r>
      </w:del>
      <w:del w:id="5065" w:date="2017-09-18T11:05:26Z" w:author="Mads Hjorth">
        <w:r>
          <w:rPr>
            <w:rtl w:val="0"/>
          </w:rPr>
          <w:delText xml:space="preserve">å </w:delText>
        </w:r>
      </w:del>
      <w:del w:id="5066" w:date="2017-09-18T11:05:26Z" w:author="Mads Hjorth">
        <w:r>
          <w:rPr>
            <w:rtl w:val="0"/>
          </w:rPr>
          <w:delText>p</w:delText>
        </w:r>
      </w:del>
      <w:del w:id="5067" w:date="2017-09-18T11:05:26Z" w:author="Mads Hjorth">
        <w:r>
          <w:rPr>
            <w:rtl w:val="0"/>
          </w:rPr>
          <w:delText xml:space="preserve">å </w:delText>
        </w:r>
      </w:del>
      <w:del w:id="5068" w:date="2017-09-18T11:05:26Z" w:author="Mads Hjorth">
        <w:r>
          <w:rPr>
            <w:rtl w:val="0"/>
          </w:rPr>
          <w:delText>en r</w:delText>
        </w:r>
      </w:del>
      <w:del w:id="5069" w:date="2017-09-18T11:05:26Z" w:author="Mads Hjorth">
        <w:r>
          <w:rPr>
            <w:rtl w:val="0"/>
            <w:lang w:val="da-DK"/>
          </w:rPr>
          <w:delText>æ</w:delText>
        </w:r>
      </w:del>
      <w:del w:id="5070" w:date="2017-09-18T11:05:26Z" w:author="Mads Hjorth">
        <w:r>
          <w:rPr>
            <w:rtl w:val="0"/>
            <w:lang w:val="da-DK"/>
          </w:rPr>
          <w:delText>kke andre relaterede objekter. Nogle af disse objekter udg</w:delText>
        </w:r>
      </w:del>
      <w:del w:id="5071" w:date="2017-09-18T11:05:26Z" w:author="Mads Hjorth">
        <w:r>
          <w:rPr>
            <w:rtl w:val="0"/>
            <w:lang w:val="da-DK"/>
          </w:rPr>
          <w:delText>ø</w:delText>
        </w:r>
      </w:del>
      <w:del w:id="5072" w:date="2017-09-18T11:05:26Z" w:author="Mads Hjorth">
        <w:r>
          <w:rPr>
            <w:rtl w:val="0"/>
          </w:rPr>
          <w:delText xml:space="preserve">r kerneobjekter i andre tjenester og kan betegnes </w:delText>
        </w:r>
      </w:del>
      <w:del w:id="5073" w:date="2017-09-18T11:05:26Z" w:author="Mads Hjorth">
        <w:r>
          <w:rPr>
            <w:rFonts w:ascii="Calibri" w:cs="Calibri" w:hAnsi="Calibri" w:eastAsia="Calibri"/>
            <w:i w:val="1"/>
            <w:iCs w:val="1"/>
            <w:rtl w:val="0"/>
            <w:lang w:val="da-DK"/>
          </w:rPr>
          <w:delText>stedfortr</w:delText>
        </w:r>
      </w:del>
      <w:del w:id="5074" w:date="2017-09-18T11:05:26Z" w:author="Mads Hjorth">
        <w:r>
          <w:rPr>
            <w:rFonts w:ascii="Calibri" w:cs="Calibri" w:hAnsi="Calibri" w:eastAsia="Calibri"/>
            <w:i w:val="1"/>
            <w:iCs w:val="1"/>
            <w:rtl w:val="0"/>
            <w:lang w:val="da-DK"/>
          </w:rPr>
          <w:delText>æ</w:delText>
        </w:r>
      </w:del>
      <w:del w:id="5075" w:date="2017-09-18T11:05:26Z" w:author="Mads Hjorth">
        <w:r>
          <w:rPr>
            <w:rFonts w:ascii="Calibri" w:cs="Calibri" w:hAnsi="Calibri" w:eastAsia="Calibri"/>
            <w:i w:val="1"/>
            <w:iCs w:val="1"/>
            <w:rtl w:val="0"/>
          </w:rPr>
          <w:delText>derobjekter</w:delText>
        </w:r>
      </w:del>
      <w:del w:id="5076" w:date="2017-09-18T11:05:26Z" w:author="Mads Hjorth">
        <w:r>
          <w:rPr>
            <w:rtl w:val="0"/>
            <w:lang w:val="da-DK"/>
          </w:rPr>
          <w:delText xml:space="preserve">. Andre objekter er kun er defineret i kontekst af denne tjeneste og kan betegnes </w:delText>
        </w:r>
      </w:del>
      <w:del w:id="5077" w:date="2017-09-18T11:05:26Z" w:author="Mads Hjorth">
        <w:r>
          <w:rPr>
            <w:rFonts w:ascii="Calibri" w:cs="Calibri" w:hAnsi="Calibri" w:eastAsia="Calibri"/>
            <w:i w:val="1"/>
            <w:iCs w:val="1"/>
            <w:rtl w:val="0"/>
            <w:lang w:val="da-DK"/>
          </w:rPr>
          <w:delText>hj</w:delText>
        </w:r>
      </w:del>
      <w:del w:id="5078" w:date="2017-09-18T11:05:26Z" w:author="Mads Hjorth">
        <w:r>
          <w:rPr>
            <w:rFonts w:ascii="Calibri" w:cs="Calibri" w:hAnsi="Calibri" w:eastAsia="Calibri"/>
            <w:i w:val="1"/>
            <w:iCs w:val="1"/>
            <w:rtl w:val="0"/>
            <w:lang w:val="da-DK"/>
          </w:rPr>
          <w:delText>æ</w:delText>
        </w:r>
      </w:del>
      <w:del w:id="5079" w:date="2017-09-18T11:05:26Z" w:author="Mads Hjorth">
        <w:r>
          <w:rPr>
            <w:rFonts w:ascii="Calibri" w:cs="Calibri" w:hAnsi="Calibri" w:eastAsia="Calibri"/>
            <w:i w:val="1"/>
            <w:iCs w:val="1"/>
            <w:rtl w:val="0"/>
          </w:rPr>
          <w:delText>lpeobjekter</w:delText>
        </w:r>
      </w:del>
      <w:del w:id="5080" w:date="2017-09-18T11:05:26Z" w:author="Mads Hjorth">
        <w:r>
          <w:rPr>
            <w:rtl w:val="0"/>
          </w:rPr>
          <w:delText>. N</w:delText>
        </w:r>
      </w:del>
      <w:del w:id="5081" w:date="2017-09-18T11:05:26Z" w:author="Mads Hjorth">
        <w:r>
          <w:rPr>
            <w:rtl w:val="0"/>
            <w:lang w:val="da-DK"/>
          </w:rPr>
          <w:delText>å</w:delText>
        </w:r>
      </w:del>
      <w:del w:id="5082" w:date="2017-09-18T11:05:26Z" w:author="Mads Hjorth">
        <w:r>
          <w:rPr>
            <w:rtl w:val="0"/>
            <w:lang w:val="da-DK"/>
          </w:rPr>
          <w:delText>r objektet patient indg</w:delText>
        </w:r>
      </w:del>
      <w:del w:id="5083" w:date="2017-09-18T11:05:26Z" w:author="Mads Hjorth">
        <w:r>
          <w:rPr>
            <w:rtl w:val="0"/>
            <w:lang w:val="da-DK"/>
          </w:rPr>
          <w:delText>å</w:delText>
        </w:r>
      </w:del>
      <w:del w:id="5084" w:date="2017-09-18T11:05:26Z" w:author="Mads Hjorth">
        <w:r>
          <w:rPr>
            <w:rtl w:val="0"/>
            <w:lang w:val="da-DK"/>
          </w:rPr>
          <w:delText>r i indberetningstjenesten, er det alts</w:delText>
        </w:r>
      </w:del>
      <w:del w:id="5085" w:date="2017-09-18T11:05:26Z" w:author="Mads Hjorth">
        <w:r>
          <w:rPr>
            <w:rtl w:val="0"/>
          </w:rPr>
          <w:delText xml:space="preserve">å </w:delText>
        </w:r>
      </w:del>
      <w:del w:id="5086" w:date="2017-09-18T11:05:26Z" w:author="Mads Hjorth">
        <w:r>
          <w:rPr>
            <w:rtl w:val="0"/>
            <w:lang w:val="da-DK"/>
          </w:rPr>
          <w:delText>alene en patient i forhold til indberetning og ikke det samme informationsindhold som i en patientjournal. Det bagvedliggende koncept er det samme, men hvilke detaljer der er med kan v</w:delText>
        </w:r>
      </w:del>
      <w:del w:id="5087" w:date="2017-09-18T11:05:26Z" w:author="Mads Hjorth">
        <w:r>
          <w:rPr>
            <w:rtl w:val="0"/>
            <w:lang w:val="da-DK"/>
          </w:rPr>
          <w:delText>æ</w:delText>
        </w:r>
      </w:del>
      <w:del w:id="5088" w:date="2017-09-18T11:05:26Z" w:author="Mads Hjorth">
        <w:r>
          <w:rPr>
            <w:rtl w:val="0"/>
            <w:lang w:val="da-DK"/>
          </w:rPr>
          <w:delText>re meget forskelligt. Hj</w:delText>
        </w:r>
      </w:del>
      <w:del w:id="5089" w:date="2017-09-18T11:05:26Z" w:author="Mads Hjorth">
        <w:r>
          <w:rPr>
            <w:rtl w:val="0"/>
            <w:lang w:val="da-DK"/>
          </w:rPr>
          <w:delText>æ</w:delText>
        </w:r>
      </w:del>
      <w:del w:id="5090" w:date="2017-09-18T11:05:26Z" w:author="Mads Hjorth">
        <w:r>
          <w:rPr>
            <w:rtl w:val="0"/>
            <w:lang w:val="da-DK"/>
          </w:rPr>
          <w:delText xml:space="preserve">lpeobjekter kan som udgangspunkt heller ikke hentes fra en anden forretningstjeneste. </w:delText>
        </w:r>
      </w:del>
    </w:p>
    <w:p>
      <w:pPr>
        <w:pStyle w:val="normal.0"/>
        <w:rPr>
          <w:del w:id="5091" w:date="2017-09-18T11:05:26Z" w:author="Mads Hjorth"/>
        </w:rPr>
      </w:pPr>
      <w:del w:id="5092" w:date="2017-09-18T11:05:26Z" w:author="Mads Hjorth">
        <w:r>
          <w:rPr>
            <w:rtl w:val="0"/>
          </w:rPr>
          <w:delText>I figurerne nedenfor er kerneobjekter markeret med sort, stedfortr</w:delText>
        </w:r>
      </w:del>
      <w:del w:id="5093" w:date="2017-09-18T11:05:26Z" w:author="Mads Hjorth">
        <w:r>
          <w:rPr>
            <w:rtl w:val="0"/>
            <w:lang w:val="da-DK"/>
          </w:rPr>
          <w:delText>æ</w:delText>
        </w:r>
      </w:del>
      <w:del w:id="5094" w:date="2017-09-18T11:05:26Z" w:author="Mads Hjorth">
        <w:r>
          <w:rPr>
            <w:rtl w:val="0"/>
          </w:rPr>
          <w:delText>derobjekter med gr</w:delText>
        </w:r>
      </w:del>
      <w:del w:id="5095" w:date="2017-09-18T11:05:26Z" w:author="Mads Hjorth">
        <w:r>
          <w:rPr>
            <w:rtl w:val="0"/>
          </w:rPr>
          <w:delText xml:space="preserve">å </w:delText>
        </w:r>
      </w:del>
      <w:del w:id="5096" w:date="2017-09-18T11:05:26Z" w:author="Mads Hjorth">
        <w:r>
          <w:rPr>
            <w:rtl w:val="0"/>
            <w:lang w:val="da-DK"/>
          </w:rPr>
          <w:delText>og hj</w:delText>
        </w:r>
      </w:del>
      <w:del w:id="5097" w:date="2017-09-18T11:05:26Z" w:author="Mads Hjorth">
        <w:r>
          <w:rPr>
            <w:rtl w:val="0"/>
            <w:lang w:val="da-DK"/>
          </w:rPr>
          <w:delText>æ</w:delText>
        </w:r>
      </w:del>
      <w:del w:id="5098" w:date="2017-09-18T11:05:26Z" w:author="Mads Hjorth">
        <w:r>
          <w:rPr>
            <w:rtl w:val="0"/>
            <w:lang w:val="da-DK"/>
          </w:rPr>
          <w:delText>lpeobjekter med hvid. Objekterne er tilf</w:delText>
        </w:r>
      </w:del>
      <w:del w:id="5099" w:date="2017-09-18T11:05:26Z" w:author="Mads Hjorth">
        <w:r>
          <w:rPr>
            <w:rtl w:val="0"/>
            <w:lang w:val="da-DK"/>
          </w:rPr>
          <w:delText>ø</w:delText>
        </w:r>
      </w:del>
      <w:del w:id="5100" w:date="2017-09-18T11:05:26Z" w:author="Mads Hjorth">
        <w:r>
          <w:rPr>
            <w:rtl w:val="0"/>
            <w:lang w:val="fr-FR"/>
          </w:rPr>
          <w:delText>jet en r</w:delText>
        </w:r>
      </w:del>
      <w:del w:id="5101" w:date="2017-09-18T11:05:26Z" w:author="Mads Hjorth">
        <w:r>
          <w:rPr>
            <w:rtl w:val="0"/>
            <w:lang w:val="da-DK"/>
          </w:rPr>
          <w:delText>æ</w:delText>
        </w:r>
      </w:del>
      <w:del w:id="5102" w:date="2017-09-18T11:05:26Z" w:author="Mads Hjorth">
        <w:r>
          <w:rPr>
            <w:rtl w:val="0"/>
          </w:rPr>
          <w:delText>kke detaljer. Detaljerne skal ikke forst</w:delText>
        </w:r>
      </w:del>
      <w:del w:id="5103" w:date="2017-09-18T11:05:26Z" w:author="Mads Hjorth">
        <w:r>
          <w:rPr>
            <w:rtl w:val="0"/>
            <w:lang w:val="da-DK"/>
          </w:rPr>
          <w:delText>å</w:delText>
        </w:r>
      </w:del>
      <w:del w:id="5104" w:date="2017-09-18T11:05:26Z" w:author="Mads Hjorth">
        <w:r>
          <w:rPr>
            <w:rtl w:val="0"/>
          </w:rPr>
          <w:delText>s som logiske eller fysiske attributter, men mere som en detaljering p</w:delText>
        </w:r>
      </w:del>
      <w:del w:id="5105" w:date="2017-09-18T11:05:26Z" w:author="Mads Hjorth">
        <w:r>
          <w:rPr>
            <w:rtl w:val="0"/>
          </w:rPr>
          <w:delText xml:space="preserve">å </w:delText>
        </w:r>
      </w:del>
      <w:del w:id="5106" w:date="2017-09-18T11:05:26Z" w:author="Mads Hjorth">
        <w:r>
          <w:rPr>
            <w:rtl w:val="0"/>
            <w:lang w:val="da-DK"/>
          </w:rPr>
          <w:delText xml:space="preserve">konceptuelt niveau. </w:delText>
        </w:r>
      </w:del>
      <w:del w:id="5107" w:date="2017-05-05T17:26:20Z" w:author="Forfatter">
        <w:r>
          <w:rPr>
            <w:rtl w:val="0"/>
            <w:lang w:val="fr-FR"/>
          </w:rPr>
          <w:delText xml:space="preserve">Fx </w:delText>
        </w:r>
      </w:del>
      <w:ins w:id="5108" w:date="2017-05-05T17:26:20Z" w:author="Forfatter">
        <w:del w:id="5109" w:date="2017-09-18T11:05:26Z" w:author="Mads Hjorth">
          <w:r>
            <w:rPr>
              <w:rtl w:val="0"/>
            </w:rPr>
            <w:delText xml:space="preserve">Eksempelvis </w:delText>
          </w:r>
        </w:del>
      </w:ins>
      <w:del w:id="5110" w:date="2017-09-18T11:05:26Z" w:author="Mads Hjorth">
        <w:r>
          <w:rPr>
            <w:rtl w:val="0"/>
            <w:lang w:val="sv-SE"/>
          </w:rPr>
          <w:delText xml:space="preserve">kan </w:delText>
        </w:r>
      </w:del>
      <w:del w:id="5111" w:date="2017-05-05T17:26:20Z" w:author="Forfatter">
        <w:r>
          <w:rPr>
            <w:rtl w:val="0"/>
            <w:lang w:val="de-DE"/>
          </w:rPr>
          <w:delText xml:space="preserve">identifikation </w:delText>
        </w:r>
      </w:del>
      <w:del w:id="5112" w:date="2017-09-18T11:05:26Z" w:author="Mads Hjorth">
        <w:r>
          <w:rPr>
            <w:rtl w:val="0"/>
          </w:rPr>
          <w:delText xml:space="preserve">detaljer </w:delText>
        </w:r>
      </w:del>
      <w:ins w:id="5113" w:date="2017-05-05T17:26:20Z" w:author="Forfatter">
        <w:del w:id="5114" w:date="2017-09-18T11:05:26Z" w:author="Mads Hjorth">
          <w:r>
            <w:rPr>
              <w:rtl w:val="0"/>
              <w:lang w:val="de-DE"/>
            </w:rPr>
            <w:delText xml:space="preserve">om identifikation </w:delText>
          </w:r>
        </w:del>
      </w:ins>
      <w:del w:id="5115" w:date="2017-05-05T17:26:20Z" w:author="Forfatter">
        <w:r>
          <w:rPr>
            <w:rtl w:val="0"/>
            <w:lang w:val="en-US"/>
          </w:rPr>
          <w:delText xml:space="preserve">for </w:delText>
        </w:r>
      </w:del>
      <w:ins w:id="5116" w:date="2017-05-05T17:26:20Z" w:author="Forfatter">
        <w:del w:id="5117" w:date="2017-09-18T11:05:26Z" w:author="Mads Hjorth">
          <w:r>
            <w:rPr>
              <w:rtl w:val="0"/>
            </w:rPr>
            <w:delText xml:space="preserve">om </w:delText>
          </w:r>
        </w:del>
      </w:ins>
      <w:del w:id="5118" w:date="2017-09-18T11:05:26Z" w:author="Mads Hjorth">
        <w:r>
          <w:rPr>
            <w:rtl w:val="0"/>
            <w:lang w:val="fr-FR"/>
          </w:rPr>
          <w:delText>en patient v</w:delText>
        </w:r>
      </w:del>
      <w:del w:id="5119" w:date="2017-09-18T11:05:26Z" w:author="Mads Hjorth">
        <w:r>
          <w:rPr>
            <w:rtl w:val="0"/>
            <w:lang w:val="da-DK"/>
          </w:rPr>
          <w:delText>æ</w:delText>
        </w:r>
      </w:del>
      <w:del w:id="5120" w:date="2017-09-18T11:05:26Z" w:author="Mads Hjorth">
        <w:r>
          <w:rPr>
            <w:rtl w:val="0"/>
            <w:lang w:val="da-DK"/>
          </w:rPr>
          <w:delText>re et simpelt CPR nummer eller en mere kompleks</w:delText>
        </w:r>
      </w:del>
      <w:ins w:id="5121" w:date="2017-05-05T17:26:20Z" w:author="Forfatter">
        <w:del w:id="5122" w:date="2017-09-18T11:05:26Z" w:author="Mads Hjorth">
          <w:r>
            <w:rPr>
              <w:rtl w:val="0"/>
            </w:rPr>
            <w:delText xml:space="preserve"> </w:delText>
          </w:r>
        </w:del>
      </w:ins>
      <w:del w:id="5123" w:date="2017-09-18T11:05:26Z" w:author="Mads Hjorth">
        <w:r>
          <w:rPr>
            <w:rtl w:val="0"/>
            <w:lang w:val="da-DK"/>
          </w:rPr>
          <w:delText>datatype for udenlandske patienter, og indeholde b</w:delText>
        </w:r>
      </w:del>
      <w:del w:id="5124" w:date="2017-09-18T11:05:26Z" w:author="Mads Hjorth">
        <w:r>
          <w:rPr>
            <w:rtl w:val="0"/>
            <w:lang w:val="da-DK"/>
          </w:rPr>
          <w:delText>å</w:delText>
        </w:r>
      </w:del>
      <w:del w:id="5125" w:date="2017-09-18T11:05:26Z" w:author="Mads Hjorth">
        <w:r>
          <w:rPr>
            <w:rtl w:val="0"/>
            <w:lang w:val="da-DK"/>
          </w:rPr>
          <w:delText xml:space="preserve">de navn, adresser, nationalitet mm. </w:delText>
        </w:r>
      </w:del>
    </w:p>
    <w:p>
      <w:pPr>
        <w:pStyle w:val="normal.0"/>
        <w:spacing w:after="0"/>
        <w:jc w:val="left"/>
      </w:pPr>
      <w:del w:id="5126" w:date="2017-09-18T11:05:26Z" w:author="Mads Hjorth">
        <w:r>
          <w:rPr>
            <w:rFonts w:ascii="Calibri" w:cs="Calibri" w:hAnsi="Calibri" w:eastAsia="Calibri"/>
            <w:i w:val="1"/>
            <w:iCs w:val="1"/>
          </w:rPr>
          <w:br w:type="page"/>
        </w:r>
      </w:del>
    </w:p>
    <w:p>
      <w:pPr>
        <w:pStyle w:val="normal.0"/>
        <w:keepNext w:val="1"/>
        <w:rPr>
          <w:del w:id="5127" w:date="2017-09-18T11:05:26Z" w:author="Mads Hjorth"/>
          <w:rFonts w:ascii="Calibri" w:cs="Calibri" w:hAnsi="Calibri" w:eastAsia="Calibri"/>
          <w:i w:val="1"/>
          <w:iCs w:val="1"/>
        </w:rPr>
      </w:pPr>
      <w:del w:id="5128" w:date="2017-09-18T11:05:26Z" w:author="Mads Hjorth">
        <w:r>
          <w:rPr>
            <w:rFonts w:ascii="Calibri" w:cs="Calibri" w:hAnsi="Calibri" w:eastAsia="Calibri"/>
            <w:i w:val="1"/>
            <w:iCs w:val="1"/>
            <w:rtl w:val="0"/>
          </w:rPr>
          <w:delText>Indberetning</w:delText>
        </w:r>
      </w:del>
    </w:p>
    <w:p>
      <w:pPr>
        <w:pStyle w:val="normal.0"/>
        <w:rPr>
          <w:del w:id="5129" w:date="2017-09-18T11:05:26Z" w:author="Mads Hjorth"/>
        </w:rPr>
      </w:pPr>
      <w:del w:id="5130" w:date="2017-09-18T11:05:26Z" w:author="Mads Hjorth">
        <w:r>
          <w:rPr>
            <w:rtl w:val="0"/>
          </w:rPr>
          <w:delText>Indberetninger er det centrale forretningsobjekt for registertjenesten. Det b</w:delText>
        </w:r>
      </w:del>
      <w:del w:id="5131" w:date="2017-09-18T11:05:26Z" w:author="Mads Hjorth">
        <w:r>
          <w:rPr>
            <w:rtl w:val="0"/>
            <w:lang w:val="da-DK"/>
          </w:rPr>
          <w:delText>æ</w:delText>
        </w:r>
      </w:del>
      <w:del w:id="5132" w:date="2017-09-18T11:05:26Z" w:author="Mads Hjorth">
        <w:r>
          <w:rPr>
            <w:rtl w:val="0"/>
            <w:lang w:val="da-DK"/>
          </w:rPr>
          <w:delText>rer alle de oplysninger som opsamles hos sundhedsproducenten til registrene og kan ogs</w:delText>
        </w:r>
      </w:del>
      <w:del w:id="5133" w:date="2017-09-18T11:05:26Z" w:author="Mads Hjorth">
        <w:r>
          <w:rPr>
            <w:rtl w:val="0"/>
          </w:rPr>
          <w:delText xml:space="preserve">å </w:delText>
        </w:r>
      </w:del>
      <w:del w:id="5134" w:date="2017-09-18T11:05:26Z" w:author="Mads Hjorth">
        <w:r>
          <w:rPr>
            <w:rtl w:val="0"/>
            <w:lang w:val="da-DK"/>
          </w:rPr>
          <w:delText xml:space="preserve">anvendes til at sende en vurdering af om minimumskriterierne for indberetning er opfyldt tilbage til sundhedsproducenten. </w:delText>
        </w:r>
      </w:del>
    </w:p>
    <w:p>
      <w:pPr>
        <w:pStyle w:val="normal.0"/>
        <w:keepNext w:val="1"/>
        <w:jc w:val="center"/>
        <w:rPr>
          <w:del w:id="5135" w:date="2017-09-18T11:05:26Z" w:author="Mads Hjorth"/>
        </w:rPr>
      </w:pPr>
    </w:p>
    <w:p>
      <w:pPr>
        <w:pStyle w:val="caption"/>
        <w:rPr>
          <w:del w:id="5136" w:date="2017-09-18T11:05:26Z" w:author="Mads Hjorth"/>
        </w:rPr>
      </w:pPr>
      <w:del w:id="5137" w:date="2017-09-18T11:05:26Z" w:author="Mads Hjorth">
        <w:r>
          <w:rPr>
            <w:rFonts w:ascii="Calibri" w:cs="Calibri" w:hAnsi="Calibri" w:eastAsia="Calibri"/>
            <w:i w:val="1"/>
            <w:iCs w:val="1"/>
            <w:rtl w:val="0"/>
            <w:lang w:val="da-DK"/>
          </w:rPr>
          <w:delText xml:space="preserve">Figur </w:delText>
        </w:r>
      </w:del>
      <w:ins w:id="5138" w:date="2017-05-05T17:26:20Z" w:author="Forfatter">
        <w:del w:id="5139" w:date="2017-09-18T11:05:26Z" w:author="Mads Hjorth">
          <w:r>
            <w:rPr>
              <w:rFonts w:ascii="Calibri" w:cs="Calibri" w:hAnsi="Calibri" w:eastAsia="Calibri"/>
              <w:i w:val="1"/>
              <w:iCs w:val="1"/>
              <w:rtl w:val="0"/>
              <w:lang w:val="da-DK"/>
            </w:rPr>
            <w:delText>5</w:delText>
          </w:r>
        </w:del>
      </w:ins>
      <w:ins w:id="5140" w:date="2017-05-05T17:26:20Z" w:author="Forfatter">
        <w:del w:id="5141" w:date="2017-05-05T17:26:20Z" w:author="Forfatter">
          <w:r>
            <w:rPr>
              <w:rFonts w:ascii="Calibri" w:cs="Calibri" w:hAnsi="Calibri" w:eastAsia="Calibri"/>
              <w:i w:val="1"/>
              <w:iCs w:val="1"/>
              <w:rtl w:val="0"/>
              <w:lang w:val="da-DK"/>
            </w:rPr>
            <w:delText>5</w:delText>
          </w:r>
        </w:del>
      </w:ins>
      <w:del w:id="5142" w:date="2017-05-05T17:26:20Z" w:author="Forfatter">
        <w:r>
          <w:rPr>
            <w:rFonts w:ascii="Calibri" w:cs="Calibri" w:hAnsi="Calibri" w:eastAsia="Calibri"/>
            <w:i w:val="1"/>
            <w:iCs w:val="1"/>
            <w:rtl w:val="0"/>
            <w:lang w:val="da-DK"/>
          </w:rPr>
          <w:delText>7</w:delText>
        </w:r>
      </w:del>
      <w:del w:id="5143" w:date="2017-09-18T11:05:26Z" w:author="Mads Hjorth">
        <w:r>
          <w:rPr>
            <w:rtl w:val="0"/>
          </w:rPr>
          <w:delText xml:space="preserve"> Kerneobjekt (sort), stedfortr</w:delText>
        </w:r>
      </w:del>
      <w:del w:id="5144" w:date="2017-09-18T11:05:26Z" w:author="Mads Hjorth">
        <w:r>
          <w:rPr>
            <w:rtl w:val="0"/>
          </w:rPr>
          <w:delText>æ</w:delText>
        </w:r>
      </w:del>
      <w:del w:id="5145" w:date="2017-09-18T11:05:26Z" w:author="Mads Hjorth">
        <w:r>
          <w:rPr>
            <w:rtl w:val="0"/>
          </w:rPr>
          <w:delText>derobjekter (gr</w:delText>
        </w:r>
      </w:del>
      <w:del w:id="5146" w:date="2017-09-18T11:05:26Z" w:author="Mads Hjorth">
        <w:r>
          <w:rPr>
            <w:rtl w:val="0"/>
          </w:rPr>
          <w:delText>å</w:delText>
        </w:r>
      </w:del>
      <w:del w:id="5147" w:date="2017-09-18T11:05:26Z" w:author="Mads Hjorth">
        <w:r>
          <w:rPr>
            <w:rtl w:val="0"/>
          </w:rPr>
          <w:delText>), hj</w:delText>
        </w:r>
      </w:del>
      <w:del w:id="5148" w:date="2017-09-18T11:05:26Z" w:author="Mads Hjorth">
        <w:r>
          <w:rPr>
            <w:rtl w:val="0"/>
          </w:rPr>
          <w:delText>æ</w:delText>
        </w:r>
      </w:del>
      <w:del w:id="5149" w:date="2017-09-18T11:05:26Z" w:author="Mads Hjorth">
        <w:r>
          <w:rPr>
            <w:rtl w:val="0"/>
          </w:rPr>
          <w:delText>lpeobjekter (hvid) og deres relationer, som de anvendes af registertjenesten.</w:delText>
        </w:r>
      </w:del>
    </w:p>
    <w:p>
      <w:pPr>
        <w:pStyle w:val="normal.0"/>
        <w:rPr>
          <w:del w:id="5150" w:date="2017-09-18T11:05:26Z" w:author="Mads Hjorth"/>
        </w:rPr>
      </w:pPr>
      <w:del w:id="5151" w:date="2017-09-18T11:05:26Z" w:author="Mads Hjorth">
        <w:r>
          <w:rPr>
            <w:rtl w:val="0"/>
          </w:rPr>
          <w:delText>Kerneobjektet</w:delText>
        </w:r>
      </w:del>
      <w:del w:id="5152" w:date="2017-09-18T11:05:26Z" w:author="Mads Hjorth">
        <w:r>
          <w:rPr>
            <w:rFonts w:ascii="Calibri" w:cs="Calibri" w:hAnsi="Calibri" w:eastAsia="Calibri"/>
            <w:i w:val="1"/>
            <w:iCs w:val="1"/>
            <w:rtl w:val="0"/>
            <w:lang w:val="da-DK"/>
          </w:rPr>
          <w:delText xml:space="preserve"> indberetning</w:delText>
        </w:r>
      </w:del>
      <w:del w:id="5153" w:date="2017-09-18T11:05:26Z" w:author="Mads Hjorth">
        <w:r>
          <w:rPr>
            <w:rtl w:val="0"/>
            <w:lang w:val="da-DK"/>
          </w:rPr>
          <w:delText xml:space="preserve"> indeholder oplysninger relateret til selve indberetningsprocessen. Indberetningsobjektet angiver status for den samlede indberetning. Objektet anvendes til at fastholde den samlede vurdering af om minimumskriterierne for indberetning er opfyldt. Endelig fastholder objektet en historik over hvilke status og handlinger indberetningen har gennemg</w:delText>
        </w:r>
      </w:del>
      <w:del w:id="5154" w:date="2017-09-18T11:05:26Z" w:author="Mads Hjorth">
        <w:r>
          <w:rPr>
            <w:rtl w:val="0"/>
            <w:lang w:val="da-DK"/>
          </w:rPr>
          <w:delText>å</w:delText>
        </w:r>
      </w:del>
      <w:del w:id="5155" w:date="2017-09-18T11:05:26Z" w:author="Mads Hjorth">
        <w:r>
          <w:rPr>
            <w:rtl w:val="0"/>
            <w:lang w:val="da-DK"/>
          </w:rPr>
          <w:delText>et. Den enkelte indberetning har en entydig identifikation, s</w:delText>
        </w:r>
      </w:del>
      <w:del w:id="5156" w:date="2017-09-18T11:05:26Z" w:author="Mads Hjorth">
        <w:r>
          <w:rPr>
            <w:rtl w:val="0"/>
          </w:rPr>
          <w:delText xml:space="preserve">å </w:delText>
        </w:r>
      </w:del>
      <w:del w:id="5157" w:date="2017-09-18T11:05:26Z" w:author="Mads Hjorth">
        <w:r>
          <w:rPr>
            <w:rtl w:val="0"/>
            <w:lang w:val="da-DK"/>
          </w:rPr>
          <w:delText xml:space="preserve">det er muligt for sundhedsproducenter og registerejere at kommunikere omkring og genfinde den enkelte indberetning i egne systemer. </w:delText>
        </w:r>
      </w:del>
    </w:p>
    <w:p>
      <w:pPr>
        <w:pStyle w:val="normal.0"/>
        <w:rPr>
          <w:del w:id="5158" w:date="2017-09-18T11:05:26Z" w:author="Mads Hjorth"/>
        </w:rPr>
      </w:pPr>
      <w:del w:id="5159" w:date="2017-09-18T11:05:26Z" w:author="Mads Hjorth">
        <w:r>
          <w:rPr>
            <w:rtl w:val="0"/>
            <w:lang w:val="da-DK"/>
          </w:rPr>
          <w:delText>Opsamling af data sker i forbindelse med sundhedsaktiviteter. Hj</w:delText>
        </w:r>
      </w:del>
      <w:del w:id="5160" w:date="2017-09-18T11:05:26Z" w:author="Mads Hjorth">
        <w:r>
          <w:rPr>
            <w:rtl w:val="0"/>
            <w:lang w:val="da-DK"/>
          </w:rPr>
          <w:delText>æ</w:delText>
        </w:r>
      </w:del>
      <w:del w:id="5161" w:date="2017-09-18T11:05:26Z" w:author="Mads Hjorth">
        <w:r>
          <w:rPr>
            <w:rtl w:val="0"/>
          </w:rPr>
          <w:delText xml:space="preserve">lpeobjektet </w:delText>
        </w:r>
      </w:del>
      <w:del w:id="5162" w:date="2017-09-18T11:05:26Z" w:author="Mads Hjorth">
        <w:r>
          <w:rPr>
            <w:rFonts w:ascii="Calibri" w:cs="Calibri" w:hAnsi="Calibri" w:eastAsia="Calibri"/>
            <w:i w:val="1"/>
            <w:iCs w:val="1"/>
            <w:rtl w:val="0"/>
            <w:lang w:val="da-DK"/>
          </w:rPr>
          <w:delText>sundhedsaktivitet</w:delText>
        </w:r>
      </w:del>
      <w:del w:id="5163" w:date="2017-09-18T11:05:26Z" w:author="Mads Hjorth">
        <w:r>
          <w:rPr>
            <w:rtl w:val="0"/>
          </w:rPr>
          <w:delText xml:space="preserve"> repr</w:delText>
        </w:r>
      </w:del>
      <w:del w:id="5164" w:date="2017-09-18T11:05:26Z" w:author="Mads Hjorth">
        <w:r>
          <w:rPr>
            <w:rtl w:val="0"/>
            <w:lang w:val="da-DK"/>
          </w:rPr>
          <w:delText>æ</w:delText>
        </w:r>
      </w:del>
      <w:del w:id="5165" w:date="2017-09-18T11:05:26Z" w:author="Mads Hjorth">
        <w:r>
          <w:rPr>
            <w:rtl w:val="0"/>
            <w:lang w:val="da-DK"/>
          </w:rPr>
          <w:delText>senterer dette. Aktivitetsperiode angiver i hvilke tidsrum aktiviteten er udf</w:delText>
        </w:r>
      </w:del>
      <w:del w:id="5166" w:date="2017-09-18T11:05:26Z" w:author="Mads Hjorth">
        <w:r>
          <w:rPr>
            <w:rtl w:val="0"/>
            <w:lang w:val="da-DK"/>
          </w:rPr>
          <w:delText>ø</w:delText>
        </w:r>
      </w:del>
      <w:del w:id="5167" w:date="2017-09-18T11:05:26Z" w:author="Mads Hjorth">
        <w:r>
          <w:rPr>
            <w:rtl w:val="0"/>
            <w:lang w:val="da-DK"/>
          </w:rPr>
          <w:delText>rt. For nogle aktiviteter vil indberetning ske f</w:delText>
        </w:r>
      </w:del>
      <w:del w:id="5168" w:date="2017-09-18T11:05:26Z" w:author="Mads Hjorth">
        <w:r>
          <w:rPr>
            <w:rtl w:val="0"/>
            <w:lang w:val="da-DK"/>
          </w:rPr>
          <w:delText>ø</w:delText>
        </w:r>
      </w:del>
      <w:del w:id="5169" w:date="2017-09-18T11:05:26Z" w:author="Mads Hjorth">
        <w:r>
          <w:rPr>
            <w:rtl w:val="0"/>
            <w:lang w:val="da-DK"/>
          </w:rPr>
          <w:delText>r aktiviteten er afsluttet. Sundhedsaktiviteten udf</w:delText>
        </w:r>
      </w:del>
      <w:del w:id="5170" w:date="2017-09-18T11:05:26Z" w:author="Mads Hjorth">
        <w:r>
          <w:rPr>
            <w:rtl w:val="0"/>
            <w:lang w:val="da-DK"/>
          </w:rPr>
          <w:delText>ø</w:delText>
        </w:r>
      </w:del>
      <w:del w:id="5171" w:date="2017-09-18T11:05:26Z" w:author="Mads Hjorth">
        <w:r>
          <w:rPr>
            <w:rtl w:val="0"/>
            <w:lang w:val="da-DK"/>
          </w:rPr>
          <w:delText xml:space="preserve">res af en </w:delText>
        </w:r>
      </w:del>
      <w:ins w:id="5172" w:date="2017-05-05T17:26:20Z" w:author="Forfatter">
        <w:del w:id="5173" w:date="2017-09-18T11:05:26Z" w:author="Mads Hjorth">
          <w:r>
            <w:rPr>
              <w:rtl w:val="0"/>
              <w:lang w:val="da-DK"/>
            </w:rPr>
            <w:delText xml:space="preserve">sundhedspersoner i en </w:delText>
          </w:r>
        </w:del>
      </w:ins>
      <w:del w:id="5174" w:date="2017-09-18T11:05:26Z" w:author="Mads Hjorth">
        <w:r>
          <w:rPr>
            <w:rtl w:val="0"/>
            <w:lang w:val="da-DK"/>
          </w:rPr>
          <w:delText>sundhedsproducerende enhed</w:delText>
        </w:r>
      </w:del>
      <w:del w:id="5175" w:date="2017-05-05T17:26:20Z" w:author="Forfatter">
        <w:r>
          <w:rPr>
            <w:rtl w:val="0"/>
            <w:lang w:val="da-DK"/>
          </w:rPr>
          <w:delText xml:space="preserve"> af sundhedspersoner</w:delText>
        </w:r>
      </w:del>
      <w:del w:id="5176" w:date="2017-09-18T11:05:26Z" w:author="Mads Hjorth">
        <w:r>
          <w:rPr>
            <w:rtl w:val="0"/>
            <w:lang w:val="da-DK"/>
          </w:rPr>
          <w:delText>. Sundhedsaktivitet er rettet imod en patient. For at g</w:delText>
        </w:r>
      </w:del>
      <w:del w:id="5177" w:date="2017-09-18T11:05:26Z" w:author="Mads Hjorth">
        <w:r>
          <w:rPr>
            <w:rtl w:val="0"/>
            <w:lang w:val="da-DK"/>
          </w:rPr>
          <w:delText>ø</w:delText>
        </w:r>
      </w:del>
      <w:del w:id="5178" w:date="2017-09-18T11:05:26Z" w:author="Mads Hjorth">
        <w:r>
          <w:rPr>
            <w:rtl w:val="0"/>
            <w:lang w:val="da-DK"/>
          </w:rPr>
          <w:delText>re det nemmere at sammenstille indberetningens oplysninger indeholder sundhedsaktivitet objekter yderligere oplysninger om sundhedsaktivitetens kontekst. Sundhedsaktiviteter klassificeres efter et f</w:delText>
        </w:r>
      </w:del>
      <w:del w:id="5179" w:date="2017-09-18T11:05:26Z" w:author="Mads Hjorth">
        <w:r>
          <w:rPr>
            <w:rtl w:val="0"/>
            <w:lang w:val="da-DK"/>
          </w:rPr>
          <w:delText>æ</w:delText>
        </w:r>
      </w:del>
      <w:del w:id="5180" w:date="2017-09-18T11:05:26Z" w:author="Mads Hjorth">
        <w:r>
          <w:rPr>
            <w:rtl w:val="0"/>
            <w:lang w:val="da-DK"/>
          </w:rPr>
          <w:delText xml:space="preserve">lles klassifikationssystem og oplysninger struktureres efter en standard. </w:delText>
        </w:r>
      </w:del>
    </w:p>
    <w:p>
      <w:pPr>
        <w:pStyle w:val="normal.0"/>
        <w:rPr>
          <w:del w:id="5181" w:date="2017-09-18T11:05:26Z" w:author="Mads Hjorth"/>
        </w:rPr>
      </w:pPr>
      <w:del w:id="5182" w:date="2017-09-18T11:05:26Z" w:author="Mads Hjorth">
        <w:r>
          <w:rPr>
            <w:rtl w:val="0"/>
            <w:lang w:val="da-DK"/>
          </w:rPr>
          <w:delText>Stedfortr</w:delText>
        </w:r>
      </w:del>
      <w:del w:id="5183" w:date="2017-09-18T11:05:26Z" w:author="Mads Hjorth">
        <w:r>
          <w:rPr>
            <w:rtl w:val="0"/>
            <w:lang w:val="da-DK"/>
          </w:rPr>
          <w:delText>æ</w:delText>
        </w:r>
      </w:del>
      <w:del w:id="5184" w:date="2017-09-18T11:05:26Z" w:author="Mads Hjorth">
        <w:r>
          <w:rPr>
            <w:rtl w:val="0"/>
          </w:rPr>
          <w:delText xml:space="preserve">derobjektet </w:delText>
        </w:r>
      </w:del>
      <w:del w:id="5185" w:date="2017-09-18T11:05:26Z" w:author="Mads Hjorth">
        <w:r>
          <w:rPr>
            <w:rFonts w:ascii="Calibri" w:cs="Calibri" w:hAnsi="Calibri" w:eastAsia="Calibri"/>
            <w:i w:val="1"/>
            <w:iCs w:val="1"/>
            <w:rtl w:val="0"/>
          </w:rPr>
          <w:delText>patientregistrering</w:delText>
        </w:r>
      </w:del>
      <w:del w:id="5186" w:date="2017-09-18T11:05:26Z" w:author="Mads Hjorth">
        <w:r>
          <w:rPr>
            <w:rtl w:val="0"/>
            <w:lang w:val="da-DK"/>
          </w:rPr>
          <w:delText xml:space="preserve"> indeholder dels oplysninger der har til form</w:delText>
        </w:r>
      </w:del>
      <w:del w:id="5187" w:date="2017-09-18T11:05:26Z" w:author="Mads Hjorth">
        <w:r>
          <w:rPr>
            <w:rtl w:val="0"/>
            <w:lang w:val="da-DK"/>
          </w:rPr>
          <w:delText>å</w:delText>
        </w:r>
      </w:del>
      <w:del w:id="5188" w:date="2017-09-18T11:05:26Z" w:author="Mads Hjorth">
        <w:r>
          <w:rPr>
            <w:rtl w:val="0"/>
            <w:lang w:val="da-DK"/>
          </w:rPr>
          <w:delText>l at identificere patienten og dels oplysninger om patientens helbredstilstand. Patientidentifikationen har til form</w:delText>
        </w:r>
      </w:del>
      <w:del w:id="5189" w:date="2017-09-18T11:05:26Z" w:author="Mads Hjorth">
        <w:r>
          <w:rPr>
            <w:rtl w:val="0"/>
            <w:lang w:val="da-DK"/>
          </w:rPr>
          <w:delText>å</w:delText>
        </w:r>
      </w:del>
      <w:del w:id="5190" w:date="2017-09-18T11:05:26Z" w:author="Mads Hjorth">
        <w:r>
          <w:rPr>
            <w:rtl w:val="0"/>
            <w:lang w:val="da-DK"/>
          </w:rPr>
          <w:delText>l at sikre at patienten kan genfindes hos sundhedsproducenten. Hvilke aspekter af patients helbredstilstand der medtages afh</w:delText>
        </w:r>
      </w:del>
      <w:del w:id="5191" w:date="2017-09-18T11:05:26Z" w:author="Mads Hjorth">
        <w:r>
          <w:rPr>
            <w:rtl w:val="0"/>
            <w:lang w:val="da-DK"/>
          </w:rPr>
          <w:delText>æ</w:delText>
        </w:r>
      </w:del>
      <w:del w:id="5192" w:date="2017-09-18T11:05:26Z" w:author="Mads Hjorth">
        <w:r>
          <w:rPr>
            <w:rtl w:val="0"/>
            <w:lang w:val="da-DK"/>
          </w:rPr>
          <w:delText>nger af form</w:delText>
        </w:r>
      </w:del>
      <w:del w:id="5193" w:date="2017-09-18T11:05:26Z" w:author="Mads Hjorth">
        <w:r>
          <w:rPr>
            <w:rtl w:val="0"/>
            <w:lang w:val="da-DK"/>
          </w:rPr>
          <w:delText>å</w:delText>
        </w:r>
      </w:del>
      <w:del w:id="5194" w:date="2017-09-18T11:05:26Z" w:author="Mads Hjorth">
        <w:r>
          <w:rPr>
            <w:rtl w:val="0"/>
          </w:rPr>
          <w:delText>let med de enkelte registre</w:delText>
        </w:r>
      </w:del>
      <w:ins w:id="5195" w:date="2017-05-05T17:26:20Z" w:author="Forfatter">
        <w:del w:id="5196" w:date="2017-09-18T11:05:26Z" w:author="Mads Hjorth">
          <w:r>
            <w:rPr>
              <w:rtl w:val="0"/>
              <w:lang w:val="da-DK"/>
            </w:rPr>
            <w:delText>, der modtagere de registrerede oplysninger</w:delText>
          </w:r>
        </w:del>
      </w:ins>
      <w:del w:id="5197" w:date="2017-05-05T17:26:20Z" w:author="Forfatter">
        <w:r>
          <w:rPr>
            <w:rtl w:val="0"/>
            <w:lang w:val="da-DK"/>
          </w:rPr>
          <w:delText xml:space="preserve"> som er modtagere af oplysninger fra opsamlingen af data</w:delText>
        </w:r>
      </w:del>
      <w:del w:id="5198" w:date="2017-09-18T11:05:26Z" w:author="Mads Hjorth">
        <w:r>
          <w:rPr>
            <w:rtl w:val="0"/>
            <w:lang w:val="da-DK"/>
          </w:rPr>
          <w:delText xml:space="preserve">. Nogle aspekter af patients helbredstilstand beskrives i form af klassificering, andre ved at anvende vedtagne standarder og </w:delText>
        </w:r>
      </w:del>
      <w:del w:id="5199" w:date="2017-05-05T17:26:20Z" w:author="Forfatter">
        <w:r>
          <w:rPr>
            <w:rtl w:val="0"/>
            <w:lang w:val="da-DK"/>
          </w:rPr>
          <w:delText xml:space="preserve">nogle </w:delText>
        </w:r>
      </w:del>
      <w:ins w:id="5200" w:date="2017-05-05T17:26:20Z" w:author="Forfatter">
        <w:del w:id="5201" w:date="2017-09-18T11:05:26Z" w:author="Mads Hjorth">
          <w:r>
            <w:rPr>
              <w:rtl w:val="0"/>
              <w:lang w:val="da-DK"/>
            </w:rPr>
            <w:delText xml:space="preserve">andre igen </w:delText>
          </w:r>
        </w:del>
      </w:ins>
      <w:del w:id="5202" w:date="2017-09-18T11:05:26Z" w:author="Mads Hjorth">
        <w:r>
          <w:rPr>
            <w:rtl w:val="0"/>
          </w:rPr>
          <w:delText xml:space="preserve">i fri tekst. </w:delText>
        </w:r>
      </w:del>
    </w:p>
    <w:p>
      <w:pPr>
        <w:pStyle w:val="normal.0"/>
        <w:rPr>
          <w:del w:id="5203" w:date="2017-09-18T11:05:26Z" w:author="Mads Hjorth"/>
        </w:rPr>
      </w:pPr>
      <w:del w:id="5204" w:date="2017-09-18T11:05:26Z" w:author="Mads Hjorth">
        <w:r>
          <w:rPr>
            <w:rFonts w:ascii="Calibri" w:cs="Calibri" w:hAnsi="Calibri" w:eastAsia="Calibri"/>
            <w:i w:val="1"/>
            <w:iCs w:val="1"/>
            <w:rtl w:val="0"/>
            <w:lang w:val="da-DK"/>
          </w:rPr>
          <w:delText>Aspekter af patients helbredstilstand</w:delText>
        </w:r>
      </w:del>
      <w:del w:id="5205" w:date="2017-09-18T11:05:26Z" w:author="Mads Hjorth">
        <w:r>
          <w:rPr>
            <w:rtl w:val="0"/>
          </w:rPr>
          <w:delText xml:space="preserve"> kan beskrives ved diagnoser, observationer, m</w:delText>
        </w:r>
      </w:del>
      <w:del w:id="5206" w:date="2017-09-18T11:05:26Z" w:author="Mads Hjorth">
        <w:r>
          <w:rPr>
            <w:rtl w:val="0"/>
            <w:lang w:val="da-DK"/>
          </w:rPr>
          <w:delText>å</w:delText>
        </w:r>
      </w:del>
      <w:del w:id="5207" w:date="2017-09-18T11:05:26Z" w:author="Mads Hjorth">
        <w:r>
          <w:rPr>
            <w:rtl w:val="0"/>
          </w:rPr>
          <w:delText>leresultater, vurderinger, svar p</w:delText>
        </w:r>
      </w:del>
      <w:del w:id="5208" w:date="2017-09-18T11:05:26Z" w:author="Mads Hjorth">
        <w:r>
          <w:rPr>
            <w:rtl w:val="0"/>
          </w:rPr>
          <w:delText xml:space="preserve">å </w:delText>
        </w:r>
      </w:del>
      <w:del w:id="5209" w:date="2017-09-18T11:05:26Z" w:author="Mads Hjorth">
        <w:r>
          <w:rPr>
            <w:rtl w:val="0"/>
          </w:rPr>
          <w:delText>sp</w:delText>
        </w:r>
      </w:del>
      <w:del w:id="5210" w:date="2017-09-18T11:05:26Z" w:author="Mads Hjorth">
        <w:r>
          <w:rPr>
            <w:rtl w:val="0"/>
            <w:lang w:val="da-DK"/>
          </w:rPr>
          <w:delText>ø</w:delText>
        </w:r>
      </w:del>
      <w:del w:id="5211" w:date="2017-09-18T11:05:26Z" w:author="Mads Hjorth">
        <w:r>
          <w:rPr>
            <w:rtl w:val="0"/>
            <w:lang w:val="da-DK"/>
          </w:rPr>
          <w:delText>rgsm</w:delText>
        </w:r>
      </w:del>
      <w:del w:id="5212" w:date="2017-09-18T11:05:26Z" w:author="Mads Hjorth">
        <w:r>
          <w:rPr>
            <w:rtl w:val="0"/>
            <w:lang w:val="da-DK"/>
          </w:rPr>
          <w:delText>å</w:delText>
        </w:r>
      </w:del>
      <w:del w:id="5213" w:date="2017-09-18T11:05:26Z" w:author="Mads Hjorth">
        <w:r>
          <w:rPr>
            <w:rtl w:val="0"/>
            <w:lang w:val="da-DK"/>
          </w:rPr>
          <w:delText>l og lignende. Da oplysninger opsamles med henblik p</w:delText>
        </w:r>
      </w:del>
      <w:del w:id="5214" w:date="2017-09-18T11:05:26Z" w:author="Mads Hjorth">
        <w:r>
          <w:rPr>
            <w:rtl w:val="0"/>
          </w:rPr>
          <w:delText xml:space="preserve">å </w:delText>
        </w:r>
      </w:del>
      <w:del w:id="5215" w:date="2017-09-18T11:05:26Z" w:author="Mads Hjorth">
        <w:r>
          <w:rPr>
            <w:rtl w:val="0"/>
          </w:rPr>
          <w:delText>sammenligning er det s</w:delText>
        </w:r>
      </w:del>
      <w:del w:id="5216" w:date="2017-09-18T11:05:26Z" w:author="Mads Hjorth">
        <w:r>
          <w:rPr>
            <w:rtl w:val="0"/>
            <w:lang w:val="da-DK"/>
          </w:rPr>
          <w:delText>æ</w:delText>
        </w:r>
      </w:del>
      <w:del w:id="5217" w:date="2017-09-18T11:05:26Z" w:author="Mads Hjorth">
        <w:r>
          <w:rPr>
            <w:rtl w:val="0"/>
            <w:lang w:val="da-DK"/>
          </w:rPr>
          <w:delText>rligt vigtigt at anvende f</w:delText>
        </w:r>
      </w:del>
      <w:del w:id="5218" w:date="2017-09-18T11:05:26Z" w:author="Mads Hjorth">
        <w:r>
          <w:rPr>
            <w:rtl w:val="0"/>
            <w:lang w:val="da-DK"/>
          </w:rPr>
          <w:delText>æ</w:delText>
        </w:r>
      </w:del>
      <w:del w:id="5219" w:date="2017-09-18T11:05:26Z" w:author="Mads Hjorth">
        <w:r>
          <w:rPr>
            <w:rtl w:val="0"/>
          </w:rPr>
          <w:delText>lles retningslinjer p</w:delText>
        </w:r>
      </w:del>
      <w:del w:id="5220" w:date="2017-09-18T11:05:26Z" w:author="Mads Hjorth">
        <w:r>
          <w:rPr>
            <w:rtl w:val="0"/>
          </w:rPr>
          <w:delText xml:space="preserve">å </w:delText>
        </w:r>
      </w:del>
      <w:del w:id="5221" w:date="2017-09-18T11:05:26Z" w:author="Mads Hjorth">
        <w:r>
          <w:rPr>
            <w:rtl w:val="0"/>
          </w:rPr>
          <w:delText>tv</w:delText>
        </w:r>
      </w:del>
      <w:del w:id="5222" w:date="2017-09-18T11:05:26Z" w:author="Mads Hjorth">
        <w:r>
          <w:rPr>
            <w:rtl w:val="0"/>
            <w:lang w:val="da-DK"/>
          </w:rPr>
          <w:delText>æ</w:delText>
        </w:r>
      </w:del>
      <w:del w:id="5223" w:date="2017-09-18T11:05:26Z" w:author="Mads Hjorth">
        <w:r>
          <w:rPr>
            <w:rtl w:val="0"/>
          </w:rPr>
          <w:delText>rs af tid og sted. Disse retningslinjer kan v</w:delText>
        </w:r>
      </w:del>
      <w:del w:id="5224" w:date="2017-09-18T11:05:26Z" w:author="Mads Hjorth">
        <w:r>
          <w:rPr>
            <w:rtl w:val="0"/>
            <w:lang w:val="da-DK"/>
          </w:rPr>
          <w:delText>æ</w:delText>
        </w:r>
      </w:del>
      <w:del w:id="5225" w:date="2017-09-18T11:05:26Z" w:author="Mads Hjorth">
        <w:r>
          <w:rPr>
            <w:rtl w:val="0"/>
            <w:lang w:val="da-DK"/>
          </w:rPr>
          <w:delText>re vejledninger om anvendelse af klassifikationer. Beskrivelser af en patienters helbredstilstand kan g</w:delText>
        </w:r>
      </w:del>
      <w:del w:id="5226" w:date="2017-09-18T11:05:26Z" w:author="Mads Hjorth">
        <w:r>
          <w:rPr>
            <w:rtl w:val="0"/>
            <w:lang w:val="da-DK"/>
          </w:rPr>
          <w:delText>ø</w:delText>
        </w:r>
      </w:del>
      <w:del w:id="5227" w:date="2017-09-18T11:05:26Z" w:author="Mads Hjorth">
        <w:r>
          <w:rPr>
            <w:rtl w:val="0"/>
            <w:lang w:val="da-DK"/>
          </w:rPr>
          <w:delText>res mere ensrettet ved en indholdsm</w:delText>
        </w:r>
      </w:del>
      <w:del w:id="5228" w:date="2017-09-18T11:05:26Z" w:author="Mads Hjorth">
        <w:r>
          <w:rPr>
            <w:rtl w:val="0"/>
            <w:lang w:val="da-DK"/>
          </w:rPr>
          <w:delText>æ</w:delText>
        </w:r>
      </w:del>
      <w:del w:id="5229" w:date="2017-09-18T11:05:26Z" w:author="Mads Hjorth">
        <w:r>
          <w:rPr>
            <w:rtl w:val="0"/>
            <w:lang w:val="da-DK"/>
          </w:rPr>
          <w:delText xml:space="preserve">ssig standardisering af kliniske data. Denne standardisering er ikke et emne for denne referencearkitektur men </w:delText>
        </w:r>
      </w:del>
      <w:del w:id="5230" w:date="2017-05-05T17:26:20Z" w:author="Forfatter">
        <w:r>
          <w:rPr>
            <w:rtl w:val="0"/>
          </w:rPr>
          <w:delText xml:space="preserve">vil </w:delText>
        </w:r>
      </w:del>
      <w:ins w:id="5231" w:date="2017-05-05T17:26:20Z" w:author="Forfatter">
        <w:del w:id="5232" w:date="2017-09-18T11:05:26Z" w:author="Mads Hjorth">
          <w:r>
            <w:rPr>
              <w:rtl w:val="0"/>
            </w:rPr>
            <w:delText>forventes at ske i forbindelse med kommende referencearkitekturer</w:delText>
          </w:r>
        </w:del>
      </w:ins>
      <w:del w:id="5233" w:date="2017-05-05T17:26:20Z" w:author="Forfatter">
        <w:r>
          <w:rPr>
            <w:rtl w:val="0"/>
            <w:lang w:val="da-DK"/>
          </w:rPr>
          <w:delText>kunne findes i kommende referencearkitekturer for omr</w:delText>
        </w:r>
      </w:del>
      <w:del w:id="5234" w:date="2017-05-05T17:26:20Z" w:author="Forfatter">
        <w:r>
          <w:rPr>
            <w:rtl w:val="0"/>
            <w:lang w:val="da-DK"/>
          </w:rPr>
          <w:delText>å</w:delText>
        </w:r>
      </w:del>
      <w:del w:id="5235" w:date="2017-05-05T17:26:20Z" w:author="Forfatter">
        <w:r>
          <w:rPr>
            <w:rtl w:val="0"/>
            <w:lang w:val="da-DK"/>
          </w:rPr>
          <w:delText>det</w:delText>
        </w:r>
      </w:del>
      <w:del w:id="5236" w:date="2017-09-18T11:05:26Z" w:author="Mads Hjorth">
        <w:r>
          <w:rPr>
            <w:rtl w:val="0"/>
          </w:rPr>
          <w:delText xml:space="preserve">. </w:delText>
        </w:r>
      </w:del>
    </w:p>
    <w:p>
      <w:pPr>
        <w:pStyle w:val="normal.0"/>
        <w:rPr>
          <w:del w:id="5237" w:date="2017-09-18T11:05:26Z" w:author="Mads Hjorth"/>
        </w:rPr>
      </w:pPr>
      <w:del w:id="5238" w:date="2017-09-18T11:05:26Z" w:author="Mads Hjorth">
        <w:r>
          <w:rPr>
            <w:rtl w:val="0"/>
            <w:lang w:val="da-DK"/>
          </w:rPr>
          <w:delText>Stedfortr</w:delText>
        </w:r>
      </w:del>
      <w:del w:id="5239" w:date="2017-09-18T11:05:26Z" w:author="Mads Hjorth">
        <w:r>
          <w:rPr>
            <w:rtl w:val="0"/>
            <w:lang w:val="da-DK"/>
          </w:rPr>
          <w:delText>æ</w:delText>
        </w:r>
      </w:del>
      <w:del w:id="5240" w:date="2017-09-18T11:05:26Z" w:author="Mads Hjorth">
        <w:r>
          <w:rPr>
            <w:rtl w:val="0"/>
          </w:rPr>
          <w:delText xml:space="preserve">derobjektet </w:delText>
        </w:r>
      </w:del>
      <w:del w:id="5241" w:date="2017-09-18T11:05:26Z" w:author="Mads Hjorth">
        <w:r>
          <w:rPr>
            <w:rFonts w:ascii="Calibri" w:cs="Calibri" w:hAnsi="Calibri" w:eastAsia="Calibri"/>
            <w:i w:val="1"/>
            <w:iCs w:val="1"/>
            <w:rtl w:val="0"/>
            <w:lang w:val="it-IT"/>
          </w:rPr>
          <w:delText>person</w:delText>
        </w:r>
      </w:del>
      <w:del w:id="5242" w:date="2017-09-18T11:05:26Z" w:author="Mads Hjorth">
        <w:r>
          <w:rPr>
            <w:rtl w:val="0"/>
            <w:lang w:val="da-DK"/>
          </w:rPr>
          <w:delText xml:space="preserve"> indeholder oplysninger der identificere en patient eller sundhedsprofessionel p</w:delText>
        </w:r>
      </w:del>
      <w:del w:id="5243" w:date="2017-09-18T11:05:26Z" w:author="Mads Hjorth">
        <w:r>
          <w:rPr>
            <w:rtl w:val="0"/>
          </w:rPr>
          <w:delText xml:space="preserve">å </w:delText>
        </w:r>
      </w:del>
      <w:del w:id="5244" w:date="2017-09-18T11:05:26Z" w:author="Mads Hjorth">
        <w:r>
          <w:rPr>
            <w:rtl w:val="0"/>
          </w:rPr>
          <w:delText>en m</w:delText>
        </w:r>
      </w:del>
      <w:del w:id="5245" w:date="2017-09-18T11:05:26Z" w:author="Mads Hjorth">
        <w:r>
          <w:rPr>
            <w:rtl w:val="0"/>
            <w:lang w:val="da-DK"/>
          </w:rPr>
          <w:delText>å</w:delText>
        </w:r>
      </w:del>
      <w:del w:id="5246" w:date="2017-09-18T11:05:26Z" w:author="Mads Hjorth">
        <w:r>
          <w:rPr>
            <w:rtl w:val="0"/>
            <w:lang w:val="da-DK"/>
          </w:rPr>
          <w:delText>de som kan genkendes p</w:delText>
        </w:r>
      </w:del>
      <w:del w:id="5247" w:date="2017-09-18T11:05:26Z" w:author="Mads Hjorth">
        <w:r>
          <w:rPr>
            <w:rtl w:val="0"/>
          </w:rPr>
          <w:delText xml:space="preserve">å </w:delText>
        </w:r>
      </w:del>
      <w:del w:id="5248" w:date="2017-09-18T11:05:26Z" w:author="Mads Hjorth">
        <w:r>
          <w:rPr>
            <w:rtl w:val="0"/>
          </w:rPr>
          <w:delText>tv</w:delText>
        </w:r>
      </w:del>
      <w:del w:id="5249" w:date="2017-09-18T11:05:26Z" w:author="Mads Hjorth">
        <w:r>
          <w:rPr>
            <w:rtl w:val="0"/>
            <w:lang w:val="da-DK"/>
          </w:rPr>
          <w:delText>æ</w:delText>
        </w:r>
      </w:del>
      <w:del w:id="5250" w:date="2017-09-18T11:05:26Z" w:author="Mads Hjorth">
        <w:r>
          <w:rPr>
            <w:rtl w:val="0"/>
            <w:lang w:val="da-DK"/>
          </w:rPr>
          <w:delText>rs af registre og akt</w:delText>
        </w:r>
      </w:del>
      <w:del w:id="5251" w:date="2017-09-18T11:05:26Z" w:author="Mads Hjorth">
        <w:r>
          <w:rPr>
            <w:rtl w:val="0"/>
            <w:lang w:val="da-DK"/>
          </w:rPr>
          <w:delText>ø</w:delText>
        </w:r>
      </w:del>
      <w:del w:id="5252" w:date="2017-09-18T11:05:26Z" w:author="Mads Hjorth">
        <w:r>
          <w:rPr>
            <w:rtl w:val="0"/>
            <w:lang w:val="da-DK"/>
          </w:rPr>
          <w:delText>rer. Identifikation af patienter som personer er s</w:delText>
        </w:r>
      </w:del>
      <w:del w:id="5253" w:date="2017-09-18T11:05:26Z" w:author="Mads Hjorth">
        <w:r>
          <w:rPr>
            <w:rtl w:val="0"/>
            <w:lang w:val="da-DK"/>
          </w:rPr>
          <w:delText>æ</w:delText>
        </w:r>
      </w:del>
      <w:del w:id="5254" w:date="2017-09-18T11:05:26Z" w:author="Mads Hjorth">
        <w:r>
          <w:rPr>
            <w:rtl w:val="0"/>
            <w:lang w:val="da-DK"/>
          </w:rPr>
          <w:delText xml:space="preserve">rlig vigtig for registre, som </w:delText>
        </w:r>
      </w:del>
      <w:del w:id="5255" w:date="2017-09-18T11:05:26Z" w:author="Mads Hjorth">
        <w:r>
          <w:rPr>
            <w:rtl w:val="0"/>
            <w:lang w:val="da-DK"/>
          </w:rPr>
          <w:delText>ø</w:delText>
        </w:r>
      </w:del>
      <w:del w:id="5256" w:date="2017-09-18T11:05:26Z" w:author="Mads Hjorth">
        <w:r>
          <w:rPr>
            <w:rtl w:val="0"/>
            <w:lang w:val="da-DK"/>
          </w:rPr>
          <w:delText>nsker at sammenk</w:delText>
        </w:r>
      </w:del>
      <w:del w:id="5257" w:date="2017-09-18T11:05:26Z" w:author="Mads Hjorth">
        <w:r>
          <w:rPr>
            <w:rtl w:val="0"/>
            <w:lang w:val="da-DK"/>
          </w:rPr>
          <w:delText>ø</w:delText>
        </w:r>
      </w:del>
      <w:del w:id="5258" w:date="2017-09-18T11:05:26Z" w:author="Mads Hjorth">
        <w:r>
          <w:rPr>
            <w:rtl w:val="0"/>
            <w:lang w:val="da-DK"/>
          </w:rPr>
          <w:delText>rer oplysninger fra forskellige kilder. Patienter skal identificeres b</w:delText>
        </w:r>
      </w:del>
      <w:del w:id="5259" w:date="2017-09-18T11:05:26Z" w:author="Mads Hjorth">
        <w:r>
          <w:rPr>
            <w:rtl w:val="0"/>
            <w:lang w:val="da-DK"/>
          </w:rPr>
          <w:delText>å</w:delText>
        </w:r>
      </w:del>
      <w:del w:id="5260" w:date="2017-09-18T11:05:26Z" w:author="Mads Hjorth">
        <w:r>
          <w:rPr>
            <w:rtl w:val="0"/>
            <w:lang w:val="da-DK"/>
          </w:rPr>
          <w:delText>de til med det form</w:delText>
        </w:r>
      </w:del>
      <w:del w:id="5261" w:date="2017-09-18T11:05:26Z" w:author="Mads Hjorth">
        <w:r>
          <w:rPr>
            <w:rtl w:val="0"/>
            <w:lang w:val="da-DK"/>
          </w:rPr>
          <w:delText>å</w:delText>
        </w:r>
      </w:del>
      <w:del w:id="5262" w:date="2017-09-18T11:05:26Z" w:author="Mads Hjorth">
        <w:r>
          <w:rPr>
            <w:rtl w:val="0"/>
            <w:lang w:val="da-DK"/>
          </w:rPr>
          <w:delText>l at genfinde patienten i sundhedsproducentens patientregistrering og at muligg</w:delText>
        </w:r>
      </w:del>
      <w:del w:id="5263" w:date="2017-09-18T11:05:26Z" w:author="Mads Hjorth">
        <w:r>
          <w:rPr>
            <w:rtl w:val="0"/>
            <w:lang w:val="da-DK"/>
          </w:rPr>
          <w:delText>ø</w:delText>
        </w:r>
      </w:del>
      <w:del w:id="5264" w:date="2017-09-18T11:05:26Z" w:author="Mads Hjorth">
        <w:r>
          <w:rPr>
            <w:rtl w:val="0"/>
            <w:lang w:val="da-DK"/>
          </w:rPr>
          <w:delText>re sammenstilling af oplysninger fra registre p</w:delText>
        </w:r>
      </w:del>
      <w:del w:id="5265" w:date="2017-09-18T11:05:26Z" w:author="Mads Hjorth">
        <w:r>
          <w:rPr>
            <w:rtl w:val="0"/>
          </w:rPr>
          <w:delText xml:space="preserve">å </w:delText>
        </w:r>
      </w:del>
      <w:del w:id="5266" w:date="2017-09-18T11:05:26Z" w:author="Mads Hjorth">
        <w:r>
          <w:rPr>
            <w:rtl w:val="0"/>
          </w:rPr>
          <w:delText>tv</w:delText>
        </w:r>
      </w:del>
      <w:del w:id="5267" w:date="2017-09-18T11:05:26Z" w:author="Mads Hjorth">
        <w:r>
          <w:rPr>
            <w:rtl w:val="0"/>
            <w:lang w:val="da-DK"/>
          </w:rPr>
          <w:delText>æ</w:delText>
        </w:r>
      </w:del>
      <w:del w:id="5268" w:date="2017-09-18T11:05:26Z" w:author="Mads Hjorth">
        <w:r>
          <w:rPr>
            <w:rtl w:val="0"/>
            <w:lang w:val="da-DK"/>
          </w:rPr>
          <w:delText>roffentligt og tv</w:delText>
        </w:r>
      </w:del>
      <w:del w:id="5269" w:date="2017-09-18T11:05:26Z" w:author="Mads Hjorth">
        <w:r>
          <w:rPr>
            <w:rtl w:val="0"/>
            <w:lang w:val="da-DK"/>
          </w:rPr>
          <w:delText>æ</w:delText>
        </w:r>
      </w:del>
      <w:del w:id="5270" w:date="2017-09-18T11:05:26Z" w:author="Mads Hjorth">
        <w:r>
          <w:rPr>
            <w:rtl w:val="0"/>
          </w:rPr>
          <w:delText>rnationalt plan.</w:delText>
        </w:r>
      </w:del>
    </w:p>
    <w:p>
      <w:pPr>
        <w:pStyle w:val="normal.0"/>
        <w:rPr>
          <w:del w:id="5271" w:date="2017-09-18T11:05:26Z" w:author="Mads Hjorth"/>
        </w:rPr>
      </w:pPr>
      <w:del w:id="5272" w:date="2017-09-18T11:05:26Z" w:author="Mads Hjorth">
        <w:r>
          <w:rPr>
            <w:rtl w:val="0"/>
            <w:lang w:val="da-DK"/>
          </w:rPr>
          <w:delText>Stedfortr</w:delText>
        </w:r>
      </w:del>
      <w:del w:id="5273" w:date="2017-09-18T11:05:26Z" w:author="Mads Hjorth">
        <w:r>
          <w:rPr>
            <w:rtl w:val="0"/>
            <w:lang w:val="da-DK"/>
          </w:rPr>
          <w:delText>æ</w:delText>
        </w:r>
      </w:del>
      <w:del w:id="5274" w:date="2017-09-18T11:05:26Z" w:author="Mads Hjorth">
        <w:r>
          <w:rPr>
            <w:rtl w:val="0"/>
          </w:rPr>
          <w:delText xml:space="preserve">derobjektet </w:delText>
        </w:r>
      </w:del>
      <w:del w:id="5275" w:date="2017-05-05T17:26:20Z" w:author="Forfatter">
        <w:r>
          <w:rPr>
            <w:rFonts w:ascii="Calibri" w:cs="Calibri" w:hAnsi="Calibri" w:eastAsia="Calibri"/>
            <w:i w:val="1"/>
            <w:iCs w:val="1"/>
            <w:rtl w:val="0"/>
            <w:lang w:val="da-DK"/>
          </w:rPr>
          <w:delText xml:space="preserve">sundhedsprofessionel </w:delText>
        </w:r>
      </w:del>
      <w:ins w:id="5276" w:date="2017-05-05T17:26:20Z" w:author="Forfatter">
        <w:del w:id="5277" w:date="2017-09-18T11:05:26Z" w:author="Mads Hjorth">
          <w:r>
            <w:rPr>
              <w:rFonts w:ascii="Calibri" w:cs="Calibri" w:hAnsi="Calibri" w:eastAsia="Calibri"/>
              <w:i w:val="1"/>
              <w:iCs w:val="1"/>
              <w:rtl w:val="0"/>
              <w:lang w:val="da-DK"/>
            </w:rPr>
            <w:delText xml:space="preserve">sundhedsperson </w:delText>
          </w:r>
        </w:del>
      </w:ins>
      <w:del w:id="5278" w:date="2017-09-18T11:05:26Z" w:author="Mads Hjorth">
        <w:r>
          <w:rPr>
            <w:rtl w:val="0"/>
          </w:rPr>
          <w:delText>repr</w:delText>
        </w:r>
      </w:del>
      <w:del w:id="5279" w:date="2017-09-18T11:05:26Z" w:author="Mads Hjorth">
        <w:r>
          <w:rPr>
            <w:rtl w:val="0"/>
            <w:lang w:val="da-DK"/>
          </w:rPr>
          <w:delText>æ</w:delText>
        </w:r>
      </w:del>
      <w:del w:id="5280" w:date="2017-09-18T11:05:26Z" w:author="Mads Hjorth">
        <w:r>
          <w:rPr>
            <w:rtl w:val="0"/>
            <w:lang w:val="da-DK"/>
          </w:rPr>
          <w:delText>senterer en fysisk person der en udf</w:delText>
        </w:r>
      </w:del>
      <w:del w:id="5281" w:date="2017-09-18T11:05:26Z" w:author="Mads Hjorth">
        <w:r>
          <w:rPr>
            <w:rtl w:val="0"/>
            <w:lang w:val="da-DK"/>
          </w:rPr>
          <w:delText>ø</w:delText>
        </w:r>
      </w:del>
      <w:del w:id="5282" w:date="2017-09-18T11:05:26Z" w:author="Mads Hjorth">
        <w:r>
          <w:rPr>
            <w:rtl w:val="0"/>
            <w:lang w:val="da-DK"/>
          </w:rPr>
          <w:delText xml:space="preserve">rer en sundhedsaktivitet eller foretager en indberetning. Objektet skal indeholde nok information til at kunne genfinde personen hos sundhedsproducenten. Hvis indberetningen uddelegeres til andre end </w:delText>
        </w:r>
      </w:del>
      <w:del w:id="5283" w:date="2017-05-05T17:26:20Z" w:author="Forfatter">
        <w:r>
          <w:rPr>
            <w:rtl w:val="0"/>
            <w:lang w:val="da-DK"/>
          </w:rPr>
          <w:delText>den sundhedsprofessionelle</w:delText>
        </w:r>
      </w:del>
      <w:ins w:id="5284" w:date="2017-05-05T17:26:20Z" w:author="Forfatter">
        <w:del w:id="5285" w:date="2017-09-18T11:05:26Z" w:author="Mads Hjorth">
          <w:r>
            <w:rPr>
              <w:rtl w:val="0"/>
              <w:lang w:val="da-DK"/>
            </w:rPr>
            <w:delText>sundhedspersonen</w:delText>
          </w:r>
        </w:del>
      </w:ins>
      <w:del w:id="5286" w:date="2017-09-18T11:05:26Z" w:author="Mads Hjorth">
        <w:r>
          <w:rPr>
            <w:rtl w:val="0"/>
            <w:lang w:val="da-DK"/>
          </w:rPr>
          <w:delText>, der har udf</w:delText>
        </w:r>
      </w:del>
      <w:del w:id="5287" w:date="2017-09-18T11:05:26Z" w:author="Mads Hjorth">
        <w:r>
          <w:rPr>
            <w:rtl w:val="0"/>
            <w:lang w:val="da-DK"/>
          </w:rPr>
          <w:delText>ø</w:delText>
        </w:r>
      </w:del>
      <w:del w:id="5288" w:date="2017-09-18T11:05:26Z" w:author="Mads Hjorth">
        <w:r>
          <w:rPr>
            <w:rtl w:val="0"/>
            <w:lang w:val="da-DK"/>
          </w:rPr>
          <w:delText>rt sundhedsaktiviteten, skal den person, der udf</w:delText>
        </w:r>
      </w:del>
      <w:del w:id="5289" w:date="2017-09-18T11:05:26Z" w:author="Mads Hjorth">
        <w:r>
          <w:rPr>
            <w:rtl w:val="0"/>
            <w:lang w:val="da-DK"/>
          </w:rPr>
          <w:delText>ø</w:delText>
        </w:r>
      </w:del>
      <w:del w:id="5290" w:date="2017-09-18T11:05:26Z" w:author="Mads Hjorth">
        <w:r>
          <w:rPr>
            <w:rtl w:val="0"/>
            <w:lang w:val="da-DK"/>
          </w:rPr>
          <w:delText>rer indberetning, ogs</w:delText>
        </w:r>
      </w:del>
      <w:del w:id="5291" w:date="2017-09-18T11:05:26Z" w:author="Mads Hjorth">
        <w:r>
          <w:rPr>
            <w:rtl w:val="0"/>
          </w:rPr>
          <w:delText xml:space="preserve">å </w:delText>
        </w:r>
      </w:del>
      <w:del w:id="5292" w:date="2017-09-18T11:05:26Z" w:author="Mads Hjorth">
        <w:r>
          <w:rPr>
            <w:rtl w:val="0"/>
            <w:lang w:val="da-DK"/>
          </w:rPr>
          <w:delText xml:space="preserve">kunne identificeres i indberetningen. </w:delText>
        </w:r>
      </w:del>
    </w:p>
    <w:p>
      <w:pPr>
        <w:pStyle w:val="normal.0"/>
        <w:spacing w:before="120"/>
        <w:rPr>
          <w:del w:id="5293" w:date="2017-09-18T11:05:26Z" w:author="Mads Hjorth"/>
        </w:rPr>
      </w:pPr>
      <w:del w:id="5294" w:date="2017-09-18T11:05:26Z" w:author="Mads Hjorth">
        <w:r>
          <w:rPr>
            <w:rtl w:val="0"/>
          </w:rPr>
          <w:delText>Indberetningen f</w:delText>
        </w:r>
      </w:del>
      <w:del w:id="5295" w:date="2017-09-18T11:05:26Z" w:author="Mads Hjorth">
        <w:r>
          <w:rPr>
            <w:rtl w:val="0"/>
            <w:lang w:val="da-DK"/>
          </w:rPr>
          <w:delText>ø</w:delText>
        </w:r>
      </w:del>
      <w:del w:id="5296" w:date="2017-09-18T11:05:26Z" w:author="Mads Hjorth">
        <w:r>
          <w:rPr>
            <w:rtl w:val="0"/>
            <w:lang w:val="da-DK"/>
          </w:rPr>
          <w:delText xml:space="preserve">lger af at der er indtruffet en </w:delText>
        </w:r>
      </w:del>
      <w:del w:id="5297" w:date="2017-09-18T11:05:26Z" w:author="Mads Hjorth">
        <w:r>
          <w:rPr>
            <w:rFonts w:ascii="Calibri" w:cs="Calibri" w:hAnsi="Calibri" w:eastAsia="Calibri"/>
            <w:i w:val="1"/>
            <w:iCs w:val="1"/>
            <w:rtl w:val="0"/>
            <w:lang w:val="da-DK"/>
          </w:rPr>
          <w:delText>registerrelevant begivenhed</w:delText>
        </w:r>
      </w:del>
      <w:del w:id="5298" w:date="2017-09-18T11:05:26Z" w:author="Mads Hjorth">
        <w:r>
          <w:rPr>
            <w:rtl w:val="0"/>
            <w:lang w:val="da-DK"/>
          </w:rPr>
          <w:delText xml:space="preserve"> i forbindelse med sundhedsproducentens udf</w:delText>
        </w:r>
      </w:del>
      <w:del w:id="5299" w:date="2017-09-18T11:05:26Z" w:author="Mads Hjorth">
        <w:r>
          <w:rPr>
            <w:rtl w:val="0"/>
            <w:lang w:val="da-DK"/>
          </w:rPr>
          <w:delText>ø</w:delText>
        </w:r>
      </w:del>
      <w:del w:id="5300" w:date="2017-09-18T11:05:26Z" w:author="Mads Hjorth">
        <w:r>
          <w:rPr>
            <w:rtl w:val="0"/>
            <w:lang w:val="da-DK"/>
          </w:rPr>
          <w:delText>relse af en sundhedsaktivitet. Begivenheden optr</w:delText>
        </w:r>
      </w:del>
      <w:del w:id="5301" w:date="2017-09-18T11:05:26Z" w:author="Mads Hjorth">
        <w:r>
          <w:rPr>
            <w:rtl w:val="0"/>
            <w:lang w:val="da-DK"/>
          </w:rPr>
          <w:delText>æ</w:delText>
        </w:r>
      </w:del>
      <w:del w:id="5302" w:date="2017-09-18T11:05:26Z" w:author="Mads Hjorth">
        <w:r>
          <w:rPr>
            <w:rtl w:val="0"/>
          </w:rPr>
          <w:delText>der som et hj</w:delText>
        </w:r>
      </w:del>
      <w:del w:id="5303" w:date="2017-09-18T11:05:26Z" w:author="Mads Hjorth">
        <w:r>
          <w:rPr>
            <w:rtl w:val="0"/>
            <w:lang w:val="da-DK"/>
          </w:rPr>
          <w:delText>æ</w:delText>
        </w:r>
      </w:del>
      <w:del w:id="5304" w:date="2017-09-18T11:05:26Z" w:author="Mads Hjorth">
        <w:r>
          <w:rPr>
            <w:rtl w:val="0"/>
            <w:lang w:val="da-DK"/>
          </w:rPr>
          <w:delText>lpeobjekt dvs. der er ingen forretningstjenester hvor man kan hente yderligere oplysninger om den enkelte begivenhed. Begivenhederne kan klassificeres og indg</w:delText>
        </w:r>
      </w:del>
      <w:del w:id="5305" w:date="2017-09-18T11:05:26Z" w:author="Mads Hjorth">
        <w:r>
          <w:rPr>
            <w:rtl w:val="0"/>
            <w:lang w:val="da-DK"/>
          </w:rPr>
          <w:delText>å</w:delText>
        </w:r>
      </w:del>
      <w:del w:id="5306" w:date="2017-09-18T11:05:26Z" w:author="Mads Hjorth">
        <w:r>
          <w:rPr>
            <w:rtl w:val="0"/>
            <w:lang w:val="da-DK"/>
          </w:rPr>
          <w:delText>r ogs</w:delText>
        </w:r>
      </w:del>
      <w:del w:id="5307" w:date="2017-09-18T11:05:26Z" w:author="Mads Hjorth">
        <w:r>
          <w:rPr>
            <w:rtl w:val="0"/>
          </w:rPr>
          <w:delText xml:space="preserve">å </w:delText>
        </w:r>
      </w:del>
      <w:del w:id="5308" w:date="2017-09-18T11:05:26Z" w:author="Mads Hjorth">
        <w:r>
          <w:rPr>
            <w:rtl w:val="0"/>
            <w:lang w:val="da-DK"/>
          </w:rPr>
          <w:delText xml:space="preserve">i beskrivelsen af indberetningspligter. </w:delText>
        </w:r>
      </w:del>
    </w:p>
    <w:p>
      <w:pPr>
        <w:pStyle w:val="normal.0"/>
        <w:rPr>
          <w:del w:id="5309" w:date="2017-09-18T11:05:26Z" w:author="Mads Hjorth"/>
        </w:rPr>
      </w:pPr>
      <w:del w:id="5310" w:date="2017-09-18T11:05:26Z" w:author="Mads Hjorth">
        <w:r>
          <w:rPr>
            <w:rtl w:val="0"/>
          </w:rPr>
          <w:delText>Indberetningen er tilt</w:delText>
        </w:r>
      </w:del>
      <w:del w:id="5311" w:date="2017-09-18T11:05:26Z" w:author="Mads Hjorth">
        <w:r>
          <w:rPr>
            <w:rtl w:val="0"/>
            <w:lang w:val="da-DK"/>
          </w:rPr>
          <w:delText>æ</w:delText>
        </w:r>
      </w:del>
      <w:del w:id="5312" w:date="2017-09-18T11:05:26Z" w:author="Mads Hjorth">
        <w:r>
          <w:rPr>
            <w:rtl w:val="0"/>
            <w:lang w:val="de-DE"/>
          </w:rPr>
          <w:delText xml:space="preserve">nkt </w:delText>
        </w:r>
      </w:del>
      <w:del w:id="5313" w:date="2017-09-18T11:05:26Z" w:author="Mads Hjorth">
        <w:r>
          <w:rPr>
            <w:rFonts w:ascii="Calibri" w:cs="Calibri" w:hAnsi="Calibri" w:eastAsia="Calibri"/>
            <w:i w:val="1"/>
            <w:iCs w:val="1"/>
            <w:rtl w:val="0"/>
            <w:lang w:val="da-DK"/>
          </w:rPr>
          <w:delText>sundhedsregistre</w:delText>
        </w:r>
      </w:del>
      <w:del w:id="5314" w:date="2017-09-18T11:05:26Z" w:author="Mads Hjorth">
        <w:r>
          <w:rPr>
            <w:rtl w:val="0"/>
            <w:lang w:val="da-DK"/>
          </w:rPr>
          <w:delText xml:space="preserve"> og disse indg</w:delText>
        </w:r>
      </w:del>
      <w:del w:id="5315" w:date="2017-09-18T11:05:26Z" w:author="Mads Hjorth">
        <w:r>
          <w:rPr>
            <w:rtl w:val="0"/>
            <w:lang w:val="da-DK"/>
          </w:rPr>
          <w:delText>å</w:delText>
        </w:r>
      </w:del>
      <w:del w:id="5316" w:date="2017-09-18T11:05:26Z" w:author="Mads Hjorth">
        <w:r>
          <w:rPr>
            <w:rtl w:val="0"/>
          </w:rPr>
          <w:delText>r som stedfortr</w:delText>
        </w:r>
      </w:del>
      <w:del w:id="5317" w:date="2017-09-18T11:05:26Z" w:author="Mads Hjorth">
        <w:r>
          <w:rPr>
            <w:rtl w:val="0"/>
            <w:lang w:val="da-DK"/>
          </w:rPr>
          <w:delText>æ</w:delText>
        </w:r>
      </w:del>
      <w:del w:id="5318" w:date="2017-09-18T11:05:26Z" w:author="Mads Hjorth">
        <w:r>
          <w:rPr>
            <w:rtl w:val="0"/>
          </w:rPr>
          <w:delText>derobjekter i den enkelte indberetning. Bem</w:delText>
        </w:r>
      </w:del>
      <w:del w:id="5319" w:date="2017-09-18T11:05:26Z" w:author="Mads Hjorth">
        <w:r>
          <w:rPr>
            <w:rtl w:val="0"/>
            <w:lang w:val="da-DK"/>
          </w:rPr>
          <w:delText>æ</w:delText>
        </w:r>
      </w:del>
      <w:del w:id="5320" w:date="2017-09-18T11:05:26Z" w:author="Mads Hjorth">
        <w:r>
          <w:rPr>
            <w:rtl w:val="0"/>
          </w:rPr>
          <w:delText>rk at objekterne ikke n</w:delText>
        </w:r>
      </w:del>
      <w:del w:id="5321" w:date="2017-09-18T11:05:26Z" w:author="Mads Hjorth">
        <w:r>
          <w:rPr>
            <w:rtl w:val="0"/>
            <w:lang w:val="da-DK"/>
          </w:rPr>
          <w:delText>ø</w:delText>
        </w:r>
      </w:del>
      <w:del w:id="5322" w:date="2017-09-18T11:05:26Z" w:author="Mads Hjorth">
        <w:r>
          <w:rPr>
            <w:rtl w:val="0"/>
            <w:lang w:val="da-DK"/>
          </w:rPr>
          <w:delText xml:space="preserve">dvendigvis bliver udfyldt af sundhedsproducenten, men at oplysninger om modtagne registre kan udfyldes af den der modtager indberetningen. </w:delText>
        </w:r>
      </w:del>
    </w:p>
    <w:p>
      <w:pPr>
        <w:pStyle w:val="normal.0"/>
        <w:rPr>
          <w:del w:id="5323" w:date="2017-09-18T11:05:26Z" w:author="Mads Hjorth"/>
        </w:rPr>
      </w:pPr>
      <w:del w:id="5324" w:date="2017-09-18T11:05:26Z" w:author="Mads Hjorth">
        <w:r>
          <w:rPr>
            <w:rtl w:val="0"/>
            <w:lang w:val="da-DK"/>
          </w:rPr>
          <w:delText>Ved indberetningen anvendes der en r</w:delText>
        </w:r>
      </w:del>
      <w:del w:id="5325" w:date="2017-09-18T11:05:26Z" w:author="Mads Hjorth">
        <w:r>
          <w:rPr>
            <w:rtl w:val="0"/>
            <w:lang w:val="da-DK"/>
          </w:rPr>
          <w:delText>æ</w:delText>
        </w:r>
      </w:del>
      <w:del w:id="5326" w:date="2017-09-18T11:05:26Z" w:author="Mads Hjorth">
        <w:r>
          <w:rPr>
            <w:rtl w:val="0"/>
          </w:rPr>
          <w:delText xml:space="preserve">kke </w:delText>
        </w:r>
      </w:del>
      <w:del w:id="5327" w:date="2017-09-18T11:05:26Z" w:author="Mads Hjorth">
        <w:r>
          <w:rPr>
            <w:rFonts w:ascii="Calibri" w:cs="Calibri" w:hAnsi="Calibri" w:eastAsia="Calibri"/>
            <w:i w:val="1"/>
            <w:iCs w:val="1"/>
            <w:rtl w:val="0"/>
            <w:lang w:val="de-DE"/>
          </w:rPr>
          <w:delText>klassifikationer</w:delText>
        </w:r>
      </w:del>
      <w:del w:id="5328" w:date="2017-09-18T11:05:26Z" w:author="Mads Hjorth">
        <w:r>
          <w:rPr>
            <w:rtl w:val="0"/>
            <w:lang w:val="da-DK"/>
          </w:rPr>
          <w:delText>. De enkelte klasser anvendes til at beskrive fx patients helbredstilstand i form af diagnoser, funktionsneds</w:delText>
        </w:r>
      </w:del>
      <w:del w:id="5329" w:date="2017-09-18T11:05:26Z" w:author="Mads Hjorth">
        <w:r>
          <w:rPr>
            <w:rtl w:val="0"/>
            <w:lang w:val="da-DK"/>
          </w:rPr>
          <w:delText>æ</w:delText>
        </w:r>
      </w:del>
      <w:del w:id="5330" w:date="2017-09-18T11:05:26Z" w:author="Mads Hjorth">
        <w:r>
          <w:rPr>
            <w:rtl w:val="0"/>
          </w:rPr>
          <w:delText>ttelser eller lignende. Stedfortr</w:delText>
        </w:r>
      </w:del>
      <w:del w:id="5331" w:date="2017-09-18T11:05:26Z" w:author="Mads Hjorth">
        <w:r>
          <w:rPr>
            <w:rtl w:val="0"/>
            <w:lang w:val="da-DK"/>
          </w:rPr>
          <w:delText>æ</w:delText>
        </w:r>
      </w:del>
      <w:del w:id="5332" w:date="2017-09-18T11:05:26Z" w:author="Mads Hjorth">
        <w:r>
          <w:rPr>
            <w:rtl w:val="0"/>
            <w:lang w:val="da-DK"/>
          </w:rPr>
          <w:delText>derobjektet klassifikation indeholder oplysninger om selve klassifikationen og ikke den enkelte klasse. Klassifikationerne udpeges ved hj</w:delText>
        </w:r>
      </w:del>
      <w:del w:id="5333" w:date="2017-09-18T11:05:26Z" w:author="Mads Hjorth">
        <w:r>
          <w:rPr>
            <w:rtl w:val="0"/>
            <w:lang w:val="da-DK"/>
          </w:rPr>
          <w:delText>æ</w:delText>
        </w:r>
      </w:del>
      <w:del w:id="5334" w:date="2017-09-18T11:05:26Z" w:author="Mads Hjorth">
        <w:r>
          <w:rPr>
            <w:rtl w:val="0"/>
            <w:lang w:val="da-DK"/>
          </w:rPr>
          <w:delText>lp af en identifikation der tildeles af klassifikationstjenesten, der ogs</w:delText>
        </w:r>
      </w:del>
      <w:del w:id="5335" w:date="2017-09-18T11:05:26Z" w:author="Mads Hjorth">
        <w:r>
          <w:rPr>
            <w:rtl w:val="0"/>
          </w:rPr>
          <w:delText xml:space="preserve">å </w:delText>
        </w:r>
      </w:del>
      <w:del w:id="5336" w:date="2017-09-18T11:05:26Z" w:author="Mads Hjorth">
        <w:r>
          <w:rPr>
            <w:rtl w:val="0"/>
            <w:lang w:val="da-DK"/>
          </w:rPr>
          <w:delText xml:space="preserve">opbevarer oplysninger om versioner, ejerskab og vejledninger i brug. </w:delText>
        </w:r>
      </w:del>
    </w:p>
    <w:p>
      <w:pPr>
        <w:pStyle w:val="normal.0"/>
        <w:rPr>
          <w:del w:id="5337" w:date="2017-09-18T11:05:26Z" w:author="Mads Hjorth"/>
        </w:rPr>
      </w:pPr>
      <w:del w:id="5338" w:date="2017-09-18T11:05:26Z" w:author="Mads Hjorth">
        <w:r>
          <w:rPr>
            <w:rtl w:val="0"/>
            <w:lang w:val="da-DK"/>
          </w:rPr>
          <w:delText>I beskrivelsen af patientens helbredstilstand g</w:delText>
        </w:r>
      </w:del>
      <w:del w:id="5339" w:date="2017-09-18T11:05:26Z" w:author="Mads Hjorth">
        <w:r>
          <w:rPr>
            <w:rtl w:val="0"/>
            <w:lang w:val="da-DK"/>
          </w:rPr>
          <w:delText>ø</w:delText>
        </w:r>
      </w:del>
      <w:del w:id="5340" w:date="2017-09-18T11:05:26Z" w:author="Mads Hjorth">
        <w:r>
          <w:rPr>
            <w:rtl w:val="0"/>
            <w:lang w:val="da-DK"/>
          </w:rPr>
          <w:delText>res der brug af forskellige standarder. Fx kan laboratorieresultater eller m</w:delText>
        </w:r>
      </w:del>
      <w:del w:id="5341" w:date="2017-09-18T11:05:26Z" w:author="Mads Hjorth">
        <w:r>
          <w:rPr>
            <w:rtl w:val="0"/>
            <w:lang w:val="da-DK"/>
          </w:rPr>
          <w:delText>å</w:delText>
        </w:r>
      </w:del>
      <w:del w:id="5342" w:date="2017-09-18T11:05:26Z" w:author="Mads Hjorth">
        <w:r>
          <w:rPr>
            <w:rtl w:val="0"/>
            <w:lang w:val="da-DK"/>
          </w:rPr>
          <w:delText>linger af en patients kropsv</w:delText>
        </w:r>
      </w:del>
      <w:del w:id="5343" w:date="2017-09-18T11:05:26Z" w:author="Mads Hjorth">
        <w:r>
          <w:rPr>
            <w:rtl w:val="0"/>
            <w:lang w:val="da-DK"/>
          </w:rPr>
          <w:delText>æ</w:delText>
        </w:r>
      </w:del>
      <w:del w:id="5344" w:date="2017-09-18T11:05:26Z" w:author="Mads Hjorth">
        <w:r>
          <w:rPr>
            <w:rtl w:val="0"/>
            <w:lang w:val="da-DK"/>
          </w:rPr>
          <w:delText>gt indg</w:delText>
        </w:r>
      </w:del>
      <w:del w:id="5345" w:date="2017-09-18T11:05:26Z" w:author="Mads Hjorth">
        <w:r>
          <w:rPr>
            <w:rtl w:val="0"/>
          </w:rPr>
          <w:delText xml:space="preserve">å </w:delText>
        </w:r>
      </w:del>
      <w:del w:id="5346" w:date="2017-09-18T11:05:26Z" w:author="Mads Hjorth">
        <w:r>
          <w:rPr>
            <w:rtl w:val="0"/>
            <w:lang w:val="da-DK"/>
          </w:rPr>
          <w:delText>i beskrivelsen af helbredstilstanden. Disse m</w:delText>
        </w:r>
      </w:del>
      <w:del w:id="5347" w:date="2017-09-18T11:05:26Z" w:author="Mads Hjorth">
        <w:r>
          <w:rPr>
            <w:rtl w:val="0"/>
            <w:lang w:val="da-DK"/>
          </w:rPr>
          <w:delText>å</w:delText>
        </w:r>
      </w:del>
      <w:del w:id="5348" w:date="2017-09-18T11:05:26Z" w:author="Mads Hjorth">
        <w:r>
          <w:rPr>
            <w:rtl w:val="0"/>
          </w:rPr>
          <w:delText>linger kan v</w:delText>
        </w:r>
      </w:del>
      <w:del w:id="5349" w:date="2017-09-18T11:05:26Z" w:author="Mads Hjorth">
        <w:r>
          <w:rPr>
            <w:rtl w:val="0"/>
            <w:lang w:val="da-DK"/>
          </w:rPr>
          <w:delText>æ</w:delText>
        </w:r>
      </w:del>
      <w:del w:id="5350" w:date="2017-09-18T11:05:26Z" w:author="Mads Hjorth">
        <w:r>
          <w:rPr>
            <w:rtl w:val="0"/>
            <w:lang w:val="da-DK"/>
          </w:rPr>
          <w:delText>re tilvejebragt og repr</w:delText>
        </w:r>
      </w:del>
      <w:del w:id="5351" w:date="2017-09-18T11:05:26Z" w:author="Mads Hjorth">
        <w:r>
          <w:rPr>
            <w:rtl w:val="0"/>
            <w:lang w:val="da-DK"/>
          </w:rPr>
          <w:delText>æ</w:delText>
        </w:r>
      </w:del>
      <w:del w:id="5352" w:date="2017-09-18T11:05:26Z" w:author="Mads Hjorth">
        <w:r>
          <w:rPr>
            <w:rtl w:val="0"/>
            <w:lang w:val="da-DK"/>
          </w:rPr>
          <w:delText>senteret if</w:delText>
        </w:r>
      </w:del>
      <w:del w:id="5353" w:date="2017-09-18T11:05:26Z" w:author="Mads Hjorth">
        <w:r>
          <w:rPr>
            <w:rtl w:val="0"/>
            <w:lang w:val="da-DK"/>
          </w:rPr>
          <w:delText>ø</w:delText>
        </w:r>
      </w:del>
      <w:del w:id="5354" w:date="2017-09-18T11:05:26Z" w:author="Mads Hjorth">
        <w:r>
          <w:rPr>
            <w:rtl w:val="0"/>
            <w:lang w:val="da-DK"/>
          </w:rPr>
          <w:delText>lge standarder. Identifikationen af disse standarder indg</w:delText>
        </w:r>
      </w:del>
      <w:del w:id="5355" w:date="2017-09-18T11:05:26Z" w:author="Mads Hjorth">
        <w:r>
          <w:rPr>
            <w:rtl w:val="0"/>
            <w:lang w:val="da-DK"/>
          </w:rPr>
          <w:delText>å</w:delText>
        </w:r>
      </w:del>
      <w:del w:id="5356" w:date="2017-09-18T11:05:26Z" w:author="Mads Hjorth">
        <w:r>
          <w:rPr>
            <w:rtl w:val="0"/>
            <w:lang w:val="da-DK"/>
          </w:rPr>
          <w:delText xml:space="preserve">r i den enkelte indberetning. </w:delText>
        </w:r>
      </w:del>
    </w:p>
    <w:p>
      <w:pPr>
        <w:pStyle w:val="normal.0"/>
        <w:spacing w:after="0"/>
        <w:jc w:val="left"/>
      </w:pPr>
      <w:del w:id="5357" w:date="2017-09-18T11:05:26Z" w:author="Mads Hjorth">
        <w:r>
          <w:rPr>
            <w:rFonts w:ascii="Calibri" w:cs="Calibri" w:hAnsi="Calibri" w:eastAsia="Calibri"/>
            <w:i w:val="1"/>
            <w:iCs w:val="1"/>
          </w:rPr>
          <w:br w:type="page"/>
        </w:r>
      </w:del>
    </w:p>
    <w:p>
      <w:pPr>
        <w:pStyle w:val="normal.0"/>
        <w:rPr>
          <w:del w:id="5358" w:date="2017-09-18T11:05:26Z" w:author="Mads Hjorth"/>
          <w:rFonts w:ascii="Calibri" w:cs="Calibri" w:hAnsi="Calibri" w:eastAsia="Calibri"/>
          <w:i w:val="1"/>
          <w:iCs w:val="1"/>
        </w:rPr>
      </w:pPr>
      <w:del w:id="5359" w:date="2017-09-18T11:05:26Z" w:author="Mads Hjorth">
        <w:r>
          <w:rPr>
            <w:rFonts w:ascii="Calibri" w:cs="Calibri" w:hAnsi="Calibri" w:eastAsia="Calibri"/>
            <w:i w:val="1"/>
            <w:iCs w:val="1"/>
            <w:rtl w:val="0"/>
            <w:lang w:val="da-DK"/>
          </w:rPr>
          <w:delText>Indberetningspligt</w:delText>
        </w:r>
      </w:del>
    </w:p>
    <w:p>
      <w:pPr>
        <w:pStyle w:val="normal.0"/>
        <w:rPr>
          <w:del w:id="5360" w:date="2017-09-18T11:05:26Z" w:author="Mads Hjorth"/>
        </w:rPr>
      </w:pPr>
      <w:del w:id="5361" w:date="2017-09-18T11:05:26Z" w:author="Mads Hjorth">
        <w:r>
          <w:rPr>
            <w:rtl w:val="0"/>
          </w:rPr>
          <w:delText>Indberetningspligt er et centralt forretningsobjekt for registeroversigttjenesten. Det b</w:delText>
        </w:r>
      </w:del>
      <w:del w:id="5362" w:date="2017-09-18T11:05:26Z" w:author="Mads Hjorth">
        <w:r>
          <w:rPr>
            <w:rtl w:val="0"/>
            <w:lang w:val="da-DK"/>
          </w:rPr>
          <w:delText>æ</w:delText>
        </w:r>
      </w:del>
      <w:del w:id="5363" w:date="2017-09-18T11:05:26Z" w:author="Mads Hjorth">
        <w:r>
          <w:rPr>
            <w:rtl w:val="0"/>
            <w:lang w:val="da-DK"/>
          </w:rPr>
          <w:delText>rer oplysninger om sundhedsproducenternes pligt til at opsamle oplysninger i forbindelse med udf</w:delText>
        </w:r>
      </w:del>
      <w:del w:id="5364" w:date="2017-09-18T11:05:26Z" w:author="Mads Hjorth">
        <w:r>
          <w:rPr>
            <w:rtl w:val="0"/>
            <w:lang w:val="da-DK"/>
          </w:rPr>
          <w:delText>ø</w:delText>
        </w:r>
      </w:del>
      <w:del w:id="5365" w:date="2017-09-18T11:05:26Z" w:author="Mads Hjorth">
        <w:r>
          <w:rPr>
            <w:rtl w:val="0"/>
            <w:lang w:val="da-DK"/>
          </w:rPr>
          <w:delText xml:space="preserve">relsen af sundhedsaktiviteter. Pligterne og anvendelsen af standarder og klassifikationer aftales mellem sundhedsproducenter, registerejere og statslige myndigheder og opbevares og vedligeholdes af registeroversigttjenesten. </w:delText>
        </w:r>
      </w:del>
    </w:p>
    <w:p>
      <w:pPr>
        <w:pStyle w:val="normal.0"/>
        <w:spacing w:after="0"/>
        <w:jc w:val="center"/>
        <w:rPr>
          <w:del w:id="5366" w:date="2017-09-18T11:05:26Z" w:author="Mads Hjorth"/>
        </w:rPr>
      </w:pPr>
    </w:p>
    <w:p>
      <w:pPr>
        <w:pStyle w:val="normal.0"/>
        <w:spacing w:after="0"/>
        <w:jc w:val="left"/>
        <w:rPr>
          <w:del w:id="5367" w:date="2017-09-18T11:05:26Z" w:author="Mads Hjorth"/>
        </w:rPr>
      </w:pPr>
    </w:p>
    <w:p>
      <w:pPr>
        <w:pStyle w:val="normal.0"/>
        <w:rPr>
          <w:del w:id="5368" w:date="2017-09-18T11:05:26Z" w:author="Mads Hjorth"/>
        </w:rPr>
      </w:pPr>
      <w:del w:id="5369" w:date="2017-09-18T11:05:26Z" w:author="Mads Hjorth">
        <w:r>
          <w:rPr>
            <w:rtl w:val="0"/>
          </w:rPr>
          <w:delText xml:space="preserve">Kerneobjektet </w:delText>
        </w:r>
      </w:del>
      <w:del w:id="5370" w:date="2017-09-18T11:05:26Z" w:author="Mads Hjorth">
        <w:r>
          <w:rPr>
            <w:rFonts w:ascii="Calibri" w:cs="Calibri" w:hAnsi="Calibri" w:eastAsia="Calibri"/>
            <w:i w:val="1"/>
            <w:iCs w:val="1"/>
            <w:rtl w:val="0"/>
            <w:lang w:val="da-DK"/>
          </w:rPr>
          <w:delText>indberetningspligt</w:delText>
        </w:r>
      </w:del>
      <w:del w:id="5371" w:date="2017-09-18T11:05:26Z" w:author="Mads Hjorth">
        <w:r>
          <w:rPr>
            <w:rtl w:val="0"/>
            <w:lang w:val="da-DK"/>
          </w:rPr>
          <w:delText xml:space="preserve"> indeholder oplysninger om hvilke parter der er involveret i formuleringen af pligten samt om hvilken hjemmel der er for opsamlingen. Parterne kan v</w:delText>
        </w:r>
      </w:del>
      <w:del w:id="5372" w:date="2017-09-18T11:05:26Z" w:author="Mads Hjorth">
        <w:r>
          <w:rPr>
            <w:rtl w:val="0"/>
            <w:lang w:val="da-DK"/>
          </w:rPr>
          <w:delText>æ</w:delText>
        </w:r>
      </w:del>
      <w:del w:id="5373" w:date="2017-09-18T11:05:26Z" w:author="Mads Hjorth">
        <w:r>
          <w:rPr>
            <w:rtl w:val="0"/>
            <w:lang w:val="da-DK"/>
          </w:rPr>
          <w:delText>re enkelte sundhedsproducenter og registre eller mere generelle klasser af sundhedsproducenter. Hjemmelen kan have form af lovgivning eller aftaler mellem de involverede parter. Indberetningspligter er relateret til hinanden. Selvom der arbejdes hen i mod genbrug af indberetning til flere registre, vil der formentlig altid v</w:delText>
        </w:r>
      </w:del>
      <w:del w:id="5374" w:date="2017-09-18T11:05:26Z" w:author="Mads Hjorth">
        <w:r>
          <w:rPr>
            <w:rtl w:val="0"/>
            <w:lang w:val="da-DK"/>
          </w:rPr>
          <w:delText>æ</w:delText>
        </w:r>
      </w:del>
      <w:del w:id="5375" w:date="2017-09-18T11:05:26Z" w:author="Mads Hjorth">
        <w:r>
          <w:rPr>
            <w:rtl w:val="0"/>
          </w:rPr>
          <w:delText>re registre som har s</w:delText>
        </w:r>
      </w:del>
      <w:del w:id="5376" w:date="2017-09-18T11:05:26Z" w:author="Mads Hjorth">
        <w:r>
          <w:rPr>
            <w:rtl w:val="0"/>
            <w:lang w:val="da-DK"/>
          </w:rPr>
          <w:delText>æ</w:delText>
        </w:r>
      </w:del>
      <w:del w:id="5377" w:date="2017-09-18T11:05:26Z" w:author="Mads Hjorth">
        <w:r>
          <w:rPr>
            <w:rtl w:val="0"/>
            <w:lang w:val="da-DK"/>
          </w:rPr>
          <w:delText xml:space="preserve">rskilte indberetning. </w:delText>
        </w:r>
      </w:del>
    </w:p>
    <w:p>
      <w:pPr>
        <w:pStyle w:val="normal.0"/>
        <w:rPr>
          <w:del w:id="5378" w:date="2017-09-18T11:05:26Z" w:author="Mads Hjorth"/>
        </w:rPr>
      </w:pPr>
      <w:del w:id="5379" w:date="2017-09-18T11:05:26Z" w:author="Mads Hjorth">
        <w:r>
          <w:rPr>
            <w:rtl w:val="0"/>
            <w:lang w:val="da-DK"/>
          </w:rPr>
          <w:delText>Stedfortr</w:delText>
        </w:r>
      </w:del>
      <w:del w:id="5380" w:date="2017-09-18T11:05:26Z" w:author="Mads Hjorth">
        <w:r>
          <w:rPr>
            <w:rtl w:val="0"/>
            <w:lang w:val="da-DK"/>
          </w:rPr>
          <w:delText>æ</w:delText>
        </w:r>
      </w:del>
      <w:del w:id="5381" w:date="2017-09-18T11:05:26Z" w:author="Mads Hjorth">
        <w:r>
          <w:rPr>
            <w:rtl w:val="0"/>
          </w:rPr>
          <w:delText xml:space="preserve">derobjektet </w:delText>
        </w:r>
      </w:del>
      <w:del w:id="5382" w:date="2017-09-18T11:05:26Z" w:author="Mads Hjorth">
        <w:r>
          <w:rPr>
            <w:rFonts w:ascii="Calibri" w:cs="Calibri" w:hAnsi="Calibri" w:eastAsia="Calibri"/>
            <w:i w:val="1"/>
            <w:iCs w:val="1"/>
            <w:rtl w:val="0"/>
            <w:lang w:val="da-DK"/>
          </w:rPr>
          <w:delText>sundhedsregister</w:delText>
        </w:r>
      </w:del>
      <w:del w:id="5383" w:date="2017-09-18T11:05:26Z" w:author="Mads Hjorth">
        <w:r>
          <w:rPr>
            <w:rtl w:val="0"/>
            <w:lang w:val="da-DK"/>
          </w:rPr>
          <w:delText xml:space="preserve"> beskriver hvilke registre der modtager og anvender de oplysninger som sundhedsproducenterne har pligt til at indberette. </w:delText>
        </w:r>
      </w:del>
    </w:p>
    <w:p>
      <w:pPr>
        <w:pStyle w:val="normal.0"/>
        <w:rPr>
          <w:del w:id="5384" w:date="2017-09-18T11:05:26Z" w:author="Mads Hjorth"/>
        </w:rPr>
      </w:pPr>
      <w:del w:id="5385" w:date="2017-09-18T11:05:26Z" w:author="Mads Hjorth">
        <w:r>
          <w:rPr>
            <w:rtl w:val="0"/>
            <w:lang w:val="da-DK"/>
          </w:rPr>
          <w:delText>Hj</w:delText>
        </w:r>
      </w:del>
      <w:del w:id="5386" w:date="2017-09-18T11:05:26Z" w:author="Mads Hjorth">
        <w:r>
          <w:rPr>
            <w:rtl w:val="0"/>
            <w:lang w:val="da-DK"/>
          </w:rPr>
          <w:delText>æ</w:delText>
        </w:r>
      </w:del>
      <w:del w:id="5387" w:date="2017-09-18T11:05:26Z" w:author="Mads Hjorth">
        <w:r>
          <w:rPr>
            <w:rtl w:val="0"/>
          </w:rPr>
          <w:delText xml:space="preserve">lpeobjektet </w:delText>
        </w:r>
      </w:del>
      <w:del w:id="5388" w:date="2017-09-18T11:05:26Z" w:author="Mads Hjorth">
        <w:r>
          <w:rPr>
            <w:rFonts w:ascii="Calibri" w:cs="Calibri" w:hAnsi="Calibri" w:eastAsia="Calibri"/>
            <w:i w:val="1"/>
            <w:iCs w:val="1"/>
            <w:rtl w:val="0"/>
          </w:rPr>
          <w:delText>inklusionskriterier</w:delText>
        </w:r>
      </w:del>
      <w:del w:id="5389" w:date="2017-09-18T11:05:26Z" w:author="Mads Hjorth">
        <w:r>
          <w:rPr>
            <w:rtl w:val="0"/>
            <w:lang w:val="da-DK"/>
          </w:rPr>
          <w:delText xml:space="preserve"> indeholder oplysninger der kan anvendes til at afg</w:delText>
        </w:r>
      </w:del>
      <w:del w:id="5390" w:date="2017-09-18T11:05:26Z" w:author="Mads Hjorth">
        <w:r>
          <w:rPr>
            <w:rtl w:val="0"/>
            <w:lang w:val="da-DK"/>
          </w:rPr>
          <w:delText>ø</w:delText>
        </w:r>
      </w:del>
      <w:del w:id="5391" w:date="2017-09-18T11:05:26Z" w:author="Mads Hjorth">
        <w:r>
          <w:rPr>
            <w:rtl w:val="0"/>
            <w:lang w:val="da-DK"/>
          </w:rPr>
          <w:delText>re om en konkret sundhedsaktivitet er omfattet af indberetningspligten. Kriterierne omfatter blandt andet kriterier for hvilke aktiviteter og patienter som er omfattet af pligten. Inklusionskriterierne kan ogs</w:delText>
        </w:r>
      </w:del>
      <w:del w:id="5392" w:date="2017-09-18T11:05:26Z" w:author="Mads Hjorth">
        <w:r>
          <w:rPr>
            <w:rtl w:val="0"/>
          </w:rPr>
          <w:delText xml:space="preserve">å </w:delText>
        </w:r>
      </w:del>
      <w:del w:id="5393" w:date="2017-09-18T11:05:26Z" w:author="Mads Hjorth">
        <w:r>
          <w:rPr>
            <w:rtl w:val="0"/>
            <w:lang w:val="da-DK"/>
          </w:rPr>
          <w:delText>omfatte registerrelevante begivenheder som fx utilsigtede h</w:delText>
        </w:r>
      </w:del>
      <w:del w:id="5394" w:date="2017-09-18T11:05:26Z" w:author="Mads Hjorth">
        <w:r>
          <w:rPr>
            <w:rtl w:val="0"/>
            <w:lang w:val="da-DK"/>
          </w:rPr>
          <w:delText>æ</w:delText>
        </w:r>
      </w:del>
      <w:del w:id="5395" w:date="2017-09-18T11:05:26Z" w:author="Mads Hjorth">
        <w:r>
          <w:rPr>
            <w:rtl w:val="0"/>
            <w:lang w:val="da-DK"/>
          </w:rPr>
          <w:delText>ndelser eller opst</w:delText>
        </w:r>
      </w:del>
      <w:del w:id="5396" w:date="2017-09-18T11:05:26Z" w:author="Mads Hjorth">
        <w:r>
          <w:rPr>
            <w:rtl w:val="0"/>
            <w:lang w:val="da-DK"/>
          </w:rPr>
          <w:delText>å</w:delText>
        </w:r>
      </w:del>
      <w:del w:id="5397" w:date="2017-09-18T11:05:26Z" w:author="Mads Hjorth">
        <w:r>
          <w:rPr>
            <w:rtl w:val="0"/>
          </w:rPr>
          <w:delText>et mistanke om s</w:delText>
        </w:r>
      </w:del>
      <w:del w:id="5398" w:date="2017-09-18T11:05:26Z" w:author="Mads Hjorth">
        <w:r>
          <w:rPr>
            <w:rtl w:val="0"/>
            <w:lang w:val="da-DK"/>
          </w:rPr>
          <w:delText>æ</w:delText>
        </w:r>
      </w:del>
      <w:del w:id="5399" w:date="2017-09-18T11:05:26Z" w:author="Mads Hjorth">
        <w:r>
          <w:rPr>
            <w:rtl w:val="0"/>
            <w:lang w:val="da-DK"/>
          </w:rPr>
          <w:delText xml:space="preserve">rligt farlige smitsomme sygdomme. </w:delText>
        </w:r>
      </w:del>
    </w:p>
    <w:p>
      <w:pPr>
        <w:pStyle w:val="normal.0"/>
        <w:rPr>
          <w:del w:id="5400" w:date="2017-09-18T11:05:26Z" w:author="Mads Hjorth"/>
        </w:rPr>
      </w:pPr>
      <w:del w:id="5401" w:date="2017-09-18T11:05:26Z" w:author="Mads Hjorth">
        <w:r>
          <w:rPr>
            <w:rtl w:val="0"/>
            <w:lang w:val="da-DK"/>
          </w:rPr>
          <w:delText>Hj</w:delText>
        </w:r>
      </w:del>
      <w:del w:id="5402" w:date="2017-09-18T11:05:26Z" w:author="Mads Hjorth">
        <w:r>
          <w:rPr>
            <w:rtl w:val="0"/>
            <w:lang w:val="da-DK"/>
          </w:rPr>
          <w:delText>æ</w:delText>
        </w:r>
      </w:del>
      <w:del w:id="5403" w:date="2017-09-18T11:05:26Z" w:author="Mads Hjorth">
        <w:r>
          <w:rPr>
            <w:rtl w:val="0"/>
          </w:rPr>
          <w:delText xml:space="preserve">lpeobjektet </w:delText>
        </w:r>
      </w:del>
      <w:del w:id="5404" w:date="2017-09-18T11:05:26Z" w:author="Mads Hjorth">
        <w:r>
          <w:rPr>
            <w:rFonts w:ascii="Calibri" w:cs="Calibri" w:hAnsi="Calibri" w:eastAsia="Calibri"/>
            <w:i w:val="1"/>
            <w:iCs w:val="1"/>
            <w:rtl w:val="0"/>
            <w:lang w:val="da-DK"/>
          </w:rPr>
          <w:delText xml:space="preserve">indberetningsindhold </w:delText>
        </w:r>
      </w:del>
      <w:del w:id="5405" w:date="2017-09-18T11:05:26Z" w:author="Mads Hjorth">
        <w:r>
          <w:rPr>
            <w:rtl w:val="0"/>
            <w:lang w:val="da-DK"/>
          </w:rPr>
          <w:delText>beskriver hvilke oplysninger der skal indberettes og hvordan disse struktureres. De enkelte oplysninger defineres pr</w:delText>
        </w:r>
      </w:del>
      <w:del w:id="5406" w:date="2017-09-18T11:05:26Z" w:author="Mads Hjorth">
        <w:r>
          <w:rPr>
            <w:rtl w:val="0"/>
            <w:lang w:val="da-DK"/>
          </w:rPr>
          <w:delText>æ</w:delText>
        </w:r>
      </w:del>
      <w:del w:id="5407" w:date="2017-09-18T11:05:26Z" w:author="Mads Hjorth">
        <w:r>
          <w:rPr>
            <w:rtl w:val="0"/>
            <w:lang w:val="da-DK"/>
          </w:rPr>
          <w:delText>cist og der kan angives en informationsstruktur for hvordan de struktureres ved overf</w:delText>
        </w:r>
      </w:del>
      <w:del w:id="5408" w:date="2017-09-18T11:05:26Z" w:author="Mads Hjorth">
        <w:r>
          <w:rPr>
            <w:rtl w:val="0"/>
            <w:lang w:val="da-DK"/>
          </w:rPr>
          <w:delText>ø</w:delText>
        </w:r>
      </w:del>
      <w:del w:id="5409" w:date="2017-09-18T11:05:26Z" w:author="Mads Hjorth">
        <w:r>
          <w:rPr>
            <w:rtl w:val="0"/>
            <w:lang w:val="da-DK"/>
          </w:rPr>
          <w:delText>rsel til registrer.  Desuden anf</w:delText>
        </w:r>
      </w:del>
      <w:del w:id="5410" w:date="2017-09-18T11:05:26Z" w:author="Mads Hjorth">
        <w:r>
          <w:rPr>
            <w:rtl w:val="0"/>
            <w:lang w:val="da-DK"/>
          </w:rPr>
          <w:delText>ø</w:delText>
        </w:r>
      </w:del>
      <w:del w:id="5411" w:date="2017-09-18T11:05:26Z" w:author="Mads Hjorth">
        <w:r>
          <w:rPr>
            <w:rtl w:val="0"/>
            <w:lang w:val="fr-FR"/>
          </w:rPr>
          <w:delText>res en r</w:delText>
        </w:r>
      </w:del>
      <w:del w:id="5412" w:date="2017-09-18T11:05:26Z" w:author="Mads Hjorth">
        <w:r>
          <w:rPr>
            <w:rtl w:val="0"/>
            <w:lang w:val="da-DK"/>
          </w:rPr>
          <w:delText>æ</w:delText>
        </w:r>
      </w:del>
      <w:del w:id="5413" w:date="2017-09-18T11:05:26Z" w:author="Mads Hjorth">
        <w:r>
          <w:rPr>
            <w:rtl w:val="0"/>
            <w:lang w:val="da-DK"/>
          </w:rPr>
          <w:delText>kke minimumskriterier for hvilke felter i informationsstruktur der skal udfyldes f</w:delText>
        </w:r>
      </w:del>
      <w:del w:id="5414" w:date="2017-09-18T11:05:26Z" w:author="Mads Hjorth">
        <w:r>
          <w:rPr>
            <w:rtl w:val="0"/>
            <w:lang w:val="da-DK"/>
          </w:rPr>
          <w:delText>ø</w:delText>
        </w:r>
      </w:del>
      <w:del w:id="5415" w:date="2017-09-18T11:05:26Z" w:author="Mads Hjorth">
        <w:r>
          <w:rPr>
            <w:rtl w:val="0"/>
            <w:lang w:val="da-DK"/>
          </w:rPr>
          <w:delText>r indberetningen er komplet. Definitioner og informationsstrukturer b</w:delText>
        </w:r>
      </w:del>
      <w:del w:id="5416" w:date="2017-09-18T11:05:26Z" w:author="Mads Hjorth">
        <w:r>
          <w:rPr>
            <w:rtl w:val="0"/>
            <w:lang w:val="da-DK"/>
          </w:rPr>
          <w:delText>ø</w:delText>
        </w:r>
      </w:del>
      <w:del w:id="5417" w:date="2017-09-18T11:05:26Z" w:author="Mads Hjorth">
        <w:r>
          <w:rPr>
            <w:rtl w:val="0"/>
            <w:lang w:val="da-DK"/>
          </w:rPr>
          <w:delText>r i videst muligt omfang g</w:delText>
        </w:r>
      </w:del>
      <w:del w:id="5418" w:date="2017-09-18T11:05:26Z" w:author="Mads Hjorth">
        <w:r>
          <w:rPr>
            <w:rtl w:val="0"/>
            <w:lang w:val="da-DK"/>
          </w:rPr>
          <w:delText>ø</w:delText>
        </w:r>
      </w:del>
      <w:del w:id="5419" w:date="2017-09-18T11:05:26Z" w:author="Mads Hjorth">
        <w:r>
          <w:rPr>
            <w:rtl w:val="0"/>
            <w:lang w:val="da-DK"/>
          </w:rPr>
          <w:delText xml:space="preserve">re brug af nationale standarder og klassifikationer. </w:delText>
        </w:r>
      </w:del>
    </w:p>
    <w:p>
      <w:pPr>
        <w:pStyle w:val="normal.0"/>
        <w:rPr>
          <w:del w:id="5420" w:date="2017-09-18T11:05:26Z" w:author="Mads Hjorth"/>
        </w:rPr>
      </w:pPr>
      <w:del w:id="5421" w:date="2017-09-18T11:05:26Z" w:author="Mads Hjorth">
        <w:r>
          <w:rPr>
            <w:rtl w:val="0"/>
          </w:rPr>
          <w:delText>Bem</w:delText>
        </w:r>
      </w:del>
      <w:del w:id="5422" w:date="2017-09-18T11:05:26Z" w:author="Mads Hjorth">
        <w:r>
          <w:rPr>
            <w:rtl w:val="0"/>
            <w:lang w:val="da-DK"/>
          </w:rPr>
          <w:delText>æ</w:delText>
        </w:r>
      </w:del>
      <w:del w:id="5423" w:date="2017-09-18T11:05:26Z" w:author="Mads Hjorth">
        <w:r>
          <w:rPr>
            <w:rtl w:val="0"/>
            <w:lang w:val="da-DK"/>
          </w:rPr>
          <w:delText>rk at inklusionskriterier og oplysninger til opsamling ikke er placeret direkte hos et enkelt register, men bevidst er knyttet t</w:delText>
        </w:r>
      </w:del>
      <w:del w:id="5424" w:date="2017-09-18T11:05:26Z" w:author="Mads Hjorth">
        <w:r>
          <w:rPr>
            <w:rtl w:val="0"/>
            <w:lang w:val="da-DK"/>
          </w:rPr>
          <w:delText>æ</w:delText>
        </w:r>
      </w:del>
      <w:del w:id="5425" w:date="2017-09-18T11:05:26Z" w:author="Mads Hjorth">
        <w:r>
          <w:rPr>
            <w:rtl w:val="0"/>
            <w:lang w:val="da-DK"/>
          </w:rPr>
          <w:delText>t til indberetningspligten. Derved kan en indberetnings</w:delText>
        </w:r>
      </w:del>
      <w:del w:id="5426" w:date="2017-05-05T17:26:20Z" w:author="Forfatter">
        <w:r>
          <w:rPr>
            <w:rtl w:val="0"/>
          </w:rPr>
          <w:delText>s</w:delText>
        </w:r>
      </w:del>
      <w:del w:id="5427" w:date="2017-09-18T11:05:26Z" w:author="Mads Hjorth">
        <w:r>
          <w:rPr>
            <w:rtl w:val="0"/>
            <w:lang w:val="da-DK"/>
          </w:rPr>
          <w:delText xml:space="preserve">pligt omhandle indberetning af oplysninger til flere registre. </w:delText>
        </w:r>
      </w:del>
    </w:p>
    <w:p>
      <w:pPr>
        <w:pStyle w:val="normal.0"/>
        <w:rPr>
          <w:del w:id="5428" w:date="2017-09-18T11:05:26Z" w:author="Mads Hjorth"/>
        </w:rPr>
      </w:pPr>
    </w:p>
    <w:p>
      <w:pPr>
        <w:pStyle w:val="normal.0"/>
        <w:rPr>
          <w:del w:id="5429" w:date="2017-09-18T11:05:26Z" w:author="Mads Hjorth"/>
        </w:rPr>
      </w:pPr>
    </w:p>
    <w:p>
      <w:pPr>
        <w:pStyle w:val="normal.0"/>
        <w:rPr>
          <w:del w:id="5430" w:date="2017-09-18T11:05:26Z" w:author="Mads Hjorth"/>
          <w:rFonts w:ascii="Calibri" w:cs="Calibri" w:hAnsi="Calibri" w:eastAsia="Calibri"/>
          <w:b w:val="1"/>
          <w:bCs w:val="1"/>
        </w:rPr>
      </w:pPr>
    </w:p>
    <w:p>
      <w:pPr>
        <w:pStyle w:val="normal.0"/>
        <w:spacing w:after="0"/>
        <w:jc w:val="left"/>
      </w:pPr>
      <w:del w:id="5431" w:date="2017-09-18T11:05:26Z" w:author="Mads Hjorth">
        <w:r>
          <w:rPr>
            <w:kern w:val="32"/>
            <w:sz w:val="28"/>
            <w:szCs w:val="28"/>
          </w:rPr>
          <w:br w:type="page"/>
        </w:r>
      </w:del>
    </w:p>
    <w:p>
      <w:pPr>
        <w:pStyle w:val="heading 1"/>
        <w:numPr>
          <w:ilvl w:val="0"/>
          <w:numId w:val="5"/>
        </w:numPr>
        <w:rPr>
          <w:del w:id="5432" w:date="2017-09-18T11:05:26Z" w:author="Mads Hjorth"/>
        </w:rPr>
      </w:pPr>
      <w:bookmarkStart w:name="_Ref3230281611" w:id="5433"/>
      <w:del w:id="5434" w:date="2017-09-18T11:05:26Z" w:author="Mads Hjorth">
        <w:r>
          <w:rPr>
            <w:rtl w:val="0"/>
          </w:rPr>
          <w:delText>Teknik</w:delText>
        </w:r>
      </w:del>
      <w:bookmarkEnd w:id="5433"/>
    </w:p>
    <w:p>
      <w:pPr>
        <w:pStyle w:val="normal.0"/>
        <w:rPr>
          <w:del w:id="5435" w:date="2017-09-18T11:05:26Z" w:author="Mads Hjorth"/>
        </w:rPr>
      </w:pPr>
      <w:del w:id="5436" w:date="2017-09-18T11:05:26Z" w:author="Mads Hjorth">
        <w:r>
          <w:rPr>
            <w:rtl w:val="0"/>
            <w:lang w:val="nl-NL"/>
          </w:rPr>
          <w:delText>De n</w:delText>
        </w:r>
      </w:del>
      <w:del w:id="5437" w:date="2017-09-18T11:05:26Z" w:author="Mads Hjorth">
        <w:r>
          <w:rPr>
            <w:rtl w:val="0"/>
            <w:lang w:val="da-DK"/>
          </w:rPr>
          <w:delText>ø</w:delText>
        </w:r>
      </w:del>
      <w:del w:id="5438" w:date="2017-09-18T11:05:26Z" w:author="Mads Hjorth">
        <w:r>
          <w:rPr>
            <w:rtl w:val="0"/>
          </w:rPr>
          <w:delText xml:space="preserve">dvendige og </w:delText>
        </w:r>
      </w:del>
      <w:del w:id="5439" w:date="2017-09-18T11:05:26Z" w:author="Mads Hjorth">
        <w:r>
          <w:rPr>
            <w:rtl w:val="0"/>
            <w:lang w:val="da-DK"/>
          </w:rPr>
          <w:delText>ø</w:delText>
        </w:r>
      </w:del>
      <w:del w:id="5440" w:date="2017-09-18T11:05:26Z" w:author="Mads Hjorth">
        <w:r>
          <w:rPr>
            <w:rtl w:val="0"/>
          </w:rPr>
          <w:delText>nskelige forretningstjenester kan implementeres og it-underst</w:delText>
        </w:r>
      </w:del>
      <w:del w:id="5441" w:date="2017-09-18T11:05:26Z" w:author="Mads Hjorth">
        <w:r>
          <w:rPr>
            <w:rtl w:val="0"/>
            <w:lang w:val="da-DK"/>
          </w:rPr>
          <w:delText>ø</w:delText>
        </w:r>
      </w:del>
      <w:del w:id="5442" w:date="2017-09-18T11:05:26Z" w:author="Mads Hjorth">
        <w:r>
          <w:rPr>
            <w:rtl w:val="0"/>
            <w:lang w:val="fr-FR"/>
          </w:rPr>
          <w:delText>ttes p</w:delText>
        </w:r>
      </w:del>
      <w:del w:id="5443" w:date="2017-09-18T11:05:26Z" w:author="Mads Hjorth">
        <w:r>
          <w:rPr>
            <w:rtl w:val="0"/>
          </w:rPr>
          <w:delText xml:space="preserve">å </w:delText>
        </w:r>
      </w:del>
      <w:del w:id="5444" w:date="2017-09-18T11:05:26Z" w:author="Mads Hjorth">
        <w:r>
          <w:rPr>
            <w:rtl w:val="0"/>
            <w:lang w:val="da-DK"/>
          </w:rPr>
          <w:delText>mange forskellige m</w:delText>
        </w:r>
      </w:del>
      <w:del w:id="5445" w:date="2017-09-18T11:05:26Z" w:author="Mads Hjorth">
        <w:r>
          <w:rPr>
            <w:rtl w:val="0"/>
            <w:lang w:val="da-DK"/>
          </w:rPr>
          <w:delText>å</w:delText>
        </w:r>
      </w:del>
      <w:del w:id="5446" w:date="2017-09-18T11:05:26Z" w:author="Mads Hjorth">
        <w:r>
          <w:rPr>
            <w:rtl w:val="0"/>
          </w:rPr>
          <w:delText>der. De f</w:delText>
        </w:r>
      </w:del>
      <w:del w:id="5447" w:date="2017-09-18T11:05:26Z" w:author="Mads Hjorth">
        <w:r>
          <w:rPr>
            <w:rtl w:val="0"/>
            <w:lang w:val="da-DK"/>
          </w:rPr>
          <w:delText>æ</w:delText>
        </w:r>
      </w:del>
      <w:del w:id="5448" w:date="2017-09-18T11:05:26Z" w:author="Mads Hjorth">
        <w:r>
          <w:rPr>
            <w:rtl w:val="0"/>
          </w:rPr>
          <w:delText xml:space="preserve">lles offentlige anbefalinger i forbindelse med digitalisering anbefaler at systemer forbindes ved brug af webservices. </w:delText>
        </w:r>
      </w:del>
    </w:p>
    <w:p>
      <w:pPr>
        <w:pStyle w:val="normal.0"/>
        <w:rPr>
          <w:del w:id="5449" w:date="2017-09-18T11:05:26Z" w:author="Mads Hjorth"/>
        </w:rPr>
      </w:pPr>
    </w:p>
    <w:p>
      <w:pPr>
        <w:pStyle w:val="normal.0"/>
        <w:rPr>
          <w:del w:id="5450" w:date="2017-09-18T11:05:26Z" w:author="Mads Hjorth"/>
        </w:rPr>
      </w:pPr>
      <w:del w:id="5451" w:date="2017-09-18T11:05:26Z" w:author="Mads Hjorth">
        <w:r>
          <w:rPr>
            <w:rtl w:val="0"/>
            <w:lang w:val="da-DK"/>
          </w:rPr>
          <w:delText>Hver af de viste forretningstjenester vil udstille flere forskellige webservices til forskellige form</w:delText>
        </w:r>
      </w:del>
      <w:del w:id="5452" w:date="2017-09-18T11:05:26Z" w:author="Mads Hjorth">
        <w:r>
          <w:rPr>
            <w:rtl w:val="0"/>
            <w:lang w:val="da-DK"/>
          </w:rPr>
          <w:delText>å</w:delText>
        </w:r>
      </w:del>
      <w:del w:id="5453" w:date="2017-09-18T11:05:26Z" w:author="Mads Hjorth">
        <w:r>
          <w:rPr>
            <w:rtl w:val="0"/>
          </w:rPr>
          <w:delText>l. I det f</w:delText>
        </w:r>
      </w:del>
      <w:del w:id="5454" w:date="2017-09-18T11:05:26Z" w:author="Mads Hjorth">
        <w:r>
          <w:rPr>
            <w:rtl w:val="0"/>
            <w:lang w:val="da-DK"/>
          </w:rPr>
          <w:delText>ø</w:delText>
        </w:r>
      </w:del>
      <w:del w:id="5455" w:date="2017-09-18T11:05:26Z" w:author="Mads Hjorth">
        <w:r>
          <w:rPr>
            <w:rtl w:val="0"/>
            <w:lang w:val="da-DK"/>
          </w:rPr>
          <w:delText xml:space="preserve">lgende er de services der anvendes i forbindelse med indberetning beskrevet mere detaljeret. </w:delText>
        </w:r>
      </w:del>
    </w:p>
    <w:p>
      <w:pPr>
        <w:pStyle w:val="heading 2"/>
        <w:numPr>
          <w:ilvl w:val="1"/>
          <w:numId w:val="5"/>
        </w:numPr>
        <w:rPr>
          <w:del w:id="5456" w:date="2017-09-18T11:05:26Z" w:author="Mads Hjorth"/>
        </w:rPr>
      </w:pPr>
      <w:del w:id="5457" w:date="2017-09-18T11:05:26Z" w:author="Mads Hjorth">
        <w:r>
          <w:rPr>
            <w:rtl w:val="0"/>
          </w:rPr>
          <w:delText>Services</w:delText>
        </w:r>
      </w:del>
    </w:p>
    <w:p>
      <w:pPr>
        <w:pStyle w:val="normal.0"/>
        <w:rPr>
          <w:del w:id="5458" w:date="2017-09-18T11:05:26Z" w:author="Mads Hjorth"/>
        </w:rPr>
      </w:pPr>
      <w:del w:id="5459" w:date="2017-09-18T11:05:26Z" w:author="Mads Hjorth">
        <w:r>
          <w:rPr>
            <w:rtl w:val="0"/>
            <w:lang w:val="da-DK"/>
          </w:rPr>
          <w:delText>Ikke alle n</w:delText>
        </w:r>
      </w:del>
      <w:del w:id="5460" w:date="2017-09-18T11:05:26Z" w:author="Mads Hjorth">
        <w:r>
          <w:rPr>
            <w:rtl w:val="0"/>
            <w:lang w:val="da-DK"/>
          </w:rPr>
          <w:delText>ø</w:delText>
        </w:r>
      </w:del>
      <w:del w:id="5461" w:date="2017-09-18T11:05:26Z" w:author="Mads Hjorth">
        <w:r>
          <w:rPr>
            <w:rtl w:val="0"/>
          </w:rPr>
          <w:delText>dvendige services er beskrevet p</w:delText>
        </w:r>
      </w:del>
      <w:del w:id="5462" w:date="2017-09-18T11:05:26Z" w:author="Mads Hjorth">
        <w:r>
          <w:rPr>
            <w:rtl w:val="0"/>
          </w:rPr>
          <w:delText xml:space="preserve">å </w:delText>
        </w:r>
      </w:del>
      <w:del w:id="5463" w:date="2017-09-18T11:05:26Z" w:author="Mads Hjorth">
        <w:r>
          <w:rPr>
            <w:rtl w:val="0"/>
          </w:rPr>
          <w:delText>samme detaljeringsniveauer. Indberetnings- og inklusionsservicen er beskrevet p</w:delText>
        </w:r>
      </w:del>
      <w:del w:id="5464" w:date="2017-09-18T11:05:26Z" w:author="Mads Hjorth">
        <w:r>
          <w:rPr>
            <w:rtl w:val="0"/>
          </w:rPr>
          <w:delText xml:space="preserve">å </w:delText>
        </w:r>
      </w:del>
      <w:del w:id="5465" w:date="2017-09-18T11:05:26Z" w:author="Mads Hjorth">
        <w:r>
          <w:rPr>
            <w:rtl w:val="0"/>
            <w:lang w:val="da-DK"/>
          </w:rPr>
          <w:delText xml:space="preserve">et logisk niveau. Her </w:delText>
        </w:r>
      </w:del>
      <w:del w:id="5466" w:date="2017-05-05T17:26:20Z" w:author="Forfatter">
        <w:r>
          <w:rPr>
            <w:rtl w:val="0"/>
          </w:rPr>
          <w:delText>foresl</w:delText>
        </w:r>
      </w:del>
      <w:del w:id="5467" w:date="2017-05-05T17:26:20Z" w:author="Forfatter">
        <w:r>
          <w:rPr>
            <w:rtl w:val="0"/>
            <w:lang w:val="da-DK"/>
          </w:rPr>
          <w:delText>å</w:delText>
        </w:r>
      </w:del>
      <w:del w:id="5468" w:date="2017-05-05T17:26:20Z" w:author="Forfatter">
        <w:r>
          <w:rPr>
            <w:rtl w:val="0"/>
          </w:rPr>
          <w:delText xml:space="preserve">s </w:delText>
        </w:r>
      </w:del>
      <w:ins w:id="5469" w:date="2017-05-05T17:26:20Z" w:author="Forfatter">
        <w:del w:id="5470" w:date="2017-09-18T11:05:26Z" w:author="Mads Hjorth">
          <w:r>
            <w:rPr>
              <w:rtl w:val="0"/>
            </w:rPr>
            <w:delText xml:space="preserve">beskrives </w:delText>
          </w:r>
        </w:del>
      </w:ins>
      <w:del w:id="5471" w:date="2017-09-18T11:05:26Z" w:author="Mads Hjorth">
        <w:r>
          <w:rPr>
            <w:rtl w:val="0"/>
          </w:rPr>
          <w:delText>en r</w:delText>
        </w:r>
      </w:del>
      <w:del w:id="5472" w:date="2017-09-18T11:05:26Z" w:author="Mads Hjorth">
        <w:r>
          <w:rPr>
            <w:rtl w:val="0"/>
            <w:lang w:val="da-DK"/>
          </w:rPr>
          <w:delText>æ</w:delText>
        </w:r>
      </w:del>
      <w:del w:id="5473" w:date="2017-09-18T11:05:26Z" w:author="Mads Hjorth">
        <w:r>
          <w:rPr>
            <w:rtl w:val="0"/>
          </w:rPr>
          <w:delText xml:space="preserve">kke operationer og deres betydninger. </w:delText>
        </w:r>
      </w:del>
      <w:del w:id="5474" w:date="2017-05-05T17:26:20Z" w:author="Forfatter">
        <w:r>
          <w:rPr>
            <w:rtl w:val="0"/>
          </w:rPr>
          <w:delText>Disse operationer har ikke v</w:delText>
        </w:r>
      </w:del>
      <w:del w:id="5475" w:date="2017-05-05T17:26:20Z" w:author="Forfatter">
        <w:r>
          <w:rPr>
            <w:rtl w:val="0"/>
            <w:lang w:val="da-DK"/>
          </w:rPr>
          <w:delText>æ</w:delText>
        </w:r>
      </w:del>
      <w:del w:id="5476" w:date="2017-05-05T17:26:20Z" w:author="Forfatter">
        <w:r>
          <w:rPr>
            <w:rtl w:val="0"/>
            <w:lang w:val="da-DK"/>
          </w:rPr>
          <w:delText>ret afpr</w:delText>
        </w:r>
      </w:del>
      <w:del w:id="5477" w:date="2017-05-05T17:26:20Z" w:author="Forfatter">
        <w:r>
          <w:rPr>
            <w:rtl w:val="0"/>
            <w:lang w:val="da-DK"/>
          </w:rPr>
          <w:delText>ø</w:delText>
        </w:r>
      </w:del>
      <w:del w:id="5478" w:date="2017-05-05T17:26:20Z" w:author="Forfatter">
        <w:r>
          <w:rPr>
            <w:rtl w:val="0"/>
          </w:rPr>
          <w:delText>vet i praksis og b</w:delText>
        </w:r>
      </w:del>
      <w:del w:id="5479" w:date="2017-05-05T17:26:20Z" w:author="Forfatter">
        <w:r>
          <w:rPr>
            <w:rtl w:val="0"/>
            <w:lang w:val="da-DK"/>
          </w:rPr>
          <w:delText>ø</w:delText>
        </w:r>
      </w:del>
      <w:del w:id="5480" w:date="2017-05-05T17:26:20Z" w:author="Forfatter">
        <w:r>
          <w:rPr>
            <w:rtl w:val="0"/>
            <w:lang w:val="da-DK"/>
          </w:rPr>
          <w:delText xml:space="preserve">r derfor ikke opfattet som best practice eller et endeligt design. </w:delText>
        </w:r>
      </w:del>
      <w:del w:id="5481" w:date="2017-09-18T11:05:26Z" w:author="Mads Hjorth">
        <w:r>
          <w:rPr>
            <w:rtl w:val="0"/>
            <w:lang w:val="da-DK"/>
          </w:rPr>
          <w:delText>Det forventes at beskrivelserne kan g</w:delText>
        </w:r>
      </w:del>
      <w:del w:id="5482" w:date="2017-09-18T11:05:26Z" w:author="Mads Hjorth">
        <w:r>
          <w:rPr>
            <w:rtl w:val="0"/>
            <w:lang w:val="da-DK"/>
          </w:rPr>
          <w:delText>ø</w:delText>
        </w:r>
      </w:del>
      <w:del w:id="5483" w:date="2017-09-18T11:05:26Z" w:author="Mads Hjorth">
        <w:r>
          <w:rPr>
            <w:rtl w:val="0"/>
            <w:lang w:val="da-DK"/>
          </w:rPr>
          <w:delText>res mere pr</w:delText>
        </w:r>
      </w:del>
      <w:del w:id="5484" w:date="2017-09-18T11:05:26Z" w:author="Mads Hjorth">
        <w:r>
          <w:rPr>
            <w:rtl w:val="0"/>
            <w:lang w:val="da-DK"/>
          </w:rPr>
          <w:delText>æ</w:delText>
        </w:r>
      </w:del>
      <w:del w:id="5485" w:date="2017-09-18T11:05:26Z" w:author="Mads Hjorth">
        <w:r>
          <w:rPr>
            <w:rtl w:val="0"/>
            <w:lang w:val="da-DK"/>
          </w:rPr>
          <w:delText>cise efterh</w:delText>
        </w:r>
      </w:del>
      <w:del w:id="5486" w:date="2017-09-18T11:05:26Z" w:author="Mads Hjorth">
        <w:r>
          <w:rPr>
            <w:rtl w:val="0"/>
            <w:lang w:val="da-DK"/>
          </w:rPr>
          <w:delText>å</w:delText>
        </w:r>
      </w:del>
      <w:del w:id="5487" w:date="2017-09-18T11:05:26Z" w:author="Mads Hjorth">
        <w:r>
          <w:rPr>
            <w:rtl w:val="0"/>
            <w:lang w:val="da-DK"/>
          </w:rPr>
          <w:delText>nden som der opn</w:delText>
        </w:r>
      </w:del>
      <w:del w:id="5488" w:date="2017-09-18T11:05:26Z" w:author="Mads Hjorth">
        <w:r>
          <w:rPr>
            <w:rtl w:val="0"/>
            <w:lang w:val="da-DK"/>
          </w:rPr>
          <w:delText>å</w:delText>
        </w:r>
      </w:del>
      <w:del w:id="5489" w:date="2017-09-18T11:05:26Z" w:author="Mads Hjorth">
        <w:r>
          <w:rPr>
            <w:rtl w:val="0"/>
            <w:lang w:val="en-US"/>
          </w:rPr>
          <w:delText>s st</w:delText>
        </w:r>
      </w:del>
      <w:del w:id="5490" w:date="2017-09-18T11:05:26Z" w:author="Mads Hjorth">
        <w:r>
          <w:rPr>
            <w:rtl w:val="0"/>
            <w:lang w:val="da-DK"/>
          </w:rPr>
          <w:delText>ø</w:delText>
        </w:r>
      </w:del>
      <w:del w:id="5491" w:date="2017-09-18T11:05:26Z" w:author="Mads Hjorth">
        <w:r>
          <w:rPr>
            <w:rtl w:val="0"/>
          </w:rPr>
          <w:delText>rre erfaringer med konkrete implementeringer og disse offentligg</w:delText>
        </w:r>
      </w:del>
      <w:del w:id="5492" w:date="2017-09-18T11:05:26Z" w:author="Mads Hjorth">
        <w:r>
          <w:rPr>
            <w:rtl w:val="0"/>
            <w:lang w:val="da-DK"/>
          </w:rPr>
          <w:delText>ø</w:delText>
        </w:r>
      </w:del>
      <w:del w:id="5493" w:date="2017-09-18T11:05:26Z" w:author="Mads Hjorth">
        <w:r>
          <w:rPr>
            <w:rtl w:val="0"/>
            <w:lang w:val="da-DK"/>
          </w:rPr>
          <w:delText>res i efterf</w:delText>
        </w:r>
      </w:del>
      <w:del w:id="5494" w:date="2017-09-18T11:05:26Z" w:author="Mads Hjorth">
        <w:r>
          <w:rPr>
            <w:rtl w:val="0"/>
            <w:lang w:val="da-DK"/>
          </w:rPr>
          <w:delText>ø</w:delText>
        </w:r>
      </w:del>
      <w:del w:id="5495" w:date="2017-09-18T11:05:26Z" w:author="Mads Hjorth">
        <w:r>
          <w:rPr>
            <w:rtl w:val="0"/>
            <w:lang w:val="da-DK"/>
          </w:rPr>
          <w:delText xml:space="preserve">lgende versioner af denne referencearkitektur. De </w:delText>
        </w:r>
      </w:del>
      <w:del w:id="5496" w:date="2017-09-18T11:05:26Z" w:author="Mads Hjorth">
        <w:r>
          <w:rPr>
            <w:rtl w:val="0"/>
            <w:lang w:val="da-DK"/>
          </w:rPr>
          <w:delText>ø</w:delText>
        </w:r>
      </w:del>
      <w:del w:id="5497" w:date="2017-09-18T11:05:26Z" w:author="Mads Hjorth">
        <w:r>
          <w:rPr>
            <w:rtl w:val="0"/>
          </w:rPr>
          <w:delText>vrige services; opslag i klassifikationer, organisationsregister og autorisationsregister, er beskrevet p</w:delText>
        </w:r>
      </w:del>
      <w:del w:id="5498" w:date="2017-09-18T11:05:26Z" w:author="Mads Hjorth">
        <w:r>
          <w:rPr>
            <w:rtl w:val="0"/>
          </w:rPr>
          <w:delText xml:space="preserve">å </w:delText>
        </w:r>
      </w:del>
      <w:del w:id="5499" w:date="2017-09-18T11:05:26Z" w:author="Mads Hjorth">
        <w:r>
          <w:rPr>
            <w:rtl w:val="0"/>
            <w:lang w:val="da-DK"/>
          </w:rPr>
          <w:delText xml:space="preserve">en konceptuelt niveau og det forventes at disse services vil blive specificeret yderlige i </w:delText>
        </w:r>
      </w:del>
      <w:del w:id="5500" w:date="2017-05-05T17:26:20Z" w:author="Forfatter">
        <w:r>
          <w:rPr>
            <w:rtl w:val="0"/>
            <w:lang w:val="da-DK"/>
          </w:rPr>
          <w:delText xml:space="preserve">kommende </w:delText>
        </w:r>
      </w:del>
      <w:ins w:id="5501" w:date="2017-05-05T17:26:20Z" w:author="Forfatter">
        <w:del w:id="5502" w:date="2017-09-18T11:05:26Z" w:author="Mads Hjorth">
          <w:r>
            <w:rPr>
              <w:rtl w:val="0"/>
            </w:rPr>
            <w:delText xml:space="preserve">andre </w:delText>
          </w:r>
        </w:del>
      </w:ins>
      <w:del w:id="5503" w:date="2017-09-18T11:05:26Z" w:author="Mads Hjorth">
        <w:r>
          <w:rPr>
            <w:rtl w:val="0"/>
          </w:rPr>
          <w:delText>referencearkitekturer p</w:delText>
        </w:r>
      </w:del>
      <w:del w:id="5504" w:date="2017-09-18T11:05:26Z" w:author="Mads Hjorth">
        <w:r>
          <w:rPr>
            <w:rtl w:val="0"/>
          </w:rPr>
          <w:delText xml:space="preserve">å </w:delText>
        </w:r>
      </w:del>
      <w:del w:id="5505" w:date="2017-09-18T11:05:26Z" w:author="Mads Hjorth">
        <w:r>
          <w:rPr>
            <w:rtl w:val="0"/>
            <w:lang w:val="da-DK"/>
          </w:rPr>
          <w:delText>sundhedsomr</w:delText>
        </w:r>
      </w:del>
      <w:del w:id="5506" w:date="2017-09-18T11:05:26Z" w:author="Mads Hjorth">
        <w:r>
          <w:rPr>
            <w:rtl w:val="0"/>
            <w:lang w:val="da-DK"/>
          </w:rPr>
          <w:delText>å</w:delText>
        </w:r>
      </w:del>
      <w:del w:id="5507" w:date="2017-09-18T11:05:26Z" w:author="Mads Hjorth">
        <w:r>
          <w:rPr>
            <w:rtl w:val="0"/>
          </w:rPr>
          <w:delText xml:space="preserve">det. </w:delText>
        </w:r>
      </w:del>
    </w:p>
    <w:p>
      <w:pPr>
        <w:pStyle w:val="normal.0"/>
        <w:spacing w:before="240"/>
        <w:rPr>
          <w:del w:id="5508" w:date="2017-09-18T11:05:26Z" w:author="Mads Hjorth"/>
        </w:rPr>
      </w:pPr>
      <w:del w:id="5509" w:date="2017-09-18T11:05:26Z" w:author="Mads Hjorth">
        <w:r>
          <w:rPr>
            <w:rtl w:val="0"/>
            <w:lang w:val="da-DK"/>
          </w:rPr>
          <w:delText xml:space="preserve">Registrering af oplysninger om patienter og aktiviteter starter hos den enkelte sundhedsproducent og varetages af forretningstjenesten patientregistrering. </w:delText>
        </w:r>
      </w:del>
    </w:p>
    <w:p>
      <w:pPr>
        <w:pStyle w:val="normal.0"/>
        <w:spacing w:before="240" w:after="0"/>
        <w:rPr>
          <w:del w:id="5510" w:date="2017-09-18T11:05:26Z" w:author="Mads Hjorth"/>
          <w:rFonts w:ascii="Calibri" w:cs="Calibri" w:hAnsi="Calibri" w:eastAsia="Calibri"/>
          <w:i w:val="1"/>
          <w:iCs w:val="1"/>
        </w:rPr>
      </w:pPr>
      <w:del w:id="5511" w:date="2017-09-18T11:05:26Z" w:author="Mads Hjorth">
        <w:r>
          <w:rPr>
            <w:rFonts w:ascii="Calibri" w:cs="Calibri" w:hAnsi="Calibri" w:eastAsia="Calibri"/>
            <w:i w:val="1"/>
            <w:iCs w:val="1"/>
            <w:rtl w:val="0"/>
            <w:lang w:val="de-DE"/>
          </w:rPr>
          <w:delText>Patientregistrering</w:delText>
        </w:r>
      </w:del>
    </w:p>
    <w:p>
      <w:pPr>
        <w:pStyle w:val="normal.0"/>
        <w:rPr>
          <w:del w:id="5512" w:date="2017-09-18T11:05:26Z" w:author="Mads Hjorth"/>
        </w:rPr>
      </w:pPr>
      <w:del w:id="5513" w:date="2017-09-18T11:05:26Z" w:author="Mads Hjorth">
        <w:r>
          <w:rPr>
            <w:rtl w:val="0"/>
            <w:lang w:val="da-DK"/>
          </w:rPr>
          <w:delText>Den enkelte registrering sker i en brugergr</w:delText>
        </w:r>
      </w:del>
      <w:del w:id="5514" w:date="2017-09-18T11:05:26Z" w:author="Mads Hjorth">
        <w:r>
          <w:rPr>
            <w:rtl w:val="0"/>
            <w:lang w:val="da-DK"/>
          </w:rPr>
          <w:delText>æ</w:delText>
        </w:r>
      </w:del>
      <w:del w:id="5515" w:date="2017-09-18T11:05:26Z" w:author="Mads Hjorth">
        <w:r>
          <w:rPr>
            <w:rtl w:val="0"/>
          </w:rPr>
          <w:delText xml:space="preserve">nseflade der kan anvende en registreringsservice. </w:delText>
        </w:r>
      </w:del>
      <w:del w:id="5516" w:date="2017-05-05T17:26:20Z" w:author="Forfatter">
        <w:r>
          <w:rPr>
            <w:rtl w:val="0"/>
          </w:rPr>
          <w:delText>Denne referencearkitektur beskriver ikke dette omr</w:delText>
        </w:r>
      </w:del>
      <w:del w:id="5517" w:date="2017-05-05T17:26:20Z" w:author="Forfatter">
        <w:r>
          <w:rPr>
            <w:rtl w:val="0"/>
            <w:lang w:val="da-DK"/>
          </w:rPr>
          <w:delText>å</w:delText>
        </w:r>
      </w:del>
      <w:del w:id="5518" w:date="2017-05-05T17:26:20Z" w:author="Forfatter">
        <w:r>
          <w:rPr>
            <w:rtl w:val="0"/>
            <w:lang w:val="da-DK"/>
          </w:rPr>
          <w:delText>de, og overlades til de enkelte sundhedsproducenter. Selvom denne service anvendes udelukkende indenfor den enkelte organisation, kan der v</w:delText>
        </w:r>
      </w:del>
      <w:del w:id="5519" w:date="2017-05-05T17:26:20Z" w:author="Forfatter">
        <w:r>
          <w:rPr>
            <w:rtl w:val="0"/>
            <w:lang w:val="da-DK"/>
          </w:rPr>
          <w:delText>æ</w:delText>
        </w:r>
      </w:del>
      <w:del w:id="5520" w:date="2017-05-05T17:26:20Z" w:author="Forfatter">
        <w:r>
          <w:rPr>
            <w:rtl w:val="0"/>
          </w:rPr>
          <w:delText>re andre grunde til at standardiserer denne gr</w:delText>
        </w:r>
      </w:del>
      <w:del w:id="5521" w:date="2017-05-05T17:26:20Z" w:author="Forfatter">
        <w:r>
          <w:rPr>
            <w:rtl w:val="0"/>
            <w:lang w:val="da-DK"/>
          </w:rPr>
          <w:delText>æ</w:delText>
        </w:r>
      </w:del>
      <w:del w:id="5522" w:date="2017-05-05T17:26:20Z" w:author="Forfatter">
        <w:r>
          <w:rPr>
            <w:rtl w:val="0"/>
          </w:rPr>
          <w:delText>nseflade p</w:delText>
        </w:r>
      </w:del>
      <w:del w:id="5523" w:date="2017-05-05T17:26:20Z" w:author="Forfatter">
        <w:r>
          <w:rPr>
            <w:rtl w:val="0"/>
          </w:rPr>
          <w:delText xml:space="preserve">å </w:delText>
        </w:r>
      </w:del>
      <w:del w:id="5524" w:date="2017-05-05T17:26:20Z" w:author="Forfatter">
        <w:r>
          <w:rPr>
            <w:rtl w:val="0"/>
          </w:rPr>
          <w:delText>tv</w:delText>
        </w:r>
      </w:del>
      <w:del w:id="5525" w:date="2017-05-05T17:26:20Z" w:author="Forfatter">
        <w:r>
          <w:rPr>
            <w:rtl w:val="0"/>
            <w:lang w:val="da-DK"/>
          </w:rPr>
          <w:delText>æ</w:delText>
        </w:r>
      </w:del>
      <w:del w:id="5526" w:date="2017-05-05T17:26:20Z" w:author="Forfatter">
        <w:r>
          <w:rPr>
            <w:rtl w:val="0"/>
            <w:lang w:val="da-DK"/>
          </w:rPr>
          <w:delText>rs af forskellige leverand</w:delText>
        </w:r>
      </w:del>
      <w:del w:id="5527" w:date="2017-05-05T17:26:20Z" w:author="Forfatter">
        <w:r>
          <w:rPr>
            <w:rtl w:val="0"/>
            <w:lang w:val="da-DK"/>
          </w:rPr>
          <w:delText>ø</w:delText>
        </w:r>
      </w:del>
      <w:del w:id="5528" w:date="2017-05-05T17:26:20Z" w:author="Forfatter">
        <w:r>
          <w:rPr>
            <w:rtl w:val="0"/>
            <w:lang w:val="da-DK"/>
          </w:rPr>
          <w:delText>rer af patientregistreringssystemer. Denne standardisering er ikke omfattet af denne referencearkitektur.</w:delText>
        </w:r>
      </w:del>
    </w:p>
    <w:p>
      <w:pPr>
        <w:pStyle w:val="normal.0"/>
        <w:jc w:val="center"/>
        <w:rPr>
          <w:del w:id="5529" w:date="2017-09-18T11:05:26Z" w:author="Mads Hjorth"/>
        </w:rPr>
      </w:pPr>
    </w:p>
    <w:p>
      <w:pPr>
        <w:pStyle w:val="normal.0"/>
        <w:spacing w:before="240" w:after="0"/>
        <w:rPr>
          <w:del w:id="5530" w:date="2017-09-18T11:05:26Z" w:author="Mads Hjorth"/>
        </w:rPr>
      </w:pPr>
      <w:del w:id="5531" w:date="2017-09-18T11:05:26Z" w:author="Mads Hjorth">
        <w:r>
          <w:rPr>
            <w:rtl w:val="0"/>
          </w:rPr>
          <w:delText>N</w:delText>
        </w:r>
      </w:del>
      <w:del w:id="5532" w:date="2017-09-18T11:05:26Z" w:author="Mads Hjorth">
        <w:r>
          <w:rPr>
            <w:rtl w:val="0"/>
            <w:lang w:val="da-DK"/>
          </w:rPr>
          <w:delText>å</w:delText>
        </w:r>
      </w:del>
      <w:del w:id="5533" w:date="2017-09-18T11:05:26Z" w:author="Mads Hjorth">
        <w:r>
          <w:rPr>
            <w:rtl w:val="0"/>
            <w:lang w:val="da-DK"/>
          </w:rPr>
          <w:delText>r de registrerede oplysninger overf</w:delText>
        </w:r>
      </w:del>
      <w:del w:id="5534" w:date="2017-09-18T11:05:26Z" w:author="Mads Hjorth">
        <w:r>
          <w:rPr>
            <w:rtl w:val="0"/>
            <w:lang w:val="da-DK"/>
          </w:rPr>
          <w:delText>ø</w:delText>
        </w:r>
      </w:del>
      <w:del w:id="5535" w:date="2017-09-18T11:05:26Z" w:author="Mads Hjorth">
        <w:r>
          <w:rPr>
            <w:rtl w:val="0"/>
            <w:lang w:val="da-DK"/>
          </w:rPr>
          <w:delText>res ved indberetning</w:delText>
        </w:r>
      </w:del>
      <w:del w:id="5536" w:date="2017-05-05T17:26:20Z" w:author="Forfatter">
        <w:r>
          <w:rPr>
            <w:rtl w:val="0"/>
          </w:rPr>
          <w:delText>smetoden</w:delText>
        </w:r>
      </w:del>
      <w:del w:id="5537" w:date="2017-09-18T11:05:26Z" w:author="Mads Hjorth">
        <w:r>
          <w:rPr>
            <w:rtl w:val="0"/>
            <w:lang w:val="da-DK"/>
          </w:rPr>
          <w:delText xml:space="preserve"> anvendes forretningstjenesten sundhedsregister og dens tilh</w:delText>
        </w:r>
      </w:del>
      <w:del w:id="5538" w:date="2017-09-18T11:05:26Z" w:author="Mads Hjorth">
        <w:r>
          <w:rPr>
            <w:rtl w:val="0"/>
            <w:lang w:val="da-DK"/>
          </w:rPr>
          <w:delText>ø</w:delText>
        </w:r>
      </w:del>
      <w:del w:id="5539" w:date="2017-09-18T11:05:26Z" w:author="Mads Hjorth">
        <w:r>
          <w:rPr>
            <w:rtl w:val="0"/>
            <w:lang w:val="da-DK"/>
          </w:rPr>
          <w:delText xml:space="preserve">rende indberetningsservice. </w:delText>
        </w:r>
      </w:del>
    </w:p>
    <w:p>
      <w:pPr>
        <w:pStyle w:val="normal.0"/>
        <w:spacing w:after="0"/>
        <w:jc w:val="left"/>
      </w:pPr>
      <w:del w:id="5540" w:date="2017-09-18T11:05:26Z" w:author="Mads Hjorth">
        <w:r>
          <w:rPr>
            <w:rFonts w:ascii="Calibri" w:cs="Calibri" w:hAnsi="Calibri" w:eastAsia="Calibri"/>
            <w:b w:val="1"/>
            <w:bCs w:val="1"/>
          </w:rPr>
          <w:br w:type="page"/>
        </w:r>
      </w:del>
    </w:p>
    <w:p>
      <w:pPr>
        <w:pStyle w:val="normal.0"/>
        <w:spacing w:before="240" w:after="0"/>
        <w:rPr>
          <w:del w:id="5541" w:date="2017-09-18T11:05:26Z" w:author="Mads Hjorth"/>
          <w:rFonts w:ascii="Calibri" w:cs="Calibri" w:hAnsi="Calibri" w:eastAsia="Calibri"/>
          <w:i w:val="1"/>
          <w:iCs w:val="1"/>
        </w:rPr>
      </w:pPr>
      <w:del w:id="5542" w:date="2017-09-18T11:05:26Z" w:author="Mads Hjorth">
        <w:r>
          <w:rPr>
            <w:rFonts w:ascii="Calibri" w:cs="Calibri" w:hAnsi="Calibri" w:eastAsia="Calibri"/>
            <w:i w:val="1"/>
            <w:iCs w:val="1"/>
            <w:rtl w:val="0"/>
            <w:lang w:val="da-DK"/>
          </w:rPr>
          <w:delText>Sundhedsregister</w:delText>
        </w:r>
      </w:del>
    </w:p>
    <w:p>
      <w:pPr>
        <w:pStyle w:val="normal.0"/>
        <w:spacing w:after="0"/>
        <w:rPr>
          <w:del w:id="5543" w:date="2017-09-18T11:05:26Z" w:author="Mads Hjorth"/>
        </w:rPr>
      </w:pPr>
      <w:del w:id="5544" w:date="2017-09-18T11:05:26Z" w:author="Mads Hjorth">
        <w:r>
          <w:rPr>
            <w:rtl w:val="0"/>
          </w:rPr>
          <w:delText xml:space="preserve">Den helt centrale service i denne referencearkitektur er </w:delText>
        </w:r>
      </w:del>
      <w:del w:id="5545" w:date="2017-09-18T11:05:26Z" w:author="Mads Hjorth">
        <w:r>
          <w:rPr>
            <w:rFonts w:ascii="Calibri" w:cs="Calibri" w:hAnsi="Calibri" w:eastAsia="Calibri"/>
            <w:i w:val="1"/>
            <w:iCs w:val="1"/>
            <w:rtl w:val="0"/>
          </w:rPr>
          <w:delText>indberetning</w:delText>
        </w:r>
      </w:del>
      <w:del w:id="5546" w:date="2017-09-18T11:05:26Z" w:author="Mads Hjorth">
        <w:r>
          <w:rPr>
            <w:rtl w:val="0"/>
            <w:lang w:val="es-ES_tradnl"/>
          </w:rPr>
          <w:delText xml:space="preserve">. Servicen </w:delText>
        </w:r>
      </w:del>
      <w:del w:id="5547" w:date="2017-05-05T17:26:20Z" w:author="Forfatter">
        <w:r>
          <w:rPr>
            <w:rtl w:val="0"/>
            <w:lang w:val="da-DK"/>
          </w:rPr>
          <w:delText xml:space="preserve">udstilles </w:delText>
        </w:r>
      </w:del>
      <w:ins w:id="5548" w:date="2017-05-05T17:26:20Z" w:author="Forfatter">
        <w:del w:id="5549" w:date="2017-09-18T11:05:26Z" w:author="Mads Hjorth">
          <w:r>
            <w:rPr>
              <w:rtl w:val="0"/>
            </w:rPr>
            <w:delText xml:space="preserve">er forankret </w:delText>
          </w:r>
        </w:del>
      </w:ins>
      <w:del w:id="5550" w:date="2017-05-05T17:26:20Z" w:author="Forfatter">
        <w:r>
          <w:rPr>
            <w:rtl w:val="0"/>
            <w:lang w:val="da-DK"/>
          </w:rPr>
          <w:delText xml:space="preserve">af </w:delText>
        </w:r>
      </w:del>
      <w:ins w:id="5551" w:date="2017-05-05T17:26:20Z" w:author="Forfatter">
        <w:del w:id="5552" w:date="2017-09-18T11:05:26Z" w:author="Mads Hjorth">
          <w:r>
            <w:rPr>
              <w:rtl w:val="0"/>
              <w:lang w:val="es-ES_tradnl"/>
            </w:rPr>
            <w:delText xml:space="preserve">hos </w:delText>
          </w:r>
        </w:del>
      </w:ins>
      <w:del w:id="5553" w:date="2017-09-18T11:05:26Z" w:author="Mads Hjorth">
        <w:r>
          <w:rPr>
            <w:rtl w:val="0"/>
            <w:lang w:val="da-DK"/>
          </w:rPr>
          <w:delText>forretningstjenesten sundhedsregister</w:delText>
        </w:r>
      </w:del>
      <w:del w:id="5554" w:date="2017-05-05T17:26:20Z" w:author="Forfatter">
        <w:r>
          <w:rPr>
            <w:rtl w:val="0"/>
          </w:rPr>
          <w:delText>,</w:delText>
        </w:r>
      </w:del>
      <w:ins w:id="5555" w:date="2017-05-05T17:26:20Z" w:author="Forfatter">
        <w:del w:id="5556" w:date="2017-09-18T11:05:26Z" w:author="Mads Hjorth">
          <w:r>
            <w:rPr>
              <w:rtl w:val="0"/>
              <w:lang w:val="da-DK"/>
            </w:rPr>
            <w:delText>, og kan teknisk implementeres hos forskellige akt</w:delText>
          </w:r>
        </w:del>
      </w:ins>
      <w:ins w:id="5557" w:date="2017-05-05T17:26:20Z" w:author="Forfatter">
        <w:del w:id="5558" w:date="2017-09-18T11:05:26Z" w:author="Mads Hjorth">
          <w:r>
            <w:rPr>
              <w:rtl w:val="0"/>
              <w:lang w:val="da-DK"/>
            </w:rPr>
            <w:delText>ø</w:delText>
          </w:r>
        </w:del>
      </w:ins>
      <w:ins w:id="5559" w:date="2017-05-05T17:26:20Z" w:author="Forfatter">
        <w:del w:id="5560" w:date="2017-09-18T11:05:26Z" w:author="Mads Hjorth">
          <w:r>
            <w:rPr>
              <w:rtl w:val="0"/>
            </w:rPr>
            <w:delText>rer. T</w:delText>
          </w:r>
        </w:del>
      </w:ins>
      <w:del w:id="5561" w:date="2017-05-05T17:26:20Z" w:author="Forfatter">
        <w:r>
          <w:rPr>
            <w:rtl w:val="0"/>
            <w:lang w:val="da-DK"/>
          </w:rPr>
          <w:delText xml:space="preserve"> der ogs</w:delText>
        </w:r>
      </w:del>
      <w:del w:id="5562" w:date="2017-05-05T17:26:20Z" w:author="Forfatter">
        <w:r>
          <w:rPr>
            <w:rtl w:val="0"/>
          </w:rPr>
          <w:delText xml:space="preserve">å </w:delText>
        </w:r>
      </w:del>
      <w:del w:id="5563" w:date="2017-05-05T17:26:20Z" w:author="Forfatter">
        <w:r>
          <w:rPr>
            <w:rtl w:val="0"/>
          </w:rPr>
          <w:delText>udstiller services til opslag i og offentligg</w:delText>
        </w:r>
      </w:del>
      <w:del w:id="5564" w:date="2017-05-05T17:26:20Z" w:author="Forfatter">
        <w:r>
          <w:rPr>
            <w:rtl w:val="0"/>
            <w:lang w:val="da-DK"/>
          </w:rPr>
          <w:delText>ø</w:delText>
        </w:r>
      </w:del>
      <w:del w:id="5565" w:date="2017-05-05T17:26:20Z" w:author="Forfatter">
        <w:r>
          <w:rPr>
            <w:rtl w:val="0"/>
            <w:lang w:val="da-DK"/>
          </w:rPr>
          <w:delText>relse af de indberettede oplysninger. Endelig kan t</w:delText>
        </w:r>
      </w:del>
      <w:del w:id="5566" w:date="2017-09-18T11:05:26Z" w:author="Mads Hjorth">
        <w:r>
          <w:rPr>
            <w:rtl w:val="0"/>
          </w:rPr>
          <w:delText xml:space="preserve">jenesten </w:delText>
        </w:r>
      </w:del>
      <w:del w:id="5567" w:date="2017-05-05T17:26:20Z" w:author="Forfatter">
        <w:r>
          <w:rPr>
            <w:rtl w:val="0"/>
            <w:lang w:val="da-DK"/>
          </w:rPr>
          <w:delText>ogs</w:delText>
        </w:r>
      </w:del>
      <w:del w:id="5568" w:date="2017-05-05T17:26:20Z" w:author="Forfatter">
        <w:r>
          <w:rPr>
            <w:rtl w:val="0"/>
          </w:rPr>
          <w:delText xml:space="preserve">å </w:delText>
        </w:r>
      </w:del>
      <w:del w:id="5569" w:date="2017-05-05T17:26:20Z" w:author="Forfatter">
        <w:r>
          <w:rPr>
            <w:rtl w:val="0"/>
          </w:rPr>
          <w:delText>s</w:delText>
        </w:r>
      </w:del>
      <w:ins w:id="5570" w:date="2017-05-05T17:26:20Z" w:author="Forfatter">
        <w:del w:id="5571" w:date="2017-09-18T11:05:26Z" w:author="Mads Hjorth">
          <w:r>
            <w:rPr>
              <w:rtl w:val="0"/>
            </w:rPr>
            <w:delText>s</w:delText>
          </w:r>
        </w:del>
      </w:ins>
      <w:del w:id="5572" w:date="2017-09-18T11:05:26Z" w:author="Mads Hjorth">
        <w:r>
          <w:rPr>
            <w:rtl w:val="0"/>
          </w:rPr>
          <w:delText>tille</w:delText>
        </w:r>
      </w:del>
      <w:ins w:id="5573" w:date="2017-05-05T17:26:20Z" w:author="Forfatter">
        <w:del w:id="5574" w:date="2017-09-18T11:05:26Z" w:author="Mads Hjorth">
          <w:r>
            <w:rPr>
              <w:rtl w:val="0"/>
              <w:lang w:val="da-DK"/>
            </w:rPr>
            <w:delText>r herudover ogs</w:delText>
          </w:r>
        </w:del>
      </w:ins>
      <w:ins w:id="5575" w:date="2017-05-05T17:26:20Z" w:author="Forfatter">
        <w:del w:id="5576" w:date="2017-09-18T11:05:26Z" w:author="Mads Hjorth">
          <w:r>
            <w:rPr>
              <w:rtl w:val="0"/>
              <w:lang w:val="da-DK"/>
            </w:rPr>
            <w:delText>å</w:delText>
          </w:r>
        </w:del>
      </w:ins>
      <w:del w:id="5577" w:date="2017-09-18T11:05:26Z" w:author="Mads Hjorth">
        <w:r>
          <w:rPr>
            <w:rtl w:val="0"/>
          </w:rPr>
          <w:delText xml:space="preserve"> services til r</w:delText>
        </w:r>
      </w:del>
      <w:del w:id="5578" w:date="2017-09-18T11:05:26Z" w:author="Mads Hjorth">
        <w:r>
          <w:rPr>
            <w:rtl w:val="0"/>
            <w:lang w:val="da-DK"/>
          </w:rPr>
          <w:delText>å</w:delText>
        </w:r>
      </w:del>
      <w:del w:id="5579" w:date="2017-09-18T11:05:26Z" w:author="Mads Hjorth">
        <w:r>
          <w:rPr>
            <w:rtl w:val="0"/>
            <w:lang w:val="da-DK"/>
          </w:rPr>
          <w:delText>dighed for sammenstilling og analyse af oplysninger eventuelt i forbindelse med andre sundhedsregistre eller registre p</w:delText>
        </w:r>
      </w:del>
      <w:del w:id="5580" w:date="2017-09-18T11:05:26Z" w:author="Mads Hjorth">
        <w:r>
          <w:rPr>
            <w:rtl w:val="0"/>
          </w:rPr>
          <w:delText xml:space="preserve">å </w:delText>
        </w:r>
      </w:del>
      <w:del w:id="5581" w:date="2017-09-18T11:05:26Z" w:author="Mads Hjorth">
        <w:r>
          <w:rPr>
            <w:rtl w:val="0"/>
          </w:rPr>
          <w:delText>andre omr</w:delText>
        </w:r>
      </w:del>
      <w:del w:id="5582" w:date="2017-09-18T11:05:26Z" w:author="Mads Hjorth">
        <w:r>
          <w:rPr>
            <w:rtl w:val="0"/>
            <w:lang w:val="da-DK"/>
          </w:rPr>
          <w:delText>å</w:delText>
        </w:r>
      </w:del>
      <w:del w:id="5583" w:date="2017-09-18T11:05:26Z" w:author="Mads Hjorth">
        <w:r>
          <w:rPr>
            <w:rtl w:val="0"/>
          </w:rPr>
          <w:delText>der.</w:delText>
        </w:r>
      </w:del>
    </w:p>
    <w:p>
      <w:pPr>
        <w:pStyle w:val="normal.0"/>
        <w:jc w:val="center"/>
        <w:rPr>
          <w:del w:id="5584" w:date="2017-09-18T11:05:26Z" w:author="Mads Hjorth"/>
        </w:rPr>
      </w:pPr>
    </w:p>
    <w:p>
      <w:pPr>
        <w:pStyle w:val="normal.0"/>
        <w:rPr>
          <w:del w:id="5585" w:date="2017-09-18T11:05:26Z" w:author="Mads Hjorth"/>
        </w:rPr>
      </w:pPr>
      <w:del w:id="5586" w:date="2017-09-18T11:05:26Z" w:author="Mads Hjorth">
        <w:r>
          <w:rPr>
            <w:rtl w:val="0"/>
          </w:rPr>
          <w:delText>Servicen skal f</w:delText>
        </w:r>
      </w:del>
      <w:del w:id="5587" w:date="2017-09-18T11:05:26Z" w:author="Mads Hjorth">
        <w:r>
          <w:rPr>
            <w:rtl w:val="0"/>
            <w:lang w:val="da-DK"/>
          </w:rPr>
          <w:delText>ø</w:delText>
        </w:r>
      </w:del>
      <w:del w:id="5588" w:date="2017-09-18T11:05:26Z" w:author="Mads Hjorth">
        <w:r>
          <w:rPr>
            <w:rtl w:val="0"/>
          </w:rPr>
          <w:delText>rst og fremmest underst</w:delText>
        </w:r>
      </w:del>
      <w:del w:id="5589" w:date="2017-09-18T11:05:26Z" w:author="Mads Hjorth">
        <w:r>
          <w:rPr>
            <w:rtl w:val="0"/>
            <w:lang w:val="da-DK"/>
          </w:rPr>
          <w:delText>ø</w:delText>
        </w:r>
      </w:del>
      <w:del w:id="5590" w:date="2017-09-18T11:05:26Z" w:author="Mads Hjorth">
        <w:r>
          <w:rPr>
            <w:rtl w:val="0"/>
            <w:lang w:val="da-DK"/>
          </w:rPr>
          <w:delText>tte en effektiv og korrekt indberetning af oplysninger fra sundhedsproducenterne. For at dette kan opn</w:delText>
        </w:r>
      </w:del>
      <w:del w:id="5591" w:date="2017-09-18T11:05:26Z" w:author="Mads Hjorth">
        <w:r>
          <w:rPr>
            <w:rtl w:val="0"/>
            <w:lang w:val="da-DK"/>
          </w:rPr>
          <w:delText>å</w:delText>
        </w:r>
      </w:del>
      <w:del w:id="5592" w:date="2017-09-18T11:05:26Z" w:author="Mads Hjorth">
        <w:r>
          <w:rPr>
            <w:rtl w:val="0"/>
          </w:rPr>
          <w:delText>s b</w:delText>
        </w:r>
      </w:del>
      <w:del w:id="5593" w:date="2017-09-18T11:05:26Z" w:author="Mads Hjorth">
        <w:r>
          <w:rPr>
            <w:rtl w:val="0"/>
            <w:lang w:val="da-DK"/>
          </w:rPr>
          <w:delText>ø</w:delText>
        </w:r>
      </w:del>
      <w:del w:id="5594" w:date="2017-09-18T11:05:26Z" w:author="Mads Hjorth">
        <w:r>
          <w:rPr>
            <w:rtl w:val="0"/>
            <w:lang w:val="da-DK"/>
          </w:rPr>
          <w:delText>r konkrete implementeringer af servicen som minimum opfylde f</w:delText>
        </w:r>
      </w:del>
      <w:del w:id="5595" w:date="2017-09-18T11:05:26Z" w:author="Mads Hjorth">
        <w:r>
          <w:rPr>
            <w:rtl w:val="0"/>
            <w:lang w:val="da-DK"/>
          </w:rPr>
          <w:delText>ø</w:delText>
        </w:r>
      </w:del>
      <w:del w:id="5596" w:date="2017-09-18T11:05:26Z" w:author="Mads Hjorth">
        <w:r>
          <w:rPr>
            <w:rtl w:val="0"/>
          </w:rPr>
          <w:delText>lgende krav:</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5597" w:date="2017-09-18T11:05:26Z" w:author="Mads Hjorth"/>
        </w:rPr>
      </w:pPr>
      <w:del w:id="5598" w:date="2017-09-18T11:05:26Z" w:author="Mads Hjorth">
        <w:r>
          <w:rPr>
            <w:rtl w:val="0"/>
          </w:rPr>
          <w:delText>Effektiv straksvalidering</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5599" w:date="2017-05-05T17:26:20Z" w:author="Forfatter"/>
        </w:rPr>
      </w:pPr>
      <w:del w:id="5600" w:date="2017-05-05T17:26:20Z" w:author="Forfatter">
        <w:r>
          <w:rPr>
            <w:rtl w:val="0"/>
          </w:rPr>
          <w:delText>Underst</w:delText>
        </w:r>
      </w:del>
      <w:del w:id="5601" w:date="2017-05-05T17:26:20Z" w:author="Forfatter">
        <w:r>
          <w:rPr>
            <w:rtl w:val="0"/>
            <w:lang w:val="da-DK"/>
          </w:rPr>
          <w:delText>ø</w:delText>
        </w:r>
      </w:del>
      <w:del w:id="5602" w:date="2017-05-05T17:26:20Z" w:author="Forfatter">
        <w:r>
          <w:rPr>
            <w:rtl w:val="0"/>
            <w:lang w:val="it-IT"/>
          </w:rPr>
          <w:delText>tte l</w:delText>
        </w:r>
      </w:del>
      <w:del w:id="5603" w:date="2017-05-05T17:26:20Z" w:author="Forfatter">
        <w:r>
          <w:rPr>
            <w:rtl w:val="0"/>
            <w:lang w:val="da-DK"/>
          </w:rPr>
          <w:delText>ø</w:delText>
        </w:r>
      </w:del>
      <w:del w:id="5604" w:date="2017-05-05T17:26:20Z" w:author="Forfatter">
        <w:r>
          <w:rPr>
            <w:rtl w:val="0"/>
            <w:lang w:val="da-DK"/>
          </w:rPr>
          <w:delText>bende udfyldelse</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5605" w:date="2017-09-18T11:05:26Z" w:author="Mads Hjorth"/>
        </w:rPr>
      </w:pPr>
      <w:del w:id="5606" w:date="2017-09-18T11:05:26Z" w:author="Mads Hjorth">
        <w:r>
          <w:rPr>
            <w:rtl w:val="0"/>
            <w:lang w:val="da-DK"/>
          </w:rPr>
          <w:delText>Tillade lokale tilf</w:delText>
        </w:r>
      </w:del>
      <w:del w:id="5607" w:date="2017-09-18T11:05:26Z" w:author="Mads Hjorth">
        <w:r>
          <w:rPr>
            <w:rtl w:val="0"/>
            <w:lang w:val="da-DK"/>
          </w:rPr>
          <w:delText>ø</w:delText>
        </w:r>
      </w:del>
      <w:del w:id="5608" w:date="2017-09-18T11:05:26Z" w:author="Mads Hjorth">
        <w:r>
          <w:rPr>
            <w:rtl w:val="0"/>
            <w:lang w:val="da-DK"/>
          </w:rPr>
          <w:delText>jelser</w:delText>
        </w:r>
      </w:del>
      <w:ins w:id="5609" w:date="2017-05-05T17:26:20Z" w:author="Forfatter">
        <w:del w:id="5610" w:date="2017-09-18T11:05:26Z" w:author="Mads Hjorth">
          <w:r>
            <w:rPr>
              <w:rtl w:val="0"/>
              <w:lang w:val="nl-NL"/>
            </w:rPr>
            <w:delText xml:space="preserve"> af kontekstinformation / metadata</w:delText>
          </w:r>
        </w:del>
      </w:ins>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5611" w:date="2017-05-05T17:26:20Z" w:author="Forfatter"/>
        </w:rPr>
      </w:pPr>
      <w:del w:id="5612" w:date="2017-05-05T17:26:20Z" w:author="Forfatter">
        <w:r>
          <w:rPr>
            <w:rtl w:val="0"/>
          </w:rPr>
          <w:delText>Eksplicit f</w:delText>
        </w:r>
      </w:del>
      <w:del w:id="5613" w:date="2017-05-05T17:26:20Z" w:author="Forfatter">
        <w:r>
          <w:rPr>
            <w:rtl w:val="0"/>
            <w:lang w:val="da-DK"/>
          </w:rPr>
          <w:delText>æ</w:delText>
        </w:r>
      </w:del>
      <w:del w:id="5614" w:date="2017-05-05T17:26:20Z" w:author="Forfatter">
        <w:r>
          <w:rPr>
            <w:rtl w:val="0"/>
          </w:rPr>
          <w:delText>rdigg</w:delText>
        </w:r>
      </w:del>
      <w:del w:id="5615" w:date="2017-05-05T17:26:20Z" w:author="Forfatter">
        <w:r>
          <w:rPr>
            <w:rtl w:val="0"/>
            <w:lang w:val="da-DK"/>
          </w:rPr>
          <w:delText>ø</w:delText>
        </w:r>
      </w:del>
      <w:del w:id="5616" w:date="2017-05-05T17:26:20Z" w:author="Forfatter">
        <w:r>
          <w:rPr>
            <w:rtl w:val="0"/>
            <w:lang w:val="da-DK"/>
          </w:rPr>
          <w:delText>relse af indberetning</w:delText>
        </w:r>
      </w:del>
    </w:p>
    <w:p>
      <w:pPr>
        <w:pStyle w:val="normal.0"/>
        <w:pBdr>
          <w:top w:val="single" w:color="f2f2f2" w:sz="4" w:space="0" w:shadow="0" w:frame="0"/>
          <w:left w:val="single" w:color="f2f2f2" w:sz="4" w:space="0" w:shadow="0" w:frame="0"/>
          <w:bottom w:val="single" w:color="f2f2f2" w:sz="4" w:space="0" w:shadow="0" w:frame="0"/>
          <w:right w:val="single" w:color="f2f2f2" w:sz="4" w:space="0" w:shadow="0" w:frame="0"/>
        </w:pBdr>
        <w:shd w:val="clear" w:color="auto" w:fill="f2f2f2"/>
        <w:ind w:left="720" w:hanging="360"/>
        <w:rPr>
          <w:del w:id="5617" w:date="2017-09-18T11:05:26Z" w:author="Mads Hjorth"/>
        </w:rPr>
      </w:pPr>
      <w:del w:id="5618" w:date="2017-09-18T11:05:26Z" w:author="Mads Hjorth">
        <w:r>
          <w:rPr>
            <w:rtl w:val="0"/>
            <w:lang w:val="da-DK"/>
          </w:rPr>
          <w:delText>Tillade revision af tidligere indberetninger</w:delText>
        </w:r>
      </w:del>
    </w:p>
    <w:p>
      <w:pPr>
        <w:pStyle w:val="normal.0"/>
        <w:rPr>
          <w:del w:id="5619" w:date="2017-09-18T11:05:26Z" w:author="Mads Hjorth"/>
        </w:rPr>
      </w:pPr>
      <w:del w:id="5620" w:date="2017-09-18T11:05:26Z" w:author="Mads Hjorth">
        <w:r>
          <w:rPr>
            <w:rtl w:val="0"/>
          </w:rPr>
          <w:delText>Indberetningsservices skal underst</w:delText>
        </w:r>
      </w:del>
      <w:del w:id="5621" w:date="2017-09-18T11:05:26Z" w:author="Mads Hjorth">
        <w:r>
          <w:rPr>
            <w:rtl w:val="0"/>
            <w:lang w:val="da-DK"/>
          </w:rPr>
          <w:delText>ø</w:delText>
        </w:r>
      </w:del>
      <w:del w:id="5622" w:date="2017-09-18T11:05:26Z" w:author="Mads Hjorth">
        <w:r>
          <w:rPr>
            <w:rtl w:val="0"/>
            <w:lang w:val="fr-FR"/>
          </w:rPr>
          <w:delText xml:space="preserve">tte </w:delText>
        </w:r>
      </w:del>
      <w:del w:id="5623" w:date="2017-09-18T11:05:26Z" w:author="Mads Hjorth">
        <w:r>
          <w:rPr>
            <w:rFonts w:ascii="Calibri" w:cs="Calibri" w:hAnsi="Calibri" w:eastAsia="Calibri"/>
            <w:i w:val="1"/>
            <w:iCs w:val="1"/>
            <w:rtl w:val="0"/>
          </w:rPr>
          <w:delText>effektiv</w:delText>
        </w:r>
      </w:del>
      <w:del w:id="5624" w:date="2017-09-18T11:05:26Z" w:author="Mads Hjorth">
        <w:r>
          <w:rPr>
            <w:rtl w:val="0"/>
          </w:rPr>
          <w:delText xml:space="preserve"> </w:delText>
        </w:r>
      </w:del>
      <w:del w:id="5625" w:date="2017-09-18T11:05:26Z" w:author="Mads Hjorth">
        <w:r>
          <w:rPr>
            <w:rFonts w:ascii="Calibri" w:cs="Calibri" w:hAnsi="Calibri" w:eastAsia="Calibri"/>
            <w:i w:val="1"/>
            <w:iCs w:val="1"/>
            <w:rtl w:val="0"/>
          </w:rPr>
          <w:delText>straksvalidering</w:delText>
        </w:r>
      </w:del>
      <w:del w:id="5626" w:date="2017-09-18T11:05:26Z" w:author="Mads Hjorth">
        <w:r>
          <w:rPr>
            <w:rtl w:val="0"/>
          </w:rPr>
          <w:delText xml:space="preserve">. Det betyder at </w:delText>
        </w:r>
      </w:del>
      <w:del w:id="5627" w:date="2017-05-05T17:26:20Z" w:author="Forfatter">
        <w:r>
          <w:rPr>
            <w:rtl w:val="0"/>
          </w:rPr>
          <w:delText xml:space="preserve">den </w:delText>
        </w:r>
      </w:del>
      <w:del w:id="5628" w:date="2017-09-18T11:05:26Z" w:author="Mads Hjorth">
        <w:r>
          <w:rPr>
            <w:rtl w:val="0"/>
            <w:lang w:val="es-ES_tradnl"/>
          </w:rPr>
          <w:delText xml:space="preserve">servicen </w:delText>
        </w:r>
      </w:del>
      <w:del w:id="5629" w:date="2017-05-05T17:26:20Z" w:author="Forfatter">
        <w:r>
          <w:rPr>
            <w:rtl w:val="0"/>
            <w:lang w:val="da-DK"/>
          </w:rPr>
          <w:delText xml:space="preserve">skal </w:delText>
        </w:r>
      </w:del>
      <w:del w:id="5630" w:date="2017-09-18T11:05:26Z" w:author="Mads Hjorth">
        <w:r>
          <w:rPr>
            <w:rtl w:val="0"/>
            <w:lang w:val="da-DK"/>
          </w:rPr>
          <w:delText xml:space="preserve">automatisk og hurtigt </w:delText>
        </w:r>
      </w:del>
      <w:ins w:id="5631" w:date="2017-05-05T17:26:20Z" w:author="Forfatter">
        <w:del w:id="5632" w:date="2017-09-18T11:05:26Z" w:author="Mads Hjorth">
          <w:r>
            <w:rPr>
              <w:rtl w:val="0"/>
              <w:lang w:val="da-DK"/>
            </w:rPr>
            <w:delText xml:space="preserve">skal </w:delText>
          </w:r>
        </w:del>
      </w:ins>
      <w:del w:id="5633" w:date="2017-09-18T11:05:26Z" w:author="Mads Hjorth">
        <w:r>
          <w:rPr>
            <w:rtl w:val="0"/>
            <w:lang w:val="nl-NL"/>
          </w:rPr>
          <w:delText>afg</w:delText>
        </w:r>
      </w:del>
      <w:del w:id="5634" w:date="2017-09-18T11:05:26Z" w:author="Mads Hjorth">
        <w:r>
          <w:rPr>
            <w:rtl w:val="0"/>
            <w:lang w:val="da-DK"/>
          </w:rPr>
          <w:delText>ø</w:delText>
        </w:r>
      </w:del>
      <w:del w:id="5635" w:date="2017-09-18T11:05:26Z" w:author="Mads Hjorth">
        <w:r>
          <w:rPr>
            <w:rtl w:val="0"/>
            <w:lang w:val="da-DK"/>
          </w:rPr>
          <w:delText>re om den enkelte indberetning lever op til de minimumskrav der er aftalt. Det giver sundhedsproducenten mulighed for at anvende servicen allerede i forbindelse med registreringen af oplysninger.  Ikke alle former for valideringer er lige effektiv. S</w:delText>
        </w:r>
      </w:del>
      <w:del w:id="5636" w:date="2017-09-18T11:05:26Z" w:author="Mads Hjorth">
        <w:r>
          <w:rPr>
            <w:rtl w:val="0"/>
            <w:lang w:val="da-DK"/>
          </w:rPr>
          <w:delText>æ</w:delText>
        </w:r>
      </w:del>
      <w:del w:id="5637" w:date="2017-09-18T11:05:26Z" w:author="Mads Hjorth">
        <w:r>
          <w:rPr>
            <w:rtl w:val="0"/>
            <w:lang w:val="da-DK"/>
          </w:rPr>
          <w:delText>rligt kan valideringe</w:delText>
        </w:r>
      </w:del>
      <w:del w:id="5638" w:date="2017-05-05T17:26:20Z" w:author="Forfatter">
        <w:r>
          <w:rPr>
            <w:rtl w:val="0"/>
          </w:rPr>
          <w:delText>n</w:delText>
        </w:r>
      </w:del>
      <w:ins w:id="5639" w:date="2017-05-05T17:26:20Z" w:author="Forfatter">
        <w:del w:id="5640" w:date="2017-09-18T11:05:26Z" w:author="Mads Hjorth">
          <w:r>
            <w:rPr>
              <w:rtl w:val="0"/>
            </w:rPr>
            <w:delText>r,</w:delText>
          </w:r>
        </w:del>
      </w:ins>
      <w:del w:id="5641" w:date="2017-09-18T11:05:26Z" w:author="Mads Hjorth">
        <w:r>
          <w:rPr>
            <w:rtl w:val="0"/>
            <w:lang w:val="da-DK"/>
          </w:rPr>
          <w:delText xml:space="preserve"> der forholder sig til oplysninger</w:delText>
        </w:r>
      </w:del>
      <w:ins w:id="5642" w:date="2017-05-05T17:26:20Z" w:author="Forfatter">
        <w:del w:id="5643" w:date="2017-09-18T11:05:26Z" w:author="Mads Hjorth">
          <w:r>
            <w:rPr>
              <w:rtl w:val="0"/>
            </w:rPr>
            <w:delText>,</w:delText>
          </w:r>
        </w:del>
      </w:ins>
      <w:del w:id="5644" w:date="2017-09-18T11:05:26Z" w:author="Mads Hjorth">
        <w:r>
          <w:rPr>
            <w:rtl w:val="0"/>
          </w:rPr>
          <w:delText xml:space="preserve"> </w:delText>
        </w:r>
      </w:del>
      <w:del w:id="5645" w:date="2017-05-05T17:26:20Z" w:author="Forfatter">
        <w:r>
          <w:rPr>
            <w:rtl w:val="0"/>
            <w:lang w:val="de-DE"/>
          </w:rPr>
          <w:delText xml:space="preserve">der </w:delText>
        </w:r>
      </w:del>
      <w:ins w:id="5646" w:date="2017-05-05T17:26:20Z" w:author="Forfatter">
        <w:del w:id="5647" w:date="2017-09-18T11:05:26Z" w:author="Mads Hjorth">
          <w:r>
            <w:rPr>
              <w:rtl w:val="0"/>
            </w:rPr>
            <w:delText xml:space="preserve">som </w:delText>
          </w:r>
        </w:del>
      </w:ins>
      <w:del w:id="5648" w:date="2017-09-18T11:05:26Z" w:author="Mads Hjorth">
        <w:r>
          <w:rPr>
            <w:rtl w:val="0"/>
            <w:lang w:val="da-DK"/>
          </w:rPr>
          <w:delText xml:space="preserve">ikke kan </w:delText>
        </w:r>
      </w:del>
      <w:del w:id="5649" w:date="2017-09-18T11:05:26Z" w:author="Mads Hjorth">
        <w:r>
          <w:rPr>
            <w:rtl w:val="0"/>
            <w:lang w:val="da-DK"/>
          </w:rPr>
          <w:delText>æ</w:delText>
        </w:r>
      </w:del>
      <w:del w:id="5650" w:date="2017-09-18T11:05:26Z" w:author="Mads Hjorth">
        <w:r>
          <w:rPr>
            <w:rtl w:val="0"/>
            <w:lang w:val="fr-FR"/>
          </w:rPr>
          <w:delText xml:space="preserve">ndres </w:delText>
        </w:r>
      </w:del>
      <w:del w:id="5651" w:date="2017-05-05T17:26:20Z" w:author="Forfatter">
        <w:r>
          <w:rPr>
            <w:rtl w:val="0"/>
            <w:lang w:val="da-DK"/>
          </w:rPr>
          <w:delText xml:space="preserve">af </w:delText>
        </w:r>
      </w:del>
      <w:del w:id="5652" w:date="2017-09-18T11:05:26Z" w:author="Mads Hjorth">
        <w:r>
          <w:rPr>
            <w:rtl w:val="0"/>
            <w:lang w:val="da-DK"/>
          </w:rPr>
          <w:delText>i den enkelte indberetning v</w:delText>
        </w:r>
      </w:del>
      <w:del w:id="5653" w:date="2017-09-18T11:05:26Z" w:author="Mads Hjorth">
        <w:r>
          <w:rPr>
            <w:rtl w:val="0"/>
            <w:lang w:val="da-DK"/>
          </w:rPr>
          <w:delText>æ</w:delText>
        </w:r>
      </w:del>
      <w:del w:id="5654" w:date="2017-09-18T11:05:26Z" w:author="Mads Hjorth">
        <w:r>
          <w:rPr>
            <w:rtl w:val="0"/>
          </w:rPr>
          <w:delText>re problematisk. Et konkret eksempel kan v</w:delText>
        </w:r>
      </w:del>
      <w:del w:id="5655" w:date="2017-09-18T11:05:26Z" w:author="Mads Hjorth">
        <w:r>
          <w:rPr>
            <w:rtl w:val="0"/>
            <w:lang w:val="da-DK"/>
          </w:rPr>
          <w:delText>æ</w:delText>
        </w:r>
      </w:del>
      <w:del w:id="5656" w:date="2017-09-18T11:05:26Z" w:author="Mads Hjorth">
        <w:r>
          <w:rPr>
            <w:rtl w:val="0"/>
            <w:lang w:val="fr-FR"/>
          </w:rPr>
          <w:delText xml:space="preserve">re et </w:delText>
        </w:r>
      </w:del>
      <w:del w:id="5657" w:date="2017-09-18T11:05:26Z" w:author="Mads Hjorth">
        <w:r>
          <w:rPr>
            <w:rtl w:val="0"/>
            <w:lang w:val="da-DK"/>
          </w:rPr>
          <w:delText>ø</w:delText>
        </w:r>
      </w:del>
      <w:del w:id="5658" w:date="2017-09-18T11:05:26Z" w:author="Mads Hjorth">
        <w:r>
          <w:rPr>
            <w:rtl w:val="0"/>
            <w:lang w:val="da-DK"/>
          </w:rPr>
          <w:delText xml:space="preserve">nske fra registerejere om ikke at tillade </w:delText>
        </w:r>
      </w:del>
      <w:ins w:id="5659" w:date="2017-05-05T17:26:20Z" w:author="Forfatter">
        <w:del w:id="5660" w:date="2017-09-18T11:05:26Z" w:author="Mads Hjorth">
          <w:r>
            <w:rPr>
              <w:rtl w:val="0"/>
              <w:lang w:val="da-DK"/>
            </w:rPr>
            <w:delText>at et register indeholder oplysninger om at en kvinde har f</w:delText>
          </w:r>
        </w:del>
      </w:ins>
      <w:ins w:id="5661" w:date="2017-05-05T17:26:20Z" w:author="Forfatter">
        <w:del w:id="5662" w:date="2017-09-18T11:05:26Z" w:author="Mads Hjorth">
          <w:r>
            <w:rPr>
              <w:rtl w:val="0"/>
              <w:lang w:val="da-DK"/>
            </w:rPr>
            <w:delText>ø</w:delText>
          </w:r>
        </w:del>
      </w:ins>
      <w:ins w:id="5663" w:date="2017-05-05T17:26:20Z" w:author="Forfatter">
        <w:del w:id="5664" w:date="2017-09-18T11:05:26Z" w:author="Mads Hjorth">
          <w:r>
            <w:rPr>
              <w:rtl w:val="0"/>
              <w:lang w:val="da-DK"/>
            </w:rPr>
            <w:delText>dt to gange inden for seks m</w:delText>
          </w:r>
        </w:del>
      </w:ins>
      <w:ins w:id="5665" w:date="2017-05-05T17:26:20Z" w:author="Forfatter">
        <w:del w:id="5666" w:date="2017-09-18T11:05:26Z" w:author="Mads Hjorth">
          <w:r>
            <w:rPr>
              <w:rtl w:val="0"/>
              <w:lang w:val="da-DK"/>
            </w:rPr>
            <w:delText>å</w:delText>
          </w:r>
        </w:del>
      </w:ins>
      <w:ins w:id="5667" w:date="2017-05-05T17:26:20Z" w:author="Forfatter">
        <w:del w:id="5668" w:date="2017-09-18T11:05:26Z" w:author="Mads Hjorth">
          <w:r>
            <w:rPr>
              <w:rtl w:val="0"/>
            </w:rPr>
            <w:delText>neder.</w:delText>
          </w:r>
        </w:del>
      </w:ins>
      <w:del w:id="5669" w:date="2017-05-05T17:26:20Z" w:author="Forfatter">
        <w:r>
          <w:rPr>
            <w:rtl w:val="0"/>
            <w:lang w:val="da-DK"/>
          </w:rPr>
          <w:delText>to indberetning om f</w:delText>
        </w:r>
      </w:del>
      <w:del w:id="5670" w:date="2017-05-05T17:26:20Z" w:author="Forfatter">
        <w:r>
          <w:rPr>
            <w:rtl w:val="0"/>
            <w:lang w:val="da-DK"/>
          </w:rPr>
          <w:delText>ø</w:delText>
        </w:r>
      </w:del>
      <w:del w:id="5671" w:date="2017-05-05T17:26:20Z" w:author="Forfatter">
        <w:r>
          <w:rPr>
            <w:rtl w:val="0"/>
            <w:lang w:val="da-DK"/>
          </w:rPr>
          <w:delText>dsler af den samme kvinde indenfor 6 m</w:delText>
        </w:r>
      </w:del>
      <w:del w:id="5672" w:date="2017-05-05T17:26:20Z" w:author="Forfatter">
        <w:r>
          <w:rPr>
            <w:rtl w:val="0"/>
            <w:lang w:val="da-DK"/>
          </w:rPr>
          <w:delText>å</w:delText>
        </w:r>
      </w:del>
      <w:del w:id="5673" w:date="2017-05-05T17:26:20Z" w:author="Forfatter">
        <w:r>
          <w:rPr>
            <w:rtl w:val="0"/>
          </w:rPr>
          <w:delText>neder.</w:delText>
        </w:r>
      </w:del>
      <w:del w:id="5674" w:date="2017-09-18T11:05:26Z" w:author="Mads Hjorth">
        <w:r>
          <w:rPr>
            <w:rtl w:val="0"/>
            <w:lang w:val="da-DK"/>
          </w:rPr>
          <w:delText xml:space="preserve"> Den sundhedsproducent</w:delText>
        </w:r>
      </w:del>
      <w:del w:id="5675" w:date="2017-05-05T17:26:20Z" w:author="Forfatter">
        <w:r>
          <w:rPr>
            <w:rtl w:val="0"/>
          </w:rPr>
          <w:delText>s</w:delText>
        </w:r>
      </w:del>
      <w:del w:id="5676" w:date="2017-09-18T11:05:26Z" w:author="Mads Hjorth">
        <w:r>
          <w:rPr>
            <w:rtl w:val="0"/>
            <w:lang w:val="da-DK"/>
          </w:rPr>
          <w:delText xml:space="preserve"> der indberetter f</w:delText>
        </w:r>
      </w:del>
      <w:del w:id="5677" w:date="2017-09-18T11:05:26Z" w:author="Mads Hjorth">
        <w:r>
          <w:rPr>
            <w:rtl w:val="0"/>
            <w:lang w:val="da-DK"/>
          </w:rPr>
          <w:delText>ø</w:delText>
        </w:r>
      </w:del>
      <w:del w:id="5678" w:date="2017-09-18T11:05:26Z" w:author="Mads Hjorth">
        <w:r>
          <w:rPr>
            <w:rtl w:val="0"/>
            <w:lang w:val="da-DK"/>
          </w:rPr>
          <w:delText>rst vil ikke opleve problemer</w:delText>
        </w:r>
      </w:del>
      <w:ins w:id="5679" w:date="2017-05-05T17:26:20Z" w:author="Forfatter">
        <w:del w:id="5680" w:date="2017-09-18T11:05:26Z" w:author="Mads Hjorth">
          <w:r>
            <w:rPr>
              <w:rtl w:val="0"/>
            </w:rPr>
            <w:delText>.</w:delText>
          </w:r>
        </w:del>
      </w:ins>
      <w:del w:id="5681" w:date="2017-05-05T17:26:20Z" w:author="Forfatter">
        <w:r>
          <w:rPr>
            <w:rtl w:val="0"/>
          </w:rPr>
          <w:delText>,</w:delText>
        </w:r>
      </w:del>
      <w:del w:id="5682" w:date="2017-09-18T11:05:26Z" w:author="Mads Hjorth">
        <w:r>
          <w:rPr>
            <w:rtl w:val="0"/>
          </w:rPr>
          <w:delText xml:space="preserve"> </w:delText>
        </w:r>
      </w:del>
      <w:del w:id="5683" w:date="2017-05-05T17:26:20Z" w:author="Forfatter">
        <w:r>
          <w:rPr>
            <w:rtl w:val="0"/>
            <w:lang w:val="de-DE"/>
          </w:rPr>
          <w:delText>men d</w:delText>
        </w:r>
      </w:del>
      <w:ins w:id="5684" w:date="2017-05-05T17:26:20Z" w:author="Forfatter">
        <w:del w:id="5685" w:date="2017-09-18T11:05:26Z" w:author="Mads Hjorth">
          <w:r>
            <w:rPr>
              <w:rtl w:val="0"/>
            </w:rPr>
            <w:delText>D</w:delText>
          </w:r>
        </w:del>
      </w:ins>
      <w:del w:id="5686" w:date="2017-09-18T11:05:26Z" w:author="Mads Hjorth">
        <w:r>
          <w:rPr>
            <w:rtl w:val="0"/>
          </w:rPr>
          <w:delText>en n</w:delText>
        </w:r>
      </w:del>
      <w:del w:id="5687" w:date="2017-09-18T11:05:26Z" w:author="Mads Hjorth">
        <w:r>
          <w:rPr>
            <w:rtl w:val="0"/>
            <w:lang w:val="da-DK"/>
          </w:rPr>
          <w:delText>æ</w:delText>
        </w:r>
      </w:del>
      <w:del w:id="5688" w:date="2017-09-18T11:05:26Z" w:author="Mads Hjorth">
        <w:r>
          <w:rPr>
            <w:rtl w:val="0"/>
          </w:rPr>
          <w:delText xml:space="preserve">ste vil </w:delText>
        </w:r>
      </w:del>
      <w:ins w:id="5689" w:date="2017-05-05T17:26:20Z" w:author="Forfatter">
        <w:del w:id="5690" w:date="2017-09-18T11:05:26Z" w:author="Mads Hjorth">
          <w:r>
            <w:rPr>
              <w:rtl w:val="0"/>
              <w:lang w:val="da-DK"/>
            </w:rPr>
            <w:delText xml:space="preserve">derimod </w:delText>
          </w:r>
        </w:del>
      </w:ins>
      <w:del w:id="5691" w:date="2017-09-18T11:05:26Z" w:author="Mads Hjorth">
        <w:r>
          <w:rPr>
            <w:rtl w:val="0"/>
            <w:lang w:val="da-DK"/>
          </w:rPr>
          <w:delText>opleve at indberetningen ikke kan f</w:delText>
        </w:r>
      </w:del>
      <w:del w:id="5692" w:date="2017-09-18T11:05:26Z" w:author="Mads Hjorth">
        <w:r>
          <w:rPr>
            <w:rtl w:val="0"/>
            <w:lang w:val="da-DK"/>
          </w:rPr>
          <w:delText>æ</w:delText>
        </w:r>
      </w:del>
      <w:del w:id="5693" w:date="2017-09-18T11:05:26Z" w:author="Mads Hjorth">
        <w:r>
          <w:rPr>
            <w:rtl w:val="0"/>
          </w:rPr>
          <w:delText>rdigg</w:delText>
        </w:r>
      </w:del>
      <w:del w:id="5694" w:date="2017-09-18T11:05:26Z" w:author="Mads Hjorth">
        <w:r>
          <w:rPr>
            <w:rtl w:val="0"/>
            <w:lang w:val="da-DK"/>
          </w:rPr>
          <w:delText>ø</w:delText>
        </w:r>
      </w:del>
      <w:del w:id="5695" w:date="2017-09-18T11:05:26Z" w:author="Mads Hjorth">
        <w:r>
          <w:rPr>
            <w:rtl w:val="0"/>
            <w:lang w:val="da-DK"/>
          </w:rPr>
          <w:delText>res fordi den er i modstrid med den f</w:delText>
        </w:r>
      </w:del>
      <w:del w:id="5696" w:date="2017-09-18T11:05:26Z" w:author="Mads Hjorth">
        <w:r>
          <w:rPr>
            <w:rtl w:val="0"/>
            <w:lang w:val="da-DK"/>
          </w:rPr>
          <w:delText>ø</w:delText>
        </w:r>
      </w:del>
      <w:del w:id="5697" w:date="2017-09-18T11:05:26Z" w:author="Mads Hjorth">
        <w:r>
          <w:rPr>
            <w:rtl w:val="0"/>
            <w:lang w:val="da-DK"/>
          </w:rPr>
          <w:delText xml:space="preserve">rste. For at tillade begge sundhedsproducenter at indberette effektivt er det vigtigt ikke at foretage denne validering i indberetningsservicen. Hvis der er </w:delText>
        </w:r>
      </w:del>
      <w:del w:id="5698" w:date="2017-09-18T11:05:26Z" w:author="Mads Hjorth">
        <w:r>
          <w:rPr>
            <w:rtl w:val="0"/>
            <w:lang w:val="da-DK"/>
          </w:rPr>
          <w:delText>ø</w:delText>
        </w:r>
      </w:del>
      <w:del w:id="5699" w:date="2017-09-18T11:05:26Z" w:author="Mads Hjorth">
        <w:r>
          <w:rPr>
            <w:rtl w:val="0"/>
          </w:rPr>
          <w:delText xml:space="preserve">nske om </w:delText>
        </w:r>
      </w:del>
      <w:del w:id="5700" w:date="2017-05-05T17:26:20Z" w:author="Forfatter">
        <w:r>
          <w:rPr>
            <w:rtl w:val="0"/>
          </w:rPr>
          <w:delText xml:space="preserve">at </w:delText>
        </w:r>
      </w:del>
      <w:del w:id="5701" w:date="2017-09-18T11:05:26Z" w:author="Mads Hjorth">
        <w:r>
          <w:rPr>
            <w:rtl w:val="0"/>
            <w:lang w:val="da-DK"/>
          </w:rPr>
          <w:delText>efterf</w:delText>
        </w:r>
      </w:del>
      <w:del w:id="5702" w:date="2017-09-18T11:05:26Z" w:author="Mads Hjorth">
        <w:r>
          <w:rPr>
            <w:rtl w:val="0"/>
            <w:lang w:val="da-DK"/>
          </w:rPr>
          <w:delText>ø</w:delText>
        </w:r>
      </w:del>
      <w:del w:id="5703" w:date="2017-09-18T11:05:26Z" w:author="Mads Hjorth">
        <w:r>
          <w:rPr>
            <w:rtl w:val="0"/>
            <w:lang w:val="da-DK"/>
          </w:rPr>
          <w:delText>lgende at rette disse oplysninger i sundhedsproducenternes systemer m</w:delText>
        </w:r>
      </w:del>
      <w:del w:id="5704" w:date="2017-09-18T11:05:26Z" w:author="Mads Hjorth">
        <w:r>
          <w:rPr>
            <w:rtl w:val="0"/>
          </w:rPr>
          <w:delText xml:space="preserve">å </w:delText>
        </w:r>
      </w:del>
      <w:del w:id="5705" w:date="2017-09-18T11:05:26Z" w:author="Mads Hjorth">
        <w:r>
          <w:rPr>
            <w:rtl w:val="0"/>
          </w:rPr>
          <w:delText>dette g</w:delText>
        </w:r>
      </w:del>
      <w:del w:id="5706" w:date="2017-09-18T11:05:26Z" w:author="Mads Hjorth">
        <w:r>
          <w:rPr>
            <w:rtl w:val="0"/>
            <w:lang w:val="da-DK"/>
          </w:rPr>
          <w:delText>ø</w:delText>
        </w:r>
      </w:del>
      <w:del w:id="5707" w:date="2017-09-18T11:05:26Z" w:author="Mads Hjorth">
        <w:r>
          <w:rPr>
            <w:rtl w:val="0"/>
          </w:rPr>
          <w:delText>res i selvst</w:delText>
        </w:r>
      </w:del>
      <w:del w:id="5708" w:date="2017-09-18T11:05:26Z" w:author="Mads Hjorth">
        <w:r>
          <w:rPr>
            <w:rtl w:val="0"/>
            <w:lang w:val="da-DK"/>
          </w:rPr>
          <w:delText>æ</w:delText>
        </w:r>
      </w:del>
      <w:del w:id="5709" w:date="2017-09-18T11:05:26Z" w:author="Mads Hjorth">
        <w:r>
          <w:rPr>
            <w:rtl w:val="0"/>
            <w:lang w:val="da-DK"/>
          </w:rPr>
          <w:delText>ndige processer og ikke som en del af indberetningen. Valideringen der kun indeholder den f</w:delText>
        </w:r>
      </w:del>
      <w:del w:id="5710" w:date="2017-09-18T11:05:26Z" w:author="Mads Hjorth">
        <w:r>
          <w:rPr>
            <w:rtl w:val="0"/>
            <w:lang w:val="da-DK"/>
          </w:rPr>
          <w:delText>ø</w:delText>
        </w:r>
      </w:del>
      <w:del w:id="5711" w:date="2017-09-18T11:05:26Z" w:author="Mads Hjorth">
        <w:r>
          <w:rPr>
            <w:rtl w:val="0"/>
            <w:lang w:val="da-DK"/>
          </w:rPr>
          <w:delText>rste fund</w:delText>
        </w:r>
      </w:del>
      <w:del w:id="5712" w:date="2017-05-05T17:26:20Z" w:author="Forfatter">
        <w:r>
          <w:rPr>
            <w:rtl w:val="0"/>
          </w:rPr>
          <w:delText>e</w:delText>
        </w:r>
      </w:del>
      <w:del w:id="5713" w:date="2017-09-18T11:05:26Z" w:author="Mads Hjorth">
        <w:r>
          <w:rPr>
            <w:rtl w:val="0"/>
          </w:rPr>
          <w:delText>n</w:delText>
        </w:r>
      </w:del>
      <w:del w:id="5714" w:date="2017-05-05T17:26:20Z" w:author="Forfatter">
        <w:r>
          <w:rPr>
            <w:rtl w:val="0"/>
          </w:rPr>
          <w:delText>d</w:delText>
        </w:r>
      </w:del>
      <w:del w:id="5715" w:date="2017-09-18T11:05:26Z" w:author="Mads Hjorth">
        <w:r>
          <w:rPr>
            <w:rtl w:val="0"/>
            <w:lang w:val="nl-NL"/>
          </w:rPr>
          <w:delText>e overtr</w:delText>
        </w:r>
      </w:del>
      <w:del w:id="5716" w:date="2017-09-18T11:05:26Z" w:author="Mads Hjorth">
        <w:r>
          <w:rPr>
            <w:rtl w:val="0"/>
            <w:lang w:val="da-DK"/>
          </w:rPr>
          <w:delText>æ</w:delText>
        </w:r>
      </w:del>
      <w:del w:id="5717" w:date="2017-09-18T11:05:26Z" w:author="Mads Hjorth">
        <w:r>
          <w:rPr>
            <w:rtl w:val="0"/>
            <w:lang w:val="da-DK"/>
          </w:rPr>
          <w:delText>delse af minimumskriterier kan ogs</w:delText>
        </w:r>
      </w:del>
      <w:del w:id="5718" w:date="2017-09-18T11:05:26Z" w:author="Mads Hjorth">
        <w:r>
          <w:rPr>
            <w:rtl w:val="0"/>
          </w:rPr>
          <w:delText xml:space="preserve">å </w:delText>
        </w:r>
      </w:del>
      <w:del w:id="5719" w:date="2017-09-18T11:05:26Z" w:author="Mads Hjorth">
        <w:r>
          <w:rPr>
            <w:rtl w:val="0"/>
          </w:rPr>
          <w:delText>f</w:delText>
        </w:r>
      </w:del>
      <w:del w:id="5720" w:date="2017-09-18T11:05:26Z" w:author="Mads Hjorth">
        <w:r>
          <w:rPr>
            <w:rtl w:val="0"/>
            <w:lang w:val="da-DK"/>
          </w:rPr>
          <w:delText>ø</w:delText>
        </w:r>
      </w:del>
      <w:del w:id="5721" w:date="2017-09-18T11:05:26Z" w:author="Mads Hjorth">
        <w:r>
          <w:rPr>
            <w:rtl w:val="0"/>
          </w:rPr>
          <w:delText>re til ineffektive implementeringer. Ved indberetningen b</w:delText>
        </w:r>
      </w:del>
      <w:del w:id="5722" w:date="2017-09-18T11:05:26Z" w:author="Mads Hjorth">
        <w:r>
          <w:rPr>
            <w:rtl w:val="0"/>
            <w:lang w:val="da-DK"/>
          </w:rPr>
          <w:delText>ø</w:delText>
        </w:r>
      </w:del>
      <w:del w:id="5723" w:date="2017-09-18T11:05:26Z" w:author="Mads Hjorth">
        <w:r>
          <w:rPr>
            <w:rtl w:val="0"/>
          </w:rPr>
          <w:delText>r s</w:delText>
        </w:r>
      </w:del>
      <w:del w:id="5724" w:date="2017-09-18T11:05:26Z" w:author="Mads Hjorth">
        <w:r>
          <w:rPr>
            <w:rtl w:val="0"/>
          </w:rPr>
          <w:delText xml:space="preserve">å </w:delText>
        </w:r>
      </w:del>
      <w:del w:id="5725" w:date="2017-09-18T11:05:26Z" w:author="Mads Hjorth">
        <w:r>
          <w:rPr>
            <w:rtl w:val="0"/>
            <w:lang w:val="da-DK"/>
          </w:rPr>
          <w:delText>mange kriterier som muligt vurderes i samme omgang. Udformningen af meddelelser omkring minimumskriterier b</w:delText>
        </w:r>
      </w:del>
      <w:del w:id="5726" w:date="2017-09-18T11:05:26Z" w:author="Mads Hjorth">
        <w:r>
          <w:rPr>
            <w:rtl w:val="0"/>
            <w:lang w:val="da-DK"/>
          </w:rPr>
          <w:delText>ø</w:delText>
        </w:r>
      </w:del>
      <w:del w:id="5727" w:date="2017-09-18T11:05:26Z" w:author="Mads Hjorth">
        <w:r>
          <w:rPr>
            <w:rtl w:val="0"/>
            <w:lang w:val="da-DK"/>
          </w:rPr>
          <w:delText>r udformes s</w:delText>
        </w:r>
      </w:del>
      <w:del w:id="5728" w:date="2017-09-18T11:05:26Z" w:author="Mads Hjorth">
        <w:r>
          <w:rPr>
            <w:rtl w:val="0"/>
          </w:rPr>
          <w:delText xml:space="preserve">å </w:delText>
        </w:r>
      </w:del>
      <w:del w:id="5729" w:date="2017-09-18T11:05:26Z" w:author="Mads Hjorth">
        <w:r>
          <w:rPr>
            <w:rtl w:val="0"/>
          </w:rPr>
          <w:delText>de effektivt underst</w:delText>
        </w:r>
      </w:del>
      <w:del w:id="5730" w:date="2017-09-18T11:05:26Z" w:author="Mads Hjorth">
        <w:r>
          <w:rPr>
            <w:rtl w:val="0"/>
            <w:lang w:val="da-DK"/>
          </w:rPr>
          <w:delText>ø</w:delText>
        </w:r>
      </w:del>
      <w:del w:id="5731" w:date="2017-09-18T11:05:26Z" w:author="Mads Hjorth">
        <w:r>
          <w:rPr>
            <w:rtl w:val="0"/>
            <w:lang w:val="da-DK"/>
          </w:rPr>
          <w:delText xml:space="preserve">tter den registrerendes rettelser i den enkelte indberetning. </w:delText>
        </w:r>
      </w:del>
    </w:p>
    <w:p>
      <w:pPr>
        <w:pStyle w:val="normal.0"/>
        <w:rPr>
          <w:del w:id="5732" w:date="2017-05-05T17:26:20Z" w:author="Forfatter"/>
        </w:rPr>
      </w:pPr>
      <w:del w:id="5733" w:date="2017-05-05T17:26:20Z" w:author="Forfatter">
        <w:r>
          <w:rPr>
            <w:rtl w:val="0"/>
          </w:rPr>
          <w:delText>Indberetningsservices skal underst</w:delText>
        </w:r>
      </w:del>
      <w:del w:id="5734" w:date="2017-05-05T17:26:20Z" w:author="Forfatter">
        <w:r>
          <w:rPr>
            <w:rtl w:val="0"/>
            <w:lang w:val="da-DK"/>
          </w:rPr>
          <w:delText>ø</w:delText>
        </w:r>
      </w:del>
      <w:del w:id="5735" w:date="2017-05-05T17:26:20Z" w:author="Forfatter">
        <w:r>
          <w:rPr>
            <w:rtl w:val="0"/>
            <w:lang w:val="fr-FR"/>
          </w:rPr>
          <w:delText xml:space="preserve">tte </w:delText>
        </w:r>
      </w:del>
      <w:del w:id="5736" w:date="2017-05-05T17:26:20Z" w:author="Forfatter">
        <w:r>
          <w:rPr>
            <w:rFonts w:ascii="Calibri" w:cs="Calibri" w:hAnsi="Calibri" w:eastAsia="Calibri"/>
            <w:i w:val="1"/>
            <w:iCs w:val="1"/>
            <w:rtl w:val="0"/>
          </w:rPr>
          <w:delText>l</w:delText>
        </w:r>
      </w:del>
      <w:del w:id="5737" w:date="2017-05-05T17:26:20Z" w:author="Forfatter">
        <w:r>
          <w:rPr>
            <w:rFonts w:ascii="Calibri" w:cs="Calibri" w:hAnsi="Calibri" w:eastAsia="Calibri"/>
            <w:i w:val="1"/>
            <w:iCs w:val="1"/>
            <w:rtl w:val="0"/>
            <w:lang w:val="da-DK"/>
          </w:rPr>
          <w:delText>ø</w:delText>
        </w:r>
      </w:del>
      <w:del w:id="5738" w:date="2017-05-05T17:26:20Z" w:author="Forfatter">
        <w:r>
          <w:rPr>
            <w:rFonts w:ascii="Calibri" w:cs="Calibri" w:hAnsi="Calibri" w:eastAsia="Calibri"/>
            <w:i w:val="1"/>
            <w:iCs w:val="1"/>
            <w:rtl w:val="0"/>
            <w:lang w:val="da-DK"/>
          </w:rPr>
          <w:delText>bende udfyldelse</w:delText>
        </w:r>
      </w:del>
      <w:del w:id="5739" w:date="2017-05-05T17:26:20Z" w:author="Forfatter">
        <w:r>
          <w:rPr>
            <w:rtl w:val="0"/>
            <w:lang w:val="da-DK"/>
          </w:rPr>
          <w:delText xml:space="preserve">. En indberetning skal kunne udfyldes i forbindelse flere aktiviteter og indberetningsservicen skal tilbyde faciliteter til at fastholde de delvist udfyldte indberetninger. Det er ikke et krav til sundhedsproducenterne at skulle anvende denne funktion, hvis de </w:delText>
        </w:r>
      </w:del>
      <w:del w:id="5740" w:date="2017-05-05T17:26:20Z" w:author="Forfatter">
        <w:r>
          <w:rPr>
            <w:rtl w:val="0"/>
            <w:lang w:val="da-DK"/>
          </w:rPr>
          <w:delText>ø</w:delText>
        </w:r>
      </w:del>
      <w:del w:id="5741" w:date="2017-05-05T17:26:20Z" w:author="Forfatter">
        <w:r>
          <w:rPr>
            <w:rtl w:val="0"/>
            <w:lang w:val="da-DK"/>
          </w:rPr>
          <w:delText>nsker at anvende egne systemer til at opbevare delvist udfyldte indberetninger. Delvist udfyldte indberetninger b</w:delText>
        </w:r>
      </w:del>
      <w:del w:id="5742" w:date="2017-05-05T17:26:20Z" w:author="Forfatter">
        <w:r>
          <w:rPr>
            <w:rtl w:val="0"/>
            <w:lang w:val="da-DK"/>
          </w:rPr>
          <w:delText>ø</w:delText>
        </w:r>
      </w:del>
      <w:del w:id="5743" w:date="2017-05-05T17:26:20Z" w:author="Forfatter">
        <w:r>
          <w:rPr>
            <w:rtl w:val="0"/>
            <w:lang w:val="da-DK"/>
          </w:rPr>
          <w:delText>r udelukkende v</w:delText>
        </w:r>
      </w:del>
      <w:del w:id="5744" w:date="2017-05-05T17:26:20Z" w:author="Forfatter">
        <w:r>
          <w:rPr>
            <w:rtl w:val="0"/>
            <w:lang w:val="da-DK"/>
          </w:rPr>
          <w:delText>æ</w:delText>
        </w:r>
      </w:del>
      <w:del w:id="5745" w:date="2017-05-05T17:26:20Z" w:author="Forfatter">
        <w:r>
          <w:rPr>
            <w:rtl w:val="0"/>
          </w:rPr>
          <w:delText>re tilg</w:delText>
        </w:r>
      </w:del>
      <w:del w:id="5746" w:date="2017-05-05T17:26:20Z" w:author="Forfatter">
        <w:r>
          <w:rPr>
            <w:rtl w:val="0"/>
            <w:lang w:val="da-DK"/>
          </w:rPr>
          <w:delText>æ</w:delText>
        </w:r>
      </w:del>
      <w:del w:id="5747" w:date="2017-05-05T17:26:20Z" w:author="Forfatter">
        <w:r>
          <w:rPr>
            <w:rtl w:val="0"/>
            <w:lang w:val="da-DK"/>
          </w:rPr>
          <w:delText>ngelig for den enkelte sundhedsproducent og b</w:delText>
        </w:r>
      </w:del>
      <w:del w:id="5748" w:date="2017-05-05T17:26:20Z" w:author="Forfatter">
        <w:r>
          <w:rPr>
            <w:rtl w:val="0"/>
            <w:lang w:val="da-DK"/>
          </w:rPr>
          <w:delText>ø</w:delText>
        </w:r>
      </w:del>
      <w:del w:id="5749" w:date="2017-05-05T17:26:20Z" w:author="Forfatter">
        <w:r>
          <w:rPr>
            <w:rtl w:val="0"/>
            <w:lang w:val="da-DK"/>
          </w:rPr>
          <w:delText>r ikke deles med registerejer eller andre sundhedsproducenter. Oplysninger b</w:delText>
        </w:r>
      </w:del>
      <w:del w:id="5750" w:date="2017-05-05T17:26:20Z" w:author="Forfatter">
        <w:r>
          <w:rPr>
            <w:rtl w:val="0"/>
            <w:lang w:val="da-DK"/>
          </w:rPr>
          <w:delText>ø</w:delText>
        </w:r>
      </w:del>
      <w:del w:id="5751" w:date="2017-05-05T17:26:20Z" w:author="Forfatter">
        <w:r>
          <w:rPr>
            <w:rtl w:val="0"/>
            <w:lang w:val="da-DK"/>
          </w:rPr>
          <w:delText xml:space="preserve">r betragtes som midlertidige og ikke-valide indtil der er foretaget en eksplicit afslutning af indberetningen og registerejeren minimumskriterier for modtagelse er opfyldt.    </w:delText>
        </w:r>
      </w:del>
    </w:p>
    <w:p>
      <w:pPr>
        <w:pStyle w:val="normal.0"/>
        <w:jc w:val="left"/>
        <w:rPr>
          <w:del w:id="5752" w:date="2017-09-18T11:05:26Z" w:author="Mads Hjorth"/>
        </w:rPr>
      </w:pPr>
      <w:del w:id="5753" w:date="2017-09-18T11:05:26Z" w:author="Mads Hjorth">
        <w:r>
          <w:rPr>
            <w:rtl w:val="0"/>
          </w:rPr>
          <w:delText xml:space="preserve">Indberetningsservicen skal </w:delText>
        </w:r>
      </w:del>
      <w:del w:id="5754" w:date="2017-09-18T11:05:26Z" w:author="Mads Hjorth">
        <w:r>
          <w:rPr>
            <w:rFonts w:ascii="Calibri" w:cs="Calibri" w:hAnsi="Calibri" w:eastAsia="Calibri"/>
            <w:i w:val="1"/>
            <w:iCs w:val="1"/>
            <w:rtl w:val="0"/>
            <w:lang w:val="da-DK"/>
          </w:rPr>
          <w:delText>tillade lokale tilf</w:delText>
        </w:r>
      </w:del>
      <w:del w:id="5755" w:date="2017-09-18T11:05:26Z" w:author="Mads Hjorth">
        <w:r>
          <w:rPr>
            <w:rFonts w:ascii="Calibri" w:cs="Calibri" w:hAnsi="Calibri" w:eastAsia="Calibri"/>
            <w:i w:val="1"/>
            <w:iCs w:val="1"/>
            <w:rtl w:val="0"/>
            <w:lang w:val="da-DK"/>
          </w:rPr>
          <w:delText>ø</w:delText>
        </w:r>
      </w:del>
      <w:del w:id="5756" w:date="2017-09-18T11:05:26Z" w:author="Mads Hjorth">
        <w:r>
          <w:rPr>
            <w:rFonts w:ascii="Calibri" w:cs="Calibri" w:hAnsi="Calibri" w:eastAsia="Calibri"/>
            <w:i w:val="1"/>
            <w:iCs w:val="1"/>
            <w:rtl w:val="0"/>
            <w:lang w:val="da-DK"/>
          </w:rPr>
          <w:delText>jelser</w:delText>
        </w:r>
      </w:del>
      <w:del w:id="5757" w:date="2017-09-18T11:05:26Z" w:author="Mads Hjorth">
        <w:r>
          <w:rPr>
            <w:rtl w:val="0"/>
            <w:lang w:val="da-DK"/>
          </w:rPr>
          <w:delText>, der giver den enkelte sundhedsproducent mulighed for at vedh</w:delText>
        </w:r>
      </w:del>
      <w:del w:id="5758" w:date="2017-09-18T11:05:26Z" w:author="Mads Hjorth">
        <w:r>
          <w:rPr>
            <w:rtl w:val="0"/>
            <w:lang w:val="da-DK"/>
          </w:rPr>
          <w:delText>æ</w:delText>
        </w:r>
      </w:del>
      <w:del w:id="5759" w:date="2017-09-18T11:05:26Z" w:author="Mads Hjorth">
        <w:r>
          <w:rPr>
            <w:rtl w:val="0"/>
            <w:lang w:val="da-DK"/>
          </w:rPr>
          <w:delText>ftet oplysninger, der g</w:delText>
        </w:r>
      </w:del>
      <w:del w:id="5760" w:date="2017-09-18T11:05:26Z" w:author="Mads Hjorth">
        <w:r>
          <w:rPr>
            <w:rtl w:val="0"/>
            <w:lang w:val="da-DK"/>
          </w:rPr>
          <w:delText>ø</w:delText>
        </w:r>
      </w:del>
      <w:del w:id="5761" w:date="2017-09-18T11:05:26Z" w:author="Mads Hjorth">
        <w:r>
          <w:rPr>
            <w:rtl w:val="0"/>
            <w:lang w:val="da-DK"/>
          </w:rPr>
          <w:delText>r det nemmere at sammenstille oplysninger fra registre med egne systemer. Fx kan et register kr</w:delText>
        </w:r>
      </w:del>
      <w:del w:id="5762" w:date="2017-09-18T11:05:26Z" w:author="Mads Hjorth">
        <w:r>
          <w:rPr>
            <w:rtl w:val="0"/>
            <w:lang w:val="da-DK"/>
          </w:rPr>
          <w:delText>æ</w:delText>
        </w:r>
      </w:del>
      <w:del w:id="5763" w:date="2017-09-18T11:05:26Z" w:author="Mads Hjorth">
        <w:r>
          <w:rPr>
            <w:rtl w:val="0"/>
            <w:lang w:val="da-DK"/>
          </w:rPr>
          <w:delText>ve at der angivelse sted for udf</w:delText>
        </w:r>
      </w:del>
      <w:del w:id="5764" w:date="2017-09-18T11:05:26Z" w:author="Mads Hjorth">
        <w:r>
          <w:rPr>
            <w:rtl w:val="0"/>
            <w:lang w:val="da-DK"/>
          </w:rPr>
          <w:delText>ø</w:delText>
        </w:r>
      </w:del>
      <w:del w:id="5765" w:date="2017-09-18T11:05:26Z" w:author="Mads Hjorth">
        <w:r>
          <w:rPr>
            <w:rtl w:val="0"/>
            <w:lang w:val="da-DK"/>
          </w:rPr>
          <w:delText xml:space="preserve">relsen af en aktivitet. Indberetningen kan stille krav om at der anvendes identifikationer der kan genfindes i nationale tjenester fx adresser eller afdelingsidentifikationer, men den enkelte sundhedsproducent kan have </w:delText>
        </w:r>
      </w:del>
      <w:del w:id="5766" w:date="2017-05-05T17:26:20Z" w:author="Forfatter">
        <w:r>
          <w:rPr>
            <w:rtl w:val="0"/>
            <w:lang w:val="da-DK"/>
          </w:rPr>
          <w:delText xml:space="preserve">stor </w:delText>
        </w:r>
      </w:del>
      <w:del w:id="5767" w:date="2017-09-18T11:05:26Z" w:author="Mads Hjorth">
        <w:r>
          <w:rPr>
            <w:rtl w:val="0"/>
            <w:lang w:val="de-DE"/>
          </w:rPr>
          <w:delText>gl</w:delText>
        </w:r>
      </w:del>
      <w:del w:id="5768" w:date="2017-09-18T11:05:26Z" w:author="Mads Hjorth">
        <w:r>
          <w:rPr>
            <w:rtl w:val="0"/>
            <w:lang w:val="da-DK"/>
          </w:rPr>
          <w:delText>æ</w:delText>
        </w:r>
      </w:del>
      <w:del w:id="5769" w:date="2017-09-18T11:05:26Z" w:author="Mads Hjorth">
        <w:r>
          <w:rPr>
            <w:rtl w:val="0"/>
            <w:lang w:val="da-DK"/>
          </w:rPr>
          <w:delText>de af at tilf</w:delText>
        </w:r>
      </w:del>
      <w:del w:id="5770" w:date="2017-09-18T11:05:26Z" w:author="Mads Hjorth">
        <w:r>
          <w:rPr>
            <w:rtl w:val="0"/>
            <w:lang w:val="da-DK"/>
          </w:rPr>
          <w:delText>ø</w:delText>
        </w:r>
      </w:del>
      <w:del w:id="5771" w:date="2017-09-18T11:05:26Z" w:author="Mads Hjorth">
        <w:r>
          <w:rPr>
            <w:rtl w:val="0"/>
            <w:lang w:val="da-DK"/>
          </w:rPr>
          <w:delText>je fx identifikation af de</w:delText>
        </w:r>
      </w:del>
      <w:del w:id="5772" w:date="2017-05-05T17:26:20Z" w:author="Forfatter">
        <w:r>
          <w:rPr>
            <w:rtl w:val="0"/>
          </w:rPr>
          <w:delText>n</w:delText>
        </w:r>
      </w:del>
      <w:ins w:id="5773" w:date="2017-05-05T17:26:20Z" w:author="Forfatter">
        <w:del w:id="5774" w:date="2017-09-18T11:05:26Z" w:author="Mads Hjorth">
          <w:r>
            <w:rPr>
              <w:rtl w:val="0"/>
            </w:rPr>
            <w:delText>t</w:delText>
          </w:r>
        </w:del>
      </w:ins>
      <w:del w:id="5775" w:date="2017-09-18T11:05:26Z" w:author="Mads Hjorth">
        <w:r>
          <w:rPr>
            <w:rtl w:val="0"/>
          </w:rPr>
          <w:delText xml:space="preserve"> enkelte lokal</w:delText>
        </w:r>
      </w:del>
      <w:ins w:id="5776" w:date="2017-05-05T17:26:20Z" w:author="Forfatter">
        <w:del w:id="5777" w:date="2017-09-18T11:05:26Z" w:author="Mads Hjorth">
          <w:r>
            <w:rPr>
              <w:rtl w:val="0"/>
            </w:rPr>
            <w:delText>e</w:delText>
          </w:r>
        </w:del>
      </w:ins>
      <w:del w:id="5778" w:date="2017-05-05T17:26:20Z" w:author="Forfatter">
        <w:r>
          <w:rPr>
            <w:rtl w:val="0"/>
          </w:rPr>
          <w:delText>e</w:delText>
        </w:r>
      </w:del>
      <w:del w:id="5779" w:date="2017-09-18T11:05:26Z" w:author="Mads Hjorth">
        <w:r>
          <w:rPr>
            <w:rtl w:val="0"/>
          </w:rPr>
          <w:delText>. P</w:delText>
        </w:r>
      </w:del>
      <w:del w:id="5780" w:date="2017-09-18T11:05:26Z" w:author="Mads Hjorth">
        <w:r>
          <w:rPr>
            <w:rtl w:val="0"/>
          </w:rPr>
          <w:delText xml:space="preserve">å </w:delText>
        </w:r>
      </w:del>
      <w:del w:id="5781" w:date="2017-09-18T11:05:26Z" w:author="Mads Hjorth">
        <w:r>
          <w:rPr>
            <w:rtl w:val="0"/>
            <w:lang w:val="da-DK"/>
          </w:rPr>
          <w:delText>samme m</w:delText>
        </w:r>
      </w:del>
      <w:del w:id="5782" w:date="2017-09-18T11:05:26Z" w:author="Mads Hjorth">
        <w:r>
          <w:rPr>
            <w:rtl w:val="0"/>
            <w:lang w:val="da-DK"/>
          </w:rPr>
          <w:delText>ø</w:delText>
        </w:r>
      </w:del>
      <w:del w:id="5783" w:date="2017-09-18T11:05:26Z" w:author="Mads Hjorth">
        <w:r>
          <w:rPr>
            <w:rtl w:val="0"/>
            <w:lang w:val="da-DK"/>
          </w:rPr>
          <w:delText xml:space="preserve">de kan </w:delText>
        </w:r>
      </w:del>
      <w:del w:id="5784" w:date="2017-05-05T17:26:20Z" w:author="Forfatter">
        <w:r>
          <w:rPr>
            <w:rtl w:val="0"/>
            <w:lang w:val="fr-FR"/>
          </w:rPr>
          <w:delText>lokale patient-id</w:delText>
        </w:r>
      </w:del>
      <w:del w:id="5785" w:date="2017-05-05T17:26:20Z" w:author="Forfatter">
        <w:r>
          <w:rPr>
            <w:rtl w:val="0"/>
          </w:rPr>
          <w:delText>’</w:delText>
        </w:r>
      </w:del>
      <w:del w:id="5786" w:date="2017-05-05T17:26:20Z" w:author="Forfatter">
        <w:r>
          <w:rPr>
            <w:rtl w:val="0"/>
          </w:rPr>
          <w:delText xml:space="preserve">er eller </w:delText>
        </w:r>
      </w:del>
      <w:del w:id="5787" w:date="2017-09-18T11:05:26Z" w:author="Mads Hjorth">
        <w:r>
          <w:rPr>
            <w:rtl w:val="0"/>
          </w:rPr>
          <w:delText>lokale forl</w:delText>
        </w:r>
      </w:del>
      <w:del w:id="5788" w:date="2017-09-18T11:05:26Z" w:author="Mads Hjorth">
        <w:r>
          <w:rPr>
            <w:rtl w:val="0"/>
            <w:lang w:val="da-DK"/>
          </w:rPr>
          <w:delText>ø</w:delText>
        </w:r>
      </w:del>
      <w:del w:id="5789" w:date="2017-09-18T11:05:26Z" w:author="Mads Hjorth">
        <w:r>
          <w:rPr>
            <w:rtl w:val="0"/>
            <w:lang w:val="sv-SE"/>
          </w:rPr>
          <w:delText>bsidentifikationer v</w:delText>
        </w:r>
      </w:del>
      <w:del w:id="5790" w:date="2017-09-18T11:05:26Z" w:author="Mads Hjorth">
        <w:r>
          <w:rPr>
            <w:rtl w:val="0"/>
            <w:lang w:val="da-DK"/>
          </w:rPr>
          <w:delText>æ</w:delText>
        </w:r>
      </w:del>
      <w:del w:id="5791" w:date="2017-09-18T11:05:26Z" w:author="Mads Hjorth">
        <w:r>
          <w:rPr>
            <w:rtl w:val="0"/>
          </w:rPr>
          <w:delText xml:space="preserve">re </w:delText>
        </w:r>
      </w:del>
      <w:del w:id="5792" w:date="2017-09-18T11:05:26Z" w:author="Mads Hjorth">
        <w:r>
          <w:rPr>
            <w:rtl w:val="0"/>
            <w:lang w:val="da-DK"/>
          </w:rPr>
          <w:delText>ø</w:delText>
        </w:r>
      </w:del>
      <w:del w:id="5793" w:date="2017-09-18T11:05:26Z" w:author="Mads Hjorth">
        <w:r>
          <w:rPr>
            <w:rtl w:val="0"/>
          </w:rPr>
          <w:delText>nskelige at tilf</w:delText>
        </w:r>
      </w:del>
      <w:del w:id="5794" w:date="2017-09-18T11:05:26Z" w:author="Mads Hjorth">
        <w:r>
          <w:rPr>
            <w:rtl w:val="0"/>
            <w:lang w:val="da-DK"/>
          </w:rPr>
          <w:delText>ø</w:delText>
        </w:r>
      </w:del>
      <w:del w:id="5795" w:date="2017-09-18T11:05:26Z" w:author="Mads Hjorth">
        <w:r>
          <w:rPr>
            <w:rtl w:val="0"/>
          </w:rPr>
          <w:delText xml:space="preserve">je for at </w:delText>
        </w:r>
      </w:del>
      <w:ins w:id="5796" w:date="2017-05-05T17:26:20Z" w:author="Forfatter">
        <w:del w:id="5797" w:date="2017-09-18T11:05:26Z" w:author="Mads Hjorth">
          <w:r>
            <w:rPr>
              <w:rtl w:val="0"/>
              <w:lang w:val="da-DK"/>
            </w:rPr>
            <w:delText xml:space="preserve">give bedre mulighed for at sammenknytte </w:delText>
          </w:r>
        </w:del>
      </w:ins>
      <w:del w:id="5798" w:date="2017-05-05T17:26:20Z" w:author="Forfatter">
        <w:r>
          <w:rPr>
            <w:rtl w:val="0"/>
            <w:lang w:val="da-DK"/>
          </w:rPr>
          <w:delText>ø</w:delText>
        </w:r>
      </w:del>
      <w:del w:id="5799" w:date="2017-05-05T17:26:20Z" w:author="Forfatter">
        <w:r>
          <w:rPr>
            <w:rtl w:val="0"/>
            <w:lang w:val="da-DK"/>
          </w:rPr>
          <w:delText xml:space="preserve">ge genbrug af de </w:delText>
        </w:r>
      </w:del>
      <w:del w:id="5800" w:date="2017-09-18T11:05:26Z" w:author="Mads Hjorth">
        <w:r>
          <w:rPr>
            <w:rtl w:val="0"/>
            <w:lang w:val="da-DK"/>
          </w:rPr>
          <w:delText xml:space="preserve">indberettede oplysninger </w:delText>
        </w:r>
      </w:del>
      <w:ins w:id="5801" w:date="2017-05-05T17:26:20Z" w:author="Forfatter">
        <w:del w:id="5802" w:date="2017-09-18T11:05:26Z" w:author="Mads Hjorth">
          <w:r>
            <w:rPr>
              <w:rtl w:val="0"/>
            </w:rPr>
            <w:delText>ud fra lokale form</w:delText>
          </w:r>
        </w:del>
      </w:ins>
      <w:ins w:id="5803" w:date="2017-05-05T17:26:20Z" w:author="Forfatter">
        <w:del w:id="5804" w:date="2017-09-18T11:05:26Z" w:author="Mads Hjorth">
          <w:r>
            <w:rPr>
              <w:rtl w:val="0"/>
              <w:lang w:val="da-DK"/>
            </w:rPr>
            <w:delText>å</w:delText>
          </w:r>
        </w:del>
      </w:ins>
      <w:ins w:id="5805" w:date="2017-05-05T17:26:20Z" w:author="Forfatter">
        <w:del w:id="5806" w:date="2017-09-18T11:05:26Z" w:author="Mads Hjorth">
          <w:r>
            <w:rPr>
              <w:rtl w:val="0"/>
              <w:lang w:val="pt-PT"/>
            </w:rPr>
            <w:delText>l.</w:delText>
          </w:r>
        </w:del>
      </w:ins>
      <w:ins w:id="5807" w:date="2017-05-05T17:26:20Z" w:author="Forfatter">
        <w:del w:id="5808" w:date="2017-05-05T17:26:20Z" w:author="Forfatter">
          <w:r>
            <w:rPr>
              <w:rtl w:val="0"/>
              <w:lang w:val="da-DK"/>
            </w:rPr>
            <w:delText xml:space="preserve"> (eksempelvis overholdelse af egne servicem</w:delText>
          </w:r>
        </w:del>
      </w:ins>
      <w:ins w:id="5809" w:date="2017-05-05T17:26:20Z" w:author="Forfatter">
        <w:del w:id="5810" w:date="2017-05-05T17:26:20Z" w:author="Forfatter">
          <w:r>
            <w:rPr>
              <w:rtl w:val="0"/>
              <w:lang w:val="da-DK"/>
            </w:rPr>
            <w:delText>å</w:delText>
          </w:r>
        </w:del>
      </w:ins>
      <w:ins w:id="5811" w:date="2017-05-05T17:26:20Z" w:author="Forfatter">
        <w:del w:id="5812" w:date="2017-05-05T17:26:20Z" w:author="Forfatter">
          <w:r>
            <w:rPr>
              <w:rtl w:val="0"/>
            </w:rPr>
            <w:delText>l).</w:delText>
          </w:r>
        </w:del>
      </w:ins>
      <w:del w:id="5813" w:date="2017-05-05T17:26:20Z" w:author="Forfatter">
        <w:r>
          <w:rPr>
            <w:rtl w:val="0"/>
          </w:rPr>
          <w:delText>til sekund</w:delText>
        </w:r>
      </w:del>
      <w:del w:id="5814" w:date="2017-05-05T17:26:20Z" w:author="Forfatter">
        <w:r>
          <w:rPr>
            <w:rtl w:val="0"/>
            <w:lang w:val="da-DK"/>
          </w:rPr>
          <w:delText>æ</w:delText>
        </w:r>
      </w:del>
      <w:del w:id="5815" w:date="2017-05-05T17:26:20Z" w:author="Forfatter">
        <w:r>
          <w:rPr>
            <w:rtl w:val="0"/>
          </w:rPr>
          <w:delText>re form</w:delText>
        </w:r>
      </w:del>
      <w:del w:id="5816" w:date="2017-05-05T17:26:20Z" w:author="Forfatter">
        <w:r>
          <w:rPr>
            <w:rtl w:val="0"/>
            <w:lang w:val="da-DK"/>
          </w:rPr>
          <w:delText>å</w:delText>
        </w:r>
      </w:del>
      <w:del w:id="5817" w:date="2017-05-05T17:26:20Z" w:author="Forfatter">
        <w:r>
          <w:rPr>
            <w:rtl w:val="0"/>
            <w:lang w:val="da-DK"/>
          </w:rPr>
          <w:delText>l hos den enkelte sundhedsproducent. P</w:delText>
        </w:r>
      </w:del>
      <w:del w:id="5818" w:date="2017-05-05T17:26:20Z" w:author="Forfatter">
        <w:r>
          <w:rPr>
            <w:rtl w:val="0"/>
          </w:rPr>
          <w:delText xml:space="preserve">å </w:delText>
        </w:r>
      </w:del>
      <w:del w:id="5819" w:date="2017-05-05T17:26:20Z" w:author="Forfatter">
        <w:r>
          <w:rPr>
            <w:rtl w:val="0"/>
            <w:lang w:val="da-DK"/>
          </w:rPr>
          <w:delText>samme m</w:delText>
        </w:r>
      </w:del>
      <w:del w:id="5820" w:date="2017-05-05T17:26:20Z" w:author="Forfatter">
        <w:r>
          <w:rPr>
            <w:rtl w:val="0"/>
            <w:lang w:val="da-DK"/>
          </w:rPr>
          <w:delText>å</w:delText>
        </w:r>
      </w:del>
      <w:del w:id="5821" w:date="2017-05-05T17:26:20Z" w:author="Forfatter">
        <w:r>
          <w:rPr>
            <w:rtl w:val="0"/>
            <w:lang w:val="da-DK"/>
          </w:rPr>
          <w:delText>de kan indberetninger anvende nationale klassifikationer for fx operationer. Hvis sundhedsproducenten lokalt anvender andre eller mere detaljerede operationsklassifikationer, b</w:delText>
        </w:r>
      </w:del>
      <w:del w:id="5822" w:date="2017-05-05T17:26:20Z" w:author="Forfatter">
        <w:r>
          <w:rPr>
            <w:rtl w:val="0"/>
            <w:lang w:val="da-DK"/>
          </w:rPr>
          <w:delText>ø</w:delText>
        </w:r>
      </w:del>
      <w:del w:id="5823" w:date="2017-05-05T17:26:20Z" w:author="Forfatter">
        <w:r>
          <w:rPr>
            <w:rtl w:val="0"/>
            <w:lang w:val="da-DK"/>
          </w:rPr>
          <w:delText>r det v</w:delText>
        </w:r>
      </w:del>
      <w:del w:id="5824" w:date="2017-05-05T17:26:20Z" w:author="Forfatter">
        <w:r>
          <w:rPr>
            <w:rtl w:val="0"/>
            <w:lang w:val="da-DK"/>
          </w:rPr>
          <w:delText>æ</w:delText>
        </w:r>
      </w:del>
      <w:del w:id="5825" w:date="2017-05-05T17:26:20Z" w:author="Forfatter">
        <w:r>
          <w:rPr>
            <w:rtl w:val="0"/>
            <w:lang w:val="da-DK"/>
          </w:rPr>
          <w:delText>re muligt at tilf</w:delText>
        </w:r>
      </w:del>
      <w:del w:id="5826" w:date="2017-05-05T17:26:20Z" w:author="Forfatter">
        <w:r>
          <w:rPr>
            <w:rtl w:val="0"/>
            <w:lang w:val="da-DK"/>
          </w:rPr>
          <w:delText>ø</w:delText>
        </w:r>
      </w:del>
      <w:del w:id="5827" w:date="2017-05-05T17:26:20Z" w:author="Forfatter">
        <w:r>
          <w:rPr>
            <w:rtl w:val="0"/>
            <w:lang w:val="da-DK"/>
          </w:rPr>
          <w:delText xml:space="preserve">je de lokale koder til indberetningen, udover de nationale klassifikationer. </w:delText>
        </w:r>
      </w:del>
    </w:p>
    <w:p>
      <w:pPr>
        <w:pStyle w:val="normal.0"/>
        <w:rPr>
          <w:del w:id="5828" w:date="2017-05-05T17:26:20Z" w:author="Forfatter"/>
        </w:rPr>
      </w:pPr>
      <w:del w:id="5829" w:date="2017-05-05T17:26:20Z" w:author="Forfatter">
        <w:r>
          <w:rPr>
            <w:rtl w:val="0"/>
          </w:rPr>
          <w:delText>Indberetningsservicen skal kr</w:delText>
        </w:r>
      </w:del>
      <w:del w:id="5830" w:date="2017-05-05T17:26:20Z" w:author="Forfatter">
        <w:r>
          <w:rPr>
            <w:rtl w:val="0"/>
            <w:lang w:val="da-DK"/>
          </w:rPr>
          <w:delText>æ</w:delText>
        </w:r>
      </w:del>
      <w:del w:id="5831" w:date="2017-05-05T17:26:20Z" w:author="Forfatter">
        <w:r>
          <w:rPr>
            <w:rtl w:val="0"/>
            <w:lang w:val="da-DK"/>
          </w:rPr>
          <w:delText xml:space="preserve">ve at der foretages en </w:delText>
        </w:r>
      </w:del>
      <w:del w:id="5832" w:date="2017-05-05T17:26:20Z" w:author="Forfatter">
        <w:r>
          <w:rPr>
            <w:rFonts w:ascii="Calibri" w:cs="Calibri" w:hAnsi="Calibri" w:eastAsia="Calibri"/>
            <w:i w:val="1"/>
            <w:iCs w:val="1"/>
            <w:rtl w:val="0"/>
          </w:rPr>
          <w:delText>eksplicit f</w:delText>
        </w:r>
      </w:del>
      <w:del w:id="5833" w:date="2017-05-05T17:26:20Z" w:author="Forfatter">
        <w:r>
          <w:rPr>
            <w:rFonts w:ascii="Calibri" w:cs="Calibri" w:hAnsi="Calibri" w:eastAsia="Calibri"/>
            <w:i w:val="1"/>
            <w:iCs w:val="1"/>
            <w:rtl w:val="0"/>
            <w:lang w:val="da-DK"/>
          </w:rPr>
          <w:delText>æ</w:delText>
        </w:r>
      </w:del>
      <w:del w:id="5834" w:date="2017-05-05T17:26:20Z" w:author="Forfatter">
        <w:r>
          <w:rPr>
            <w:rFonts w:ascii="Calibri" w:cs="Calibri" w:hAnsi="Calibri" w:eastAsia="Calibri"/>
            <w:i w:val="1"/>
            <w:iCs w:val="1"/>
            <w:rtl w:val="0"/>
          </w:rPr>
          <w:delText>rdigg</w:delText>
        </w:r>
      </w:del>
      <w:del w:id="5835" w:date="2017-05-05T17:26:20Z" w:author="Forfatter">
        <w:r>
          <w:rPr>
            <w:rFonts w:ascii="Calibri" w:cs="Calibri" w:hAnsi="Calibri" w:eastAsia="Calibri"/>
            <w:i w:val="1"/>
            <w:iCs w:val="1"/>
            <w:rtl w:val="0"/>
            <w:lang w:val="da-DK"/>
          </w:rPr>
          <w:delText>ø</w:delText>
        </w:r>
      </w:del>
      <w:del w:id="5836" w:date="2017-05-05T17:26:20Z" w:author="Forfatter">
        <w:r>
          <w:rPr>
            <w:rFonts w:ascii="Calibri" w:cs="Calibri" w:hAnsi="Calibri" w:eastAsia="Calibri"/>
            <w:i w:val="1"/>
            <w:iCs w:val="1"/>
            <w:rtl w:val="0"/>
            <w:lang w:val="da-DK"/>
          </w:rPr>
          <w:delText>relse</w:delText>
        </w:r>
      </w:del>
      <w:del w:id="5837" w:date="2017-05-05T17:26:20Z" w:author="Forfatter">
        <w:r>
          <w:rPr>
            <w:rtl w:val="0"/>
          </w:rPr>
          <w:delText>. Den l</w:delText>
        </w:r>
      </w:del>
      <w:del w:id="5838" w:date="2017-05-05T17:26:20Z" w:author="Forfatter">
        <w:r>
          <w:rPr>
            <w:rtl w:val="0"/>
            <w:lang w:val="da-DK"/>
          </w:rPr>
          <w:delText>ø</w:delText>
        </w:r>
      </w:del>
      <w:del w:id="5839" w:date="2017-05-05T17:26:20Z" w:author="Forfatter">
        <w:r>
          <w:rPr>
            <w:rtl w:val="0"/>
            <w:lang w:val="da-DK"/>
          </w:rPr>
          <w:delText>bende udfyldelse kan skabe usikkerheder omkring hvorn</w:delText>
        </w:r>
      </w:del>
      <w:del w:id="5840" w:date="2017-05-05T17:26:20Z" w:author="Forfatter">
        <w:r>
          <w:rPr>
            <w:rtl w:val="0"/>
            <w:lang w:val="da-DK"/>
          </w:rPr>
          <w:delText>å</w:delText>
        </w:r>
      </w:del>
      <w:del w:id="5841" w:date="2017-05-05T17:26:20Z" w:author="Forfatter">
        <w:r>
          <w:rPr>
            <w:rtl w:val="0"/>
            <w:lang w:val="da-DK"/>
          </w:rPr>
          <w:delText>r oplysninger er g</w:delText>
        </w:r>
      </w:del>
      <w:del w:id="5842" w:date="2017-05-05T17:26:20Z" w:author="Forfatter">
        <w:r>
          <w:rPr>
            <w:rtl w:val="0"/>
            <w:lang w:val="da-DK"/>
          </w:rPr>
          <w:delText>æ</w:delText>
        </w:r>
      </w:del>
      <w:del w:id="5843" w:date="2017-05-05T17:26:20Z" w:author="Forfatter">
        <w:r>
          <w:rPr>
            <w:rtl w:val="0"/>
            <w:lang w:val="da-DK"/>
          </w:rPr>
          <w:delText>ldende og vurderet som korrekte hos sundhedsproducenten. Det er derfor n</w:delText>
        </w:r>
      </w:del>
      <w:del w:id="5844" w:date="2017-05-05T17:26:20Z" w:author="Forfatter">
        <w:r>
          <w:rPr>
            <w:rtl w:val="0"/>
            <w:lang w:val="da-DK"/>
          </w:rPr>
          <w:delText>ø</w:delText>
        </w:r>
      </w:del>
      <w:del w:id="5845" w:date="2017-05-05T17:26:20Z" w:author="Forfatter">
        <w:r>
          <w:rPr>
            <w:rtl w:val="0"/>
            <w:lang w:val="da-DK"/>
          </w:rPr>
          <w:delText>dvendigt tydeligt at markere hvorn</w:delText>
        </w:r>
      </w:del>
      <w:del w:id="5846" w:date="2017-05-05T17:26:20Z" w:author="Forfatter">
        <w:r>
          <w:rPr>
            <w:rtl w:val="0"/>
            <w:lang w:val="da-DK"/>
          </w:rPr>
          <w:delText>å</w:delText>
        </w:r>
      </w:del>
      <w:del w:id="5847" w:date="2017-05-05T17:26:20Z" w:author="Forfatter">
        <w:r>
          <w:rPr>
            <w:rtl w:val="0"/>
            <w:lang w:val="da-DK"/>
          </w:rPr>
          <w:delText>r oplysninger kan anvendes af registerejer. Den eksplicitte f</w:delText>
        </w:r>
      </w:del>
      <w:del w:id="5848" w:date="2017-05-05T17:26:20Z" w:author="Forfatter">
        <w:r>
          <w:rPr>
            <w:rtl w:val="0"/>
            <w:lang w:val="da-DK"/>
          </w:rPr>
          <w:delText>æ</w:delText>
        </w:r>
      </w:del>
      <w:del w:id="5849" w:date="2017-05-05T17:26:20Z" w:author="Forfatter">
        <w:r>
          <w:rPr>
            <w:rtl w:val="0"/>
          </w:rPr>
          <w:delText>rdigg</w:delText>
        </w:r>
      </w:del>
      <w:del w:id="5850" w:date="2017-05-05T17:26:20Z" w:author="Forfatter">
        <w:r>
          <w:rPr>
            <w:rtl w:val="0"/>
            <w:lang w:val="da-DK"/>
          </w:rPr>
          <w:delText>ø</w:delText>
        </w:r>
      </w:del>
      <w:del w:id="5851" w:date="2017-05-05T17:26:20Z" w:author="Forfatter">
        <w:r>
          <w:rPr>
            <w:rtl w:val="0"/>
            <w:lang w:val="da-DK"/>
          </w:rPr>
          <w:delText>relse har s</w:delText>
        </w:r>
      </w:del>
      <w:del w:id="5852" w:date="2017-05-05T17:26:20Z" w:author="Forfatter">
        <w:r>
          <w:rPr>
            <w:rtl w:val="0"/>
            <w:lang w:val="da-DK"/>
          </w:rPr>
          <w:delText>æ</w:delText>
        </w:r>
      </w:del>
      <w:del w:id="5853" w:date="2017-05-05T17:26:20Z" w:author="Forfatter">
        <w:r>
          <w:rPr>
            <w:rtl w:val="0"/>
            <w:lang w:val="da-DK"/>
          </w:rPr>
          <w:delText>rlig betydning for de indberetninger, der anvendes i forbindelse med styring af sundhedsproducenter, alts</w:delText>
        </w:r>
      </w:del>
      <w:del w:id="5854" w:date="2017-05-05T17:26:20Z" w:author="Forfatter">
        <w:r>
          <w:rPr>
            <w:rtl w:val="0"/>
          </w:rPr>
          <w:delText xml:space="preserve">å </w:delText>
        </w:r>
      </w:del>
      <w:del w:id="5855" w:date="2017-05-05T17:26:20Z" w:author="Forfatter">
        <w:r>
          <w:rPr>
            <w:rtl w:val="0"/>
            <w:lang w:val="da-DK"/>
          </w:rPr>
          <w:delText>hvis indholdet af indberetningen har indflydelse p</w:delText>
        </w:r>
      </w:del>
      <w:del w:id="5856" w:date="2017-05-05T17:26:20Z" w:author="Forfatter">
        <w:r>
          <w:rPr>
            <w:rtl w:val="0"/>
          </w:rPr>
          <w:delText xml:space="preserve">å </w:delText>
        </w:r>
      </w:del>
      <w:del w:id="5857" w:date="2017-05-05T17:26:20Z" w:author="Forfatter">
        <w:r>
          <w:rPr>
            <w:rtl w:val="0"/>
            <w:lang w:val="da-DK"/>
          </w:rPr>
          <w:delText>sundhedsproducentens forhold. Det vil typisk v</w:delText>
        </w:r>
      </w:del>
      <w:del w:id="5858" w:date="2017-05-05T17:26:20Z" w:author="Forfatter">
        <w:r>
          <w:rPr>
            <w:rtl w:val="0"/>
            <w:lang w:val="da-DK"/>
          </w:rPr>
          <w:delText>æ</w:delText>
        </w:r>
      </w:del>
      <w:del w:id="5859" w:date="2017-05-05T17:26:20Z" w:author="Forfatter">
        <w:r>
          <w:rPr>
            <w:rtl w:val="0"/>
            <w:lang w:val="da-DK"/>
          </w:rPr>
          <w:delText>re i forbindelse med afregning, men kan er ogs</w:delText>
        </w:r>
      </w:del>
      <w:del w:id="5860" w:date="2017-05-05T17:26:20Z" w:author="Forfatter">
        <w:r>
          <w:rPr>
            <w:rtl w:val="0"/>
          </w:rPr>
          <w:delText xml:space="preserve">å </w:delText>
        </w:r>
      </w:del>
      <w:del w:id="5861" w:date="2017-05-05T17:26:20Z" w:author="Forfatter">
        <w:r>
          <w:rPr>
            <w:rtl w:val="0"/>
            <w:lang w:val="da-DK"/>
          </w:rPr>
          <w:delText>relevant for oplysninger der anvendes til bench-marking eller af patienter i forbindelse med valg af sundhedsproducent.</w:delText>
        </w:r>
      </w:del>
    </w:p>
    <w:p>
      <w:pPr>
        <w:pStyle w:val="normal.0"/>
        <w:rPr>
          <w:del w:id="5862" w:date="2017-09-18T11:05:26Z" w:author="Mads Hjorth"/>
        </w:rPr>
      </w:pPr>
      <w:del w:id="5863" w:date="2017-09-18T11:05:26Z" w:author="Mads Hjorth">
        <w:r>
          <w:rPr>
            <w:rtl w:val="0"/>
            <w:lang w:val="da-DK"/>
          </w:rPr>
          <w:delText xml:space="preserve">Indberetningsservicen skal tillade af sundhedsproducenter foretager </w:delText>
        </w:r>
      </w:del>
      <w:del w:id="5864" w:date="2017-09-18T11:05:26Z" w:author="Mads Hjorth">
        <w:r>
          <w:rPr>
            <w:rFonts w:ascii="Calibri" w:cs="Calibri" w:hAnsi="Calibri" w:eastAsia="Calibri"/>
            <w:i w:val="1"/>
            <w:iCs w:val="1"/>
            <w:rtl w:val="0"/>
            <w:lang w:val="da-DK"/>
          </w:rPr>
          <w:delText>revisioner af tidligere indberetninger</w:delText>
        </w:r>
      </w:del>
      <w:del w:id="5865" w:date="2017-09-18T11:05:26Z" w:author="Mads Hjorth">
        <w:r>
          <w:rPr>
            <w:rtl w:val="0"/>
            <w:lang w:val="da-DK"/>
          </w:rPr>
          <w:delText xml:space="preserve">. Sundhedsproducenter skal have mulighed for at indberette igen hvis de finder ud af at der er fejl eller mangler i allerede indberettede oplysninger. </w:delText>
        </w:r>
      </w:del>
      <w:ins w:id="5866" w:date="2017-05-05T17:26:20Z" w:author="Forfatter">
        <w:del w:id="5867" w:date="2017-09-18T11:05:26Z" w:author="Mads Hjorth">
          <w:r>
            <w:rPr>
              <w:rtl w:val="0"/>
              <w:lang w:val="da-DK"/>
            </w:rPr>
            <w:delText>Det er ikke trivielt at foretage revision af oplysninger der anvendes til sekund</w:delText>
          </w:r>
        </w:del>
      </w:ins>
      <w:ins w:id="5868" w:date="2017-05-05T17:26:20Z" w:author="Forfatter">
        <w:del w:id="5869" w:date="2017-09-18T11:05:26Z" w:author="Mads Hjorth">
          <w:r>
            <w:rPr>
              <w:rtl w:val="0"/>
              <w:lang w:val="da-DK"/>
            </w:rPr>
            <w:delText>æ</w:delText>
          </w:r>
        </w:del>
      </w:ins>
      <w:ins w:id="5870" w:date="2017-05-05T17:26:20Z" w:author="Forfatter">
        <w:del w:id="5871" w:date="2017-09-18T11:05:26Z" w:author="Mads Hjorth">
          <w:r>
            <w:rPr>
              <w:rtl w:val="0"/>
            </w:rPr>
            <w:delText>re form</w:delText>
          </w:r>
        </w:del>
      </w:ins>
      <w:ins w:id="5872" w:date="2017-05-05T17:26:20Z" w:author="Forfatter">
        <w:del w:id="5873" w:date="2017-09-18T11:05:26Z" w:author="Mads Hjorth">
          <w:r>
            <w:rPr>
              <w:rtl w:val="0"/>
              <w:lang w:val="da-DK"/>
            </w:rPr>
            <w:delText>å</w:delText>
          </w:r>
        </w:del>
      </w:ins>
      <w:ins w:id="5874" w:date="2017-05-05T17:26:20Z" w:author="Forfatter">
        <w:del w:id="5875" w:date="2017-09-18T11:05:26Z" w:author="Mads Hjorth">
          <w:r>
            <w:rPr>
              <w:rtl w:val="0"/>
            </w:rPr>
            <w:delText xml:space="preserve">l, herunder afregning og forskning. Det er et </w:delText>
          </w:r>
        </w:del>
      </w:ins>
      <w:ins w:id="5876" w:date="2017-05-05T17:26:20Z" w:author="Forfatter">
        <w:del w:id="5877" w:date="2017-09-18T11:05:26Z" w:author="Mads Hjorth">
          <w:r>
            <w:rPr>
              <w:rtl w:val="0"/>
              <w:lang w:val="da-DK"/>
            </w:rPr>
            <w:delText>å</w:delText>
          </w:r>
        </w:del>
      </w:ins>
      <w:ins w:id="5878" w:date="2017-05-05T17:26:20Z" w:author="Forfatter">
        <w:del w:id="5879" w:date="2017-09-18T11:05:26Z" w:author="Mads Hjorth">
          <w:r>
            <w:rPr>
              <w:rtl w:val="0"/>
              <w:lang w:val="fr-FR"/>
            </w:rPr>
            <w:delText>bent sp</w:delText>
          </w:r>
        </w:del>
      </w:ins>
      <w:ins w:id="5880" w:date="2017-05-05T17:26:20Z" w:author="Forfatter">
        <w:del w:id="5881" w:date="2017-09-18T11:05:26Z" w:author="Mads Hjorth">
          <w:r>
            <w:rPr>
              <w:rtl w:val="0"/>
              <w:lang w:val="da-DK"/>
            </w:rPr>
            <w:delText>ø</w:delText>
          </w:r>
        </w:del>
      </w:ins>
      <w:ins w:id="5882" w:date="2017-05-05T17:26:20Z" w:author="Forfatter">
        <w:del w:id="5883" w:date="2017-09-18T11:05:26Z" w:author="Mads Hjorth">
          <w:r>
            <w:rPr>
              <w:rtl w:val="0"/>
              <w:lang w:val="da-DK"/>
            </w:rPr>
            <w:delText>rgsm</w:delText>
          </w:r>
        </w:del>
      </w:ins>
      <w:ins w:id="5884" w:date="2017-05-05T17:26:20Z" w:author="Forfatter">
        <w:del w:id="5885" w:date="2017-09-18T11:05:26Z" w:author="Mads Hjorth">
          <w:r>
            <w:rPr>
              <w:rtl w:val="0"/>
              <w:lang w:val="da-DK"/>
            </w:rPr>
            <w:delText>å</w:delText>
          </w:r>
        </w:del>
      </w:ins>
      <w:ins w:id="5886" w:date="2017-05-05T17:26:20Z" w:author="Forfatter">
        <w:del w:id="5887" w:date="2017-09-18T11:05:26Z" w:author="Mads Hjorth">
          <w:r>
            <w:rPr>
              <w:rtl w:val="0"/>
              <w:lang w:val="da-DK"/>
            </w:rPr>
            <w:delText>l hvordan dette g</w:delText>
          </w:r>
        </w:del>
      </w:ins>
      <w:ins w:id="5888" w:date="2017-05-05T17:26:20Z" w:author="Forfatter">
        <w:del w:id="5889" w:date="2017-09-18T11:05:26Z" w:author="Mads Hjorth">
          <w:r>
            <w:rPr>
              <w:rtl w:val="0"/>
              <w:lang w:val="da-DK"/>
            </w:rPr>
            <w:delText>ø</w:delText>
          </w:r>
        </w:del>
      </w:ins>
      <w:ins w:id="5890" w:date="2017-05-05T17:26:20Z" w:author="Forfatter">
        <w:del w:id="5891" w:date="2017-09-18T11:05:26Z" w:author="Mads Hjorth">
          <w:r>
            <w:rPr>
              <w:rtl w:val="0"/>
              <w:lang w:val="da-DK"/>
            </w:rPr>
            <w:delText xml:space="preserve">res bedst muligt.  </w:delText>
          </w:r>
        </w:del>
      </w:ins>
    </w:p>
    <w:p>
      <w:pPr>
        <w:pStyle w:val="normal.0"/>
        <w:rPr>
          <w:del w:id="5892" w:date="2017-09-18T11:05:26Z" w:author="Mads Hjorth"/>
        </w:rPr>
      </w:pPr>
      <w:del w:id="5893" w:date="2017-05-05T17:26:20Z" w:author="Forfatter">
        <w:r>
          <w:rPr>
            <w:rtl w:val="0"/>
          </w:rPr>
          <w:delText>Ovenst</w:delText>
        </w:r>
      </w:del>
      <w:del w:id="5894" w:date="2017-05-05T17:26:20Z" w:author="Forfatter">
        <w:r>
          <w:rPr>
            <w:rtl w:val="0"/>
            <w:lang w:val="da-DK"/>
          </w:rPr>
          <w:delText>å</w:delText>
        </w:r>
      </w:del>
      <w:del w:id="5895" w:date="2017-05-05T17:26:20Z" w:author="Forfatter">
        <w:r>
          <w:rPr>
            <w:rtl w:val="0"/>
          </w:rPr>
          <w:delText>ende servicebeskrivelse b</w:delText>
        </w:r>
      </w:del>
      <w:del w:id="5896" w:date="2017-05-05T17:26:20Z" w:author="Forfatter">
        <w:r>
          <w:rPr>
            <w:rtl w:val="0"/>
            <w:lang w:val="da-DK"/>
          </w:rPr>
          <w:delText>ø</w:delText>
        </w:r>
      </w:del>
      <w:del w:id="5897" w:date="2017-05-05T17:26:20Z" w:author="Forfatter">
        <w:r>
          <w:rPr>
            <w:rtl w:val="0"/>
            <w:lang w:val="da-DK"/>
          </w:rPr>
          <w:delText>r danne udgangspunkt for et videre arbejde med at udforme en generisk specifikation af servicegr</w:delText>
        </w:r>
      </w:del>
      <w:del w:id="5898" w:date="2017-05-05T17:26:20Z" w:author="Forfatter">
        <w:r>
          <w:rPr>
            <w:rtl w:val="0"/>
            <w:lang w:val="da-DK"/>
          </w:rPr>
          <w:delText>æ</w:delText>
        </w:r>
      </w:del>
      <w:del w:id="5899" w:date="2017-05-05T17:26:20Z" w:author="Forfatter">
        <w:r>
          <w:rPr>
            <w:rtl w:val="0"/>
            <w:lang w:val="da-DK"/>
          </w:rPr>
          <w:delText>nseflade. Denne kommende specifikation skal genneml</w:delText>
        </w:r>
      </w:del>
      <w:del w:id="5900" w:date="2017-05-05T17:26:20Z" w:author="Forfatter">
        <w:r>
          <w:rPr>
            <w:rtl w:val="0"/>
            <w:lang w:val="da-DK"/>
          </w:rPr>
          <w:delText>ø</w:delText>
        </w:r>
      </w:del>
      <w:del w:id="5901" w:date="2017-05-05T17:26:20Z" w:author="Forfatter">
        <w:r>
          <w:rPr>
            <w:rtl w:val="0"/>
          </w:rPr>
          <w:delText>be det samme standardiseringsforl</w:delText>
        </w:r>
      </w:del>
      <w:del w:id="5902" w:date="2017-05-05T17:26:20Z" w:author="Forfatter">
        <w:r>
          <w:rPr>
            <w:rtl w:val="0"/>
            <w:lang w:val="da-DK"/>
          </w:rPr>
          <w:delText>ø</w:delText>
        </w:r>
      </w:del>
      <w:del w:id="5903" w:date="2017-05-05T17:26:20Z" w:author="Forfatter">
        <w:r>
          <w:rPr>
            <w:rtl w:val="0"/>
          </w:rPr>
          <w:delText>b som andre nationale standarder for it-anvendelse p</w:delText>
        </w:r>
      </w:del>
      <w:del w:id="5904" w:date="2017-05-05T17:26:20Z" w:author="Forfatter">
        <w:r>
          <w:rPr>
            <w:rtl w:val="0"/>
          </w:rPr>
          <w:delText xml:space="preserve">å </w:delText>
        </w:r>
      </w:del>
      <w:del w:id="5905" w:date="2017-05-05T17:26:20Z" w:author="Forfatter">
        <w:r>
          <w:rPr>
            <w:rtl w:val="0"/>
            <w:lang w:val="da-DK"/>
          </w:rPr>
          <w:delText>sundhedsomr</w:delText>
        </w:r>
      </w:del>
      <w:del w:id="5906" w:date="2017-05-05T17:26:20Z" w:author="Forfatter">
        <w:r>
          <w:rPr>
            <w:rtl w:val="0"/>
            <w:lang w:val="da-DK"/>
          </w:rPr>
          <w:delText>å</w:delText>
        </w:r>
      </w:del>
      <w:del w:id="5907" w:date="2017-05-05T17:26:20Z" w:author="Forfatter">
        <w:r>
          <w:rPr>
            <w:rtl w:val="0"/>
            <w:lang w:val="da-DK"/>
          </w:rPr>
          <w:delText>det. Erfaringer fra udformningen og anvendelse af specifikation b</w:delText>
        </w:r>
      </w:del>
      <w:del w:id="5908" w:date="2017-05-05T17:26:20Z" w:author="Forfatter">
        <w:r>
          <w:rPr>
            <w:rtl w:val="0"/>
            <w:lang w:val="da-DK"/>
          </w:rPr>
          <w:delText>ø</w:delText>
        </w:r>
      </w:del>
      <w:del w:id="5909" w:date="2017-05-05T17:26:20Z" w:author="Forfatter">
        <w:r>
          <w:rPr>
            <w:rtl w:val="0"/>
          </w:rPr>
          <w:delText>r p</w:delText>
        </w:r>
      </w:del>
      <w:del w:id="5910" w:date="2017-05-05T17:26:20Z" w:author="Forfatter">
        <w:r>
          <w:rPr>
            <w:rtl w:val="0"/>
            <w:lang w:val="da-DK"/>
          </w:rPr>
          <w:delText>å</w:delText>
        </w:r>
      </w:del>
      <w:del w:id="5911" w:date="2017-05-05T17:26:20Z" w:author="Forfatter">
        <w:r>
          <w:rPr>
            <w:rtl w:val="0"/>
            <w:lang w:val="da-DK"/>
          </w:rPr>
          <w:delText>virke indholdet i kommende versioner af denne referencearkitektur.</w:delText>
        </w:r>
      </w:del>
    </w:p>
    <w:p>
      <w:pPr>
        <w:pStyle w:val="normal.0"/>
        <w:spacing w:before="360"/>
        <w:rPr>
          <w:del w:id="5912" w:date="2017-09-18T11:05:26Z" w:author="Mads Hjorth"/>
        </w:rPr>
      </w:pPr>
      <w:del w:id="5913" w:date="2017-09-18T11:05:26Z" w:author="Mads Hjorth">
        <w:r>
          <w:rPr>
            <w:rtl w:val="0"/>
            <w:lang w:val="da-DK"/>
          </w:rPr>
          <w:delText>Udover selve indberetningsservicen er der ved indberetning ogs</w:delText>
        </w:r>
      </w:del>
      <w:del w:id="5914" w:date="2017-09-18T11:05:26Z" w:author="Mads Hjorth">
        <w:r>
          <w:rPr>
            <w:rtl w:val="0"/>
          </w:rPr>
          <w:delText xml:space="preserve">å </w:delText>
        </w:r>
      </w:del>
      <w:del w:id="5915" w:date="2017-09-18T11:05:26Z" w:author="Mads Hjorth">
        <w:r>
          <w:rPr>
            <w:rtl w:val="0"/>
            <w:lang w:val="da-DK"/>
          </w:rPr>
          <w:delText>brug for en r</w:delText>
        </w:r>
      </w:del>
      <w:del w:id="5916" w:date="2017-09-18T11:05:26Z" w:author="Mads Hjorth">
        <w:r>
          <w:rPr>
            <w:rtl w:val="0"/>
            <w:lang w:val="da-DK"/>
          </w:rPr>
          <w:delText>æ</w:delText>
        </w:r>
      </w:del>
      <w:del w:id="5917" w:date="2017-09-18T11:05:26Z" w:author="Mads Hjorth">
        <w:r>
          <w:rPr>
            <w:rtl w:val="0"/>
            <w:lang w:val="da-DK"/>
          </w:rPr>
          <w:delText>kke oplysninger fra andre forretningstjenester. Disse oplysninger tilg</w:delText>
        </w:r>
      </w:del>
      <w:del w:id="5918" w:date="2017-09-18T11:05:26Z" w:author="Mads Hjorth">
        <w:r>
          <w:rPr>
            <w:rtl w:val="0"/>
            <w:lang w:val="da-DK"/>
          </w:rPr>
          <w:delText>å</w:delText>
        </w:r>
      </w:del>
      <w:del w:id="5919" w:date="2017-09-18T11:05:26Z" w:author="Mads Hjorth">
        <w:r>
          <w:rPr>
            <w:rtl w:val="0"/>
            <w:lang w:val="da-DK"/>
          </w:rPr>
          <w:delText>s alle gennem opslags-services som er beskrevet p</w:delText>
        </w:r>
      </w:del>
      <w:del w:id="5920" w:date="2017-09-18T11:05:26Z" w:author="Mads Hjorth">
        <w:r>
          <w:rPr>
            <w:rtl w:val="0"/>
          </w:rPr>
          <w:delText xml:space="preserve">å </w:delText>
        </w:r>
      </w:del>
      <w:del w:id="5921" w:date="2017-09-18T11:05:26Z" w:author="Mads Hjorth">
        <w:r>
          <w:rPr>
            <w:rtl w:val="0"/>
          </w:rPr>
          <w:delText>et konceptuelt plan.</w:delText>
        </w:r>
      </w:del>
    </w:p>
    <w:p>
      <w:pPr>
        <w:pStyle w:val="normal.0"/>
        <w:spacing w:before="240"/>
        <w:rPr>
          <w:del w:id="5922" w:date="2017-09-18T11:05:26Z" w:author="Mads Hjorth"/>
          <w:rFonts w:ascii="Calibri" w:cs="Calibri" w:hAnsi="Calibri" w:eastAsia="Calibri"/>
          <w:i w:val="1"/>
          <w:iCs w:val="1"/>
        </w:rPr>
      </w:pPr>
      <w:del w:id="5923" w:date="2017-09-18T11:05:26Z" w:author="Mads Hjorth">
        <w:r>
          <w:rPr>
            <w:rFonts w:ascii="Calibri" w:cs="Calibri" w:hAnsi="Calibri" w:eastAsia="Calibri"/>
            <w:i w:val="1"/>
            <w:iCs w:val="1"/>
            <w:rtl w:val="0"/>
            <w:lang w:val="da-DK"/>
          </w:rPr>
          <w:delText>Sundhedsfaglig klassifikation</w:delText>
        </w:r>
      </w:del>
    </w:p>
    <w:p>
      <w:pPr>
        <w:pStyle w:val="normal.0"/>
        <w:rPr>
          <w:del w:id="5924" w:date="2017-09-18T11:05:26Z" w:author="Mads Hjorth"/>
        </w:rPr>
      </w:pPr>
      <w:del w:id="5925" w:date="2017-09-18T11:05:26Z" w:author="Mads Hjorth">
        <w:r>
          <w:rPr>
            <w:rtl w:val="0"/>
            <w:lang w:val="da-DK"/>
          </w:rPr>
          <w:delText>Forretningstjenesten udstiller funktioner til at vedligeholde og offentligg</w:delText>
        </w:r>
      </w:del>
      <w:del w:id="5926" w:date="2017-09-18T11:05:26Z" w:author="Mads Hjorth">
        <w:r>
          <w:rPr>
            <w:rtl w:val="0"/>
            <w:lang w:val="da-DK"/>
          </w:rPr>
          <w:delText>ø</w:delText>
        </w:r>
      </w:del>
      <w:del w:id="5927" w:date="2017-09-18T11:05:26Z" w:author="Mads Hjorth">
        <w:r>
          <w:rPr>
            <w:rtl w:val="0"/>
            <w:lang w:val="da-DK"/>
          </w:rPr>
          <w:delText>re forskellige klassifikationssystemer. I forbindelse med indberetning anvendes alene funktionalitet til at sl</w:delText>
        </w:r>
      </w:del>
      <w:del w:id="5928" w:date="2017-09-18T11:05:26Z" w:author="Mads Hjorth">
        <w:r>
          <w:rPr>
            <w:rtl w:val="0"/>
          </w:rPr>
          <w:delText xml:space="preserve">å </w:delText>
        </w:r>
      </w:del>
      <w:del w:id="5929" w:date="2017-09-18T11:05:26Z" w:author="Mads Hjorth">
        <w:r>
          <w:rPr>
            <w:rtl w:val="0"/>
            <w:lang w:val="da-DK"/>
          </w:rPr>
          <w:delText xml:space="preserve">relevante klasser og deres indbyrdes relationer op. </w:delText>
        </w:r>
      </w:del>
    </w:p>
    <w:p>
      <w:pPr>
        <w:pStyle w:val="normal.0"/>
        <w:jc w:val="center"/>
        <w:rPr>
          <w:del w:id="5930" w:date="2017-09-18T11:05:26Z" w:author="Mads Hjorth"/>
        </w:rPr>
      </w:pPr>
    </w:p>
    <w:p>
      <w:pPr>
        <w:pStyle w:val="normal.0"/>
        <w:rPr>
          <w:del w:id="5931" w:date="2017-09-18T11:05:26Z" w:author="Mads Hjorth"/>
        </w:rPr>
      </w:pPr>
      <w:del w:id="5932" w:date="2017-09-18T11:05:26Z" w:author="Mads Hjorth">
        <w:r>
          <w:rPr>
            <w:rtl w:val="0"/>
          </w:rPr>
          <w:delText>Servicen til opslag har til form</w:delText>
        </w:r>
      </w:del>
      <w:del w:id="5933" w:date="2017-09-18T11:05:26Z" w:author="Mads Hjorth">
        <w:r>
          <w:rPr>
            <w:rtl w:val="0"/>
            <w:lang w:val="da-DK"/>
          </w:rPr>
          <w:delText>å</w:delText>
        </w:r>
      </w:del>
      <w:del w:id="5934" w:date="2017-09-18T11:05:26Z" w:author="Mads Hjorth">
        <w:r>
          <w:rPr>
            <w:rtl w:val="0"/>
            <w:lang w:val="da-DK"/>
          </w:rPr>
          <w:delText>l at underst</w:delText>
        </w:r>
      </w:del>
      <w:del w:id="5935" w:date="2017-09-18T11:05:26Z" w:author="Mads Hjorth">
        <w:r>
          <w:rPr>
            <w:rtl w:val="0"/>
            <w:lang w:val="da-DK"/>
          </w:rPr>
          <w:delText>ø</w:delText>
        </w:r>
      </w:del>
      <w:del w:id="5936" w:date="2017-09-18T11:05:26Z" w:author="Mads Hjorth">
        <w:r>
          <w:rPr>
            <w:rtl w:val="0"/>
            <w:lang w:val="da-DK"/>
          </w:rPr>
          <w:delText>tte personale hos sundhedsproducenterne i at v</w:delText>
        </w:r>
      </w:del>
      <w:del w:id="5937" w:date="2017-09-18T11:05:26Z" w:author="Mads Hjorth">
        <w:r>
          <w:rPr>
            <w:rtl w:val="0"/>
            <w:lang w:val="da-DK"/>
          </w:rPr>
          <w:delText>æ</w:delText>
        </w:r>
      </w:del>
      <w:del w:id="5938" w:date="2017-09-18T11:05:26Z" w:author="Mads Hjorth">
        <w:r>
          <w:rPr>
            <w:rtl w:val="0"/>
          </w:rPr>
          <w:delText>lge mellem relevante klasser. Tjenesten er en general klassifikationstjeneste og er ikke begr</w:delText>
        </w:r>
      </w:del>
      <w:del w:id="5939" w:date="2017-09-18T11:05:26Z" w:author="Mads Hjorth">
        <w:r>
          <w:rPr>
            <w:rtl w:val="0"/>
            <w:lang w:val="da-DK"/>
          </w:rPr>
          <w:delText>æ</w:delText>
        </w:r>
      </w:del>
      <w:del w:id="5940" w:date="2017-09-18T11:05:26Z" w:author="Mads Hjorth">
        <w:r>
          <w:rPr>
            <w:rtl w:val="0"/>
            <w:lang w:val="da-DK"/>
          </w:rPr>
          <w:delText>nset til at et enkelt klassifikationssystem. Ved anvendelse af tilpas generiske beskedformater og informationsstrukturer vil det v</w:delText>
        </w:r>
      </w:del>
      <w:del w:id="5941" w:date="2017-09-18T11:05:26Z" w:author="Mads Hjorth">
        <w:r>
          <w:rPr>
            <w:rtl w:val="0"/>
            <w:lang w:val="da-DK"/>
          </w:rPr>
          <w:delText>æ</w:delText>
        </w:r>
      </w:del>
      <w:del w:id="5942" w:date="2017-09-18T11:05:26Z" w:author="Mads Hjorth">
        <w:r>
          <w:rPr>
            <w:rtl w:val="0"/>
            <w:lang w:val="da-DK"/>
          </w:rPr>
          <w:delText>re muligt at underst</w:delText>
        </w:r>
      </w:del>
      <w:del w:id="5943" w:date="2017-09-18T11:05:26Z" w:author="Mads Hjorth">
        <w:r>
          <w:rPr>
            <w:rtl w:val="0"/>
            <w:lang w:val="da-DK"/>
          </w:rPr>
          <w:delText>ø</w:delText>
        </w:r>
      </w:del>
      <w:del w:id="5944" w:date="2017-09-18T11:05:26Z" w:author="Mads Hjorth">
        <w:r>
          <w:rPr>
            <w:rtl w:val="0"/>
            <w:lang w:val="da-DK"/>
          </w:rPr>
          <w:delText xml:space="preserve">tte de forskellige typer af klassifikationssystemer der er i anvendelse i dag. </w:delText>
        </w:r>
      </w:del>
    </w:p>
    <w:p>
      <w:pPr>
        <w:pStyle w:val="normal.0"/>
        <w:rPr>
          <w:del w:id="5945" w:date="2017-09-18T11:05:26Z" w:author="Mads Hjorth"/>
        </w:rPr>
      </w:pPr>
      <w:del w:id="5946" w:date="2017-09-18T11:05:26Z" w:author="Mads Hjorth">
        <w:r>
          <w:rPr>
            <w:rtl w:val="0"/>
          </w:rPr>
          <w:delText>Det er en s</w:delText>
        </w:r>
      </w:del>
      <w:del w:id="5947" w:date="2017-09-18T11:05:26Z" w:author="Mads Hjorth">
        <w:r>
          <w:rPr>
            <w:rtl w:val="0"/>
            <w:lang w:val="da-DK"/>
          </w:rPr>
          <w:delText>æ</w:delText>
        </w:r>
      </w:del>
      <w:del w:id="5948" w:date="2017-09-18T11:05:26Z" w:author="Mads Hjorth">
        <w:r>
          <w:rPr>
            <w:rtl w:val="0"/>
            <w:lang w:val="da-DK"/>
          </w:rPr>
          <w:delText xml:space="preserve">rskilt opgave for tjenesten at vedligeholde </w:delText>
        </w:r>
      </w:del>
      <w:del w:id="5949" w:date="2017-05-05T17:26:20Z" w:author="Forfatter">
        <w:r>
          <w:rPr>
            <w:rtl w:val="0"/>
            <w:lang w:val="da-DK"/>
          </w:rPr>
          <w:delText>overs</w:delText>
        </w:r>
      </w:del>
      <w:del w:id="5950" w:date="2017-05-05T17:26:20Z" w:author="Forfatter">
        <w:r>
          <w:rPr>
            <w:rtl w:val="0"/>
            <w:lang w:val="da-DK"/>
          </w:rPr>
          <w:delText>æ</w:delText>
        </w:r>
      </w:del>
      <w:del w:id="5951" w:date="2017-05-05T17:26:20Z" w:author="Forfatter">
        <w:r>
          <w:rPr>
            <w:rtl w:val="0"/>
          </w:rPr>
          <w:delText xml:space="preserve">ttelser </w:delText>
        </w:r>
      </w:del>
      <w:ins w:id="5952" w:date="2017-05-05T17:26:20Z" w:author="Forfatter">
        <w:del w:id="5953" w:date="2017-09-18T11:05:26Z" w:author="Mads Hjorth">
          <w:r>
            <w:rPr>
              <w:rtl w:val="0"/>
            </w:rPr>
            <w:delText xml:space="preserve">mapninger </w:delText>
          </w:r>
        </w:del>
      </w:ins>
      <w:del w:id="5954" w:date="2017-09-18T11:05:26Z" w:author="Mads Hjorth">
        <w:r>
          <w:rPr>
            <w:rtl w:val="0"/>
            <w:lang w:val="da-DK"/>
          </w:rPr>
          <w:delText>mellem de forskellige klassifikationssystemer. For klassifikationer med international anvendelse vil det v</w:delText>
        </w:r>
      </w:del>
      <w:del w:id="5955" w:date="2017-09-18T11:05:26Z" w:author="Mads Hjorth">
        <w:r>
          <w:rPr>
            <w:rtl w:val="0"/>
            <w:lang w:val="da-DK"/>
          </w:rPr>
          <w:delText>æ</w:delText>
        </w:r>
      </w:del>
      <w:del w:id="5956" w:date="2017-09-18T11:05:26Z" w:author="Mads Hjorth">
        <w:r>
          <w:rPr>
            <w:rtl w:val="0"/>
            <w:lang w:val="da-DK"/>
          </w:rPr>
          <w:delText>re muligt at basere sig p</w:delText>
        </w:r>
      </w:del>
      <w:del w:id="5957" w:date="2017-09-18T11:05:26Z" w:author="Mads Hjorth">
        <w:r>
          <w:rPr>
            <w:rtl w:val="0"/>
          </w:rPr>
          <w:delText xml:space="preserve">å </w:delText>
        </w:r>
      </w:del>
      <w:del w:id="5958" w:date="2017-09-18T11:05:26Z" w:author="Mads Hjorth">
        <w:r>
          <w:rPr>
            <w:rtl w:val="0"/>
            <w:lang w:val="da-DK"/>
          </w:rPr>
          <w:delText xml:space="preserve">autoriseret </w:delText>
        </w:r>
      </w:del>
      <w:del w:id="5959" w:date="2017-05-05T17:26:20Z" w:author="Forfatter">
        <w:r>
          <w:rPr>
            <w:rtl w:val="0"/>
            <w:lang w:val="da-DK"/>
          </w:rPr>
          <w:delText>overs</w:delText>
        </w:r>
      </w:del>
      <w:del w:id="5960" w:date="2017-05-05T17:26:20Z" w:author="Forfatter">
        <w:r>
          <w:rPr>
            <w:rtl w:val="0"/>
            <w:lang w:val="da-DK"/>
          </w:rPr>
          <w:delText>æ</w:delText>
        </w:r>
      </w:del>
      <w:del w:id="5961" w:date="2017-05-05T17:26:20Z" w:author="Forfatter">
        <w:r>
          <w:rPr>
            <w:rtl w:val="0"/>
          </w:rPr>
          <w:delText xml:space="preserve">ttelser </w:delText>
        </w:r>
      </w:del>
      <w:ins w:id="5962" w:date="2017-05-05T17:26:20Z" w:author="Forfatter">
        <w:del w:id="5963" w:date="2017-09-18T11:05:26Z" w:author="Mads Hjorth">
          <w:r>
            <w:rPr>
              <w:rtl w:val="0"/>
            </w:rPr>
            <w:delText xml:space="preserve">mapning </w:delText>
          </w:r>
        </w:del>
      </w:ins>
      <w:del w:id="5964" w:date="2017-09-18T11:05:26Z" w:author="Mads Hjorth">
        <w:r>
          <w:rPr>
            <w:rtl w:val="0"/>
          </w:rPr>
          <w:delText>fra andre organisationer. Tjenesten er ogs</w:delText>
        </w:r>
      </w:del>
      <w:del w:id="5965" w:date="2017-09-18T11:05:26Z" w:author="Mads Hjorth">
        <w:r>
          <w:rPr>
            <w:rtl w:val="0"/>
          </w:rPr>
          <w:delText xml:space="preserve">å </w:delText>
        </w:r>
      </w:del>
      <w:del w:id="5966" w:date="2017-09-18T11:05:26Z" w:author="Mads Hjorth">
        <w:r>
          <w:rPr>
            <w:rtl w:val="0"/>
          </w:rPr>
          <w:delText>t</w:delText>
        </w:r>
      </w:del>
      <w:del w:id="5967" w:date="2017-09-18T11:05:26Z" w:author="Mads Hjorth">
        <w:r>
          <w:rPr>
            <w:rtl w:val="0"/>
            <w:lang w:val="da-DK"/>
          </w:rPr>
          <w:delText>æ</w:delText>
        </w:r>
      </w:del>
      <w:del w:id="5968" w:date="2017-09-18T11:05:26Z" w:author="Mads Hjorth">
        <w:r>
          <w:rPr>
            <w:rtl w:val="0"/>
            <w:lang w:val="da-DK"/>
          </w:rPr>
          <w:delText xml:space="preserve">nkt til at omfatte lokale udvidelser eller lokale systemer. </w:delText>
        </w:r>
      </w:del>
      <w:del w:id="5969" w:date="2017-05-05T17:26:20Z" w:author="Forfatter">
        <w:r>
          <w:rPr>
            <w:rtl w:val="0"/>
            <w:lang w:val="nl-NL"/>
          </w:rPr>
          <w:delText>Overs</w:delText>
        </w:r>
      </w:del>
      <w:del w:id="5970" w:date="2017-05-05T17:26:20Z" w:author="Forfatter">
        <w:r>
          <w:rPr>
            <w:rtl w:val="0"/>
            <w:lang w:val="da-DK"/>
          </w:rPr>
          <w:delText>æ</w:delText>
        </w:r>
      </w:del>
      <w:del w:id="5971" w:date="2017-05-05T17:26:20Z" w:author="Forfatter">
        <w:r>
          <w:rPr>
            <w:rtl w:val="0"/>
          </w:rPr>
          <w:delText xml:space="preserve">ttelser </w:delText>
        </w:r>
      </w:del>
      <w:ins w:id="5972" w:date="2017-05-05T17:26:20Z" w:author="Forfatter">
        <w:del w:id="5973" w:date="2017-09-18T11:05:26Z" w:author="Mads Hjorth">
          <w:r>
            <w:rPr>
              <w:rtl w:val="0"/>
            </w:rPr>
            <w:delText xml:space="preserve">Mapninger </w:delText>
          </w:r>
        </w:del>
      </w:ins>
      <w:del w:id="5974" w:date="2017-09-18T11:05:26Z" w:author="Mads Hjorth">
        <w:r>
          <w:rPr>
            <w:rtl w:val="0"/>
            <w:lang w:val="da-DK"/>
          </w:rPr>
          <w:delText>mellem lokale, nationale og internationale klassifikationers system b</w:delText>
        </w:r>
      </w:del>
      <w:del w:id="5975" w:date="2017-09-18T11:05:26Z" w:author="Mads Hjorth">
        <w:r>
          <w:rPr>
            <w:rtl w:val="0"/>
            <w:lang w:val="da-DK"/>
          </w:rPr>
          <w:delText>ø</w:delText>
        </w:r>
      </w:del>
      <w:del w:id="5976" w:date="2017-09-18T11:05:26Z" w:author="Mads Hjorth">
        <w:r>
          <w:rPr>
            <w:rtl w:val="0"/>
            <w:lang w:val="da-DK"/>
          </w:rPr>
          <w:delText>r finde s</w:delText>
        </w:r>
      </w:del>
      <w:del w:id="5977" w:date="2017-09-18T11:05:26Z" w:author="Mads Hjorth">
        <w:r>
          <w:rPr>
            <w:rtl w:val="0"/>
          </w:rPr>
          <w:delText xml:space="preserve">å </w:delText>
        </w:r>
      </w:del>
      <w:del w:id="5978" w:date="2017-09-18T11:05:26Z" w:author="Mads Hjorth">
        <w:r>
          <w:rPr>
            <w:rtl w:val="0"/>
            <w:lang w:val="da-DK"/>
          </w:rPr>
          <w:delText xml:space="preserve">bred anvendelse som muligt og antallet af </w:delText>
        </w:r>
      </w:del>
      <w:del w:id="5979" w:date="2017-05-05T17:26:20Z" w:author="Forfatter">
        <w:r>
          <w:rPr>
            <w:rtl w:val="0"/>
            <w:lang w:val="da-DK"/>
          </w:rPr>
          <w:delText>overs</w:delText>
        </w:r>
      </w:del>
      <w:del w:id="5980" w:date="2017-05-05T17:26:20Z" w:author="Forfatter">
        <w:r>
          <w:rPr>
            <w:rtl w:val="0"/>
            <w:lang w:val="da-DK"/>
          </w:rPr>
          <w:delText>æ</w:delText>
        </w:r>
      </w:del>
      <w:del w:id="5981" w:date="2017-05-05T17:26:20Z" w:author="Forfatter">
        <w:r>
          <w:rPr>
            <w:rtl w:val="0"/>
          </w:rPr>
          <w:delText xml:space="preserve">ttelser </w:delText>
        </w:r>
      </w:del>
      <w:ins w:id="5982" w:date="2017-05-05T17:26:20Z" w:author="Forfatter">
        <w:del w:id="5983" w:date="2017-09-18T11:05:26Z" w:author="Mads Hjorth">
          <w:r>
            <w:rPr>
              <w:rtl w:val="0"/>
            </w:rPr>
            <w:delText xml:space="preserve">mapninger </w:delText>
          </w:r>
        </w:del>
      </w:ins>
      <w:del w:id="5984" w:date="2017-09-18T11:05:26Z" w:author="Mads Hjorth">
        <w:r>
          <w:rPr>
            <w:rtl w:val="0"/>
            <w:lang w:val="da-DK"/>
          </w:rPr>
          <w:delText>der udelukkende eksistere i enkelte systemer b</w:delText>
        </w:r>
      </w:del>
      <w:del w:id="5985" w:date="2017-09-18T11:05:26Z" w:author="Mads Hjorth">
        <w:r>
          <w:rPr>
            <w:rtl w:val="0"/>
            <w:lang w:val="da-DK"/>
          </w:rPr>
          <w:delText>ø</w:delText>
        </w:r>
      </w:del>
      <w:del w:id="5986" w:date="2017-09-18T11:05:26Z" w:author="Mads Hjorth">
        <w:r>
          <w:rPr>
            <w:rtl w:val="0"/>
          </w:rPr>
          <w:delText>r reduceres st</w:delText>
        </w:r>
      </w:del>
      <w:del w:id="5987" w:date="2017-09-18T11:05:26Z" w:author="Mads Hjorth">
        <w:r>
          <w:rPr>
            <w:rtl w:val="0"/>
            <w:lang w:val="da-DK"/>
          </w:rPr>
          <w:delText>ø</w:delText>
        </w:r>
      </w:del>
      <w:del w:id="5988" w:date="2017-09-18T11:05:26Z" w:author="Mads Hjorth">
        <w:r>
          <w:rPr>
            <w:rtl w:val="0"/>
          </w:rPr>
          <w:delText>rst mulig</w:delText>
        </w:r>
      </w:del>
      <w:ins w:id="5989" w:date="2017-05-05T17:26:20Z" w:author="Forfatter">
        <w:del w:id="5990" w:date="2017-09-18T11:05:26Z" w:author="Mads Hjorth">
          <w:r>
            <w:rPr>
              <w:rtl w:val="0"/>
            </w:rPr>
            <w:delText xml:space="preserve"> grad</w:delText>
          </w:r>
        </w:del>
      </w:ins>
      <w:del w:id="5991" w:date="2017-05-05T17:26:20Z" w:author="Forfatter">
        <w:r>
          <w:rPr>
            <w:rtl w:val="0"/>
          </w:rPr>
          <w:delText>t</w:delText>
        </w:r>
      </w:del>
      <w:del w:id="5992" w:date="2017-09-18T11:05:26Z" w:author="Mads Hjorth">
        <w:r>
          <w:rPr>
            <w:rtl w:val="0"/>
          </w:rPr>
          <w:delText>.</w:delText>
        </w:r>
      </w:del>
    </w:p>
    <w:p>
      <w:pPr>
        <w:pStyle w:val="normal.0"/>
        <w:rPr>
          <w:del w:id="5993" w:date="2017-09-18T11:05:26Z" w:author="Mads Hjorth"/>
        </w:rPr>
      </w:pPr>
      <w:del w:id="5994" w:date="2017-09-18T11:05:26Z" w:author="Mads Hjorth">
        <w:r>
          <w:rPr>
            <w:rtl w:val="0"/>
            <w:lang w:val="da-DK"/>
          </w:rPr>
          <w:delText>De fleste klassifikationer har forholdsvis brede anvendelser og en del vil have anvendelse i gr</w:delText>
        </w:r>
      </w:del>
      <w:del w:id="5995" w:date="2017-09-18T11:05:26Z" w:author="Mads Hjorth">
        <w:r>
          <w:rPr>
            <w:rtl w:val="0"/>
            <w:lang w:val="da-DK"/>
          </w:rPr>
          <w:delText>æ</w:delText>
        </w:r>
      </w:del>
      <w:del w:id="5996" w:date="2017-09-18T11:05:26Z" w:author="Mads Hjorth">
        <w:r>
          <w:rPr>
            <w:rtl w:val="0"/>
            <w:lang w:val="da-DK"/>
          </w:rPr>
          <w:delText>nsefladerne mellem sundhedssektoren og andre sektorer. Samtidig er klassifikationer ogs</w:delText>
        </w:r>
      </w:del>
      <w:del w:id="5997" w:date="2017-09-18T11:05:26Z" w:author="Mads Hjorth">
        <w:r>
          <w:rPr>
            <w:rtl w:val="0"/>
          </w:rPr>
          <w:delText xml:space="preserve">å </w:delText>
        </w:r>
      </w:del>
      <w:del w:id="5998" w:date="2017-09-18T11:05:26Z" w:author="Mads Hjorth">
        <w:r>
          <w:rPr>
            <w:rtl w:val="0"/>
            <w:lang w:val="da-DK"/>
          </w:rPr>
          <w:delText>grundlaget for at sammenstille data i mellem registre, b</w:delText>
        </w:r>
      </w:del>
      <w:del w:id="5999" w:date="2017-09-18T11:05:26Z" w:author="Mads Hjorth">
        <w:r>
          <w:rPr>
            <w:rtl w:val="0"/>
            <w:lang w:val="da-DK"/>
          </w:rPr>
          <w:delText>å</w:delText>
        </w:r>
      </w:del>
      <w:del w:id="6000" w:date="2017-09-18T11:05:26Z" w:author="Mads Hjorth">
        <w:r>
          <w:rPr>
            <w:rtl w:val="0"/>
            <w:lang w:val="da-DK"/>
          </w:rPr>
          <w:delText>de inden for sundhedsomr</w:delText>
        </w:r>
      </w:del>
      <w:del w:id="6001" w:date="2017-09-18T11:05:26Z" w:author="Mads Hjorth">
        <w:r>
          <w:rPr>
            <w:rtl w:val="0"/>
            <w:lang w:val="da-DK"/>
          </w:rPr>
          <w:delText>å</w:delText>
        </w:r>
      </w:del>
      <w:del w:id="6002" w:date="2017-09-18T11:05:26Z" w:author="Mads Hjorth">
        <w:r>
          <w:rPr>
            <w:rtl w:val="0"/>
          </w:rPr>
          <w:delText>det og p</w:delText>
        </w:r>
      </w:del>
      <w:del w:id="6003" w:date="2017-09-18T11:05:26Z" w:author="Mads Hjorth">
        <w:r>
          <w:rPr>
            <w:rtl w:val="0"/>
          </w:rPr>
          <w:delText xml:space="preserve">å </w:delText>
        </w:r>
      </w:del>
      <w:del w:id="6004" w:date="2017-09-18T11:05:26Z" w:author="Mads Hjorth">
        <w:r>
          <w:rPr>
            <w:rtl w:val="0"/>
          </w:rPr>
          <w:delText>det tv</w:delText>
        </w:r>
      </w:del>
      <w:del w:id="6005" w:date="2017-09-18T11:05:26Z" w:author="Mads Hjorth">
        <w:r>
          <w:rPr>
            <w:rtl w:val="0"/>
            <w:lang w:val="da-DK"/>
          </w:rPr>
          <w:delText>æ</w:delText>
        </w:r>
      </w:del>
      <w:del w:id="6006" w:date="2017-09-18T11:05:26Z" w:author="Mads Hjorth">
        <w:r>
          <w:rPr>
            <w:rtl w:val="0"/>
          </w:rPr>
          <w:delText>roffentlige omr</w:delText>
        </w:r>
      </w:del>
      <w:del w:id="6007" w:date="2017-09-18T11:05:26Z" w:author="Mads Hjorth">
        <w:r>
          <w:rPr>
            <w:rtl w:val="0"/>
            <w:lang w:val="da-DK"/>
          </w:rPr>
          <w:delText>å</w:delText>
        </w:r>
      </w:del>
      <w:del w:id="6008" w:date="2017-09-18T11:05:26Z" w:author="Mads Hjorth">
        <w:r>
          <w:rPr>
            <w:rtl w:val="0"/>
          </w:rPr>
          <w:delText>de. Derfor b</w:delText>
        </w:r>
      </w:del>
      <w:del w:id="6009" w:date="2017-09-18T11:05:26Z" w:author="Mads Hjorth">
        <w:r>
          <w:rPr>
            <w:rtl w:val="0"/>
            <w:lang w:val="da-DK"/>
          </w:rPr>
          <w:delText>ø</w:delText>
        </w:r>
      </w:del>
      <w:del w:id="6010" w:date="2017-09-18T11:05:26Z" w:author="Mads Hjorth">
        <w:r>
          <w:rPr>
            <w:rtl w:val="0"/>
          </w:rPr>
          <w:delText xml:space="preserve">r </w:delText>
        </w:r>
      </w:del>
      <w:ins w:id="6011" w:date="2017-05-05T17:26:20Z" w:author="Forfatter">
        <w:del w:id="6012" w:date="2017-09-18T11:05:26Z" w:author="Mads Hjorth">
          <w:r>
            <w:rPr>
              <w:rtl w:val="0"/>
            </w:rPr>
            <w:delText>gr</w:delText>
          </w:r>
        </w:del>
      </w:ins>
      <w:ins w:id="6013" w:date="2017-05-05T17:26:20Z" w:author="Forfatter">
        <w:del w:id="6014" w:date="2017-09-18T11:05:26Z" w:author="Mads Hjorth">
          <w:r>
            <w:rPr>
              <w:rtl w:val="0"/>
              <w:lang w:val="da-DK"/>
            </w:rPr>
            <w:delText>æ</w:delText>
          </w:r>
        </w:del>
      </w:ins>
      <w:ins w:id="6015" w:date="2017-05-05T17:26:20Z" w:author="Forfatter">
        <w:del w:id="6016" w:date="2017-09-18T11:05:26Z" w:author="Mads Hjorth">
          <w:r>
            <w:rPr>
              <w:rtl w:val="0"/>
              <w:lang w:val="da-DK"/>
            </w:rPr>
            <w:delText xml:space="preserve">nseflader til </w:delText>
          </w:r>
        </w:del>
      </w:ins>
      <w:del w:id="6017" w:date="2017-09-18T11:05:26Z" w:author="Mads Hjorth">
        <w:r>
          <w:rPr>
            <w:rtl w:val="0"/>
            <w:lang w:val="de-DE"/>
          </w:rPr>
          <w:delText xml:space="preserve">klassifikationsservices </w:delText>
        </w:r>
      </w:del>
      <w:del w:id="6018" w:date="2017-05-05T17:26:20Z" w:author="Forfatter">
        <w:r>
          <w:rPr>
            <w:rtl w:val="0"/>
          </w:rPr>
          <w:delText>b</w:delText>
        </w:r>
      </w:del>
      <w:del w:id="6019" w:date="2017-05-05T17:26:20Z" w:author="Forfatter">
        <w:r>
          <w:rPr>
            <w:rtl w:val="0"/>
            <w:lang w:val="da-DK"/>
          </w:rPr>
          <w:delText>ø</w:delText>
        </w:r>
      </w:del>
      <w:del w:id="6020" w:date="2017-05-05T17:26:20Z" w:author="Forfatter">
        <w:r>
          <w:rPr>
            <w:rtl w:val="0"/>
          </w:rPr>
          <w:delText>r anvende</w:delText>
        </w:r>
      </w:del>
      <w:ins w:id="6021" w:date="2017-05-05T17:26:20Z" w:author="Forfatter">
        <w:del w:id="6022" w:date="2017-09-18T11:05:26Z" w:author="Mads Hjorth">
          <w:r>
            <w:rPr>
              <w:rtl w:val="0"/>
              <w:lang w:val="de-DE"/>
            </w:rPr>
            <w:delText>underst</w:delText>
          </w:r>
        </w:del>
      </w:ins>
      <w:ins w:id="6023" w:date="2017-05-05T17:26:20Z" w:author="Forfatter">
        <w:del w:id="6024" w:date="2017-09-18T11:05:26Z" w:author="Mads Hjorth">
          <w:r>
            <w:rPr>
              <w:rtl w:val="0"/>
              <w:lang w:val="da-DK"/>
            </w:rPr>
            <w:delText>ø</w:delText>
          </w:r>
        </w:del>
      </w:ins>
      <w:ins w:id="6025" w:date="2017-05-05T17:26:20Z" w:author="Forfatter">
        <w:del w:id="6026" w:date="2017-09-18T11:05:26Z" w:author="Mads Hjorth">
          <w:r>
            <w:rPr>
              <w:rtl w:val="0"/>
            </w:rPr>
            <w:delText>tte</w:delText>
          </w:r>
        </w:del>
      </w:ins>
      <w:del w:id="6027" w:date="2017-09-18T11:05:26Z" w:author="Mads Hjorth">
        <w:r>
          <w:rPr>
            <w:rtl w:val="0"/>
          </w:rPr>
          <w:delText xml:space="preserve"> </w:delText>
        </w:r>
      </w:del>
      <w:ins w:id="6028" w:date="2017-05-05T17:26:20Z" w:author="Forfatter">
        <w:del w:id="6029" w:date="2017-09-18T11:05:26Z" w:author="Mads Hjorth">
          <w:r>
            <w:rPr>
              <w:rtl w:val="0"/>
              <w:lang w:val="da-DK"/>
            </w:rPr>
            <w:delText>anvendelse uden for sundhedsomr</w:delText>
          </w:r>
        </w:del>
      </w:ins>
      <w:ins w:id="6030" w:date="2017-05-05T17:26:20Z" w:author="Forfatter">
        <w:del w:id="6031" w:date="2017-09-18T11:05:26Z" w:author="Mads Hjorth">
          <w:r>
            <w:rPr>
              <w:rtl w:val="0"/>
              <w:lang w:val="da-DK"/>
            </w:rPr>
            <w:delText>å</w:delText>
          </w:r>
        </w:del>
      </w:ins>
      <w:ins w:id="6032" w:date="2017-05-05T17:26:20Z" w:author="Forfatter">
        <w:del w:id="6033" w:date="2017-09-18T11:05:26Z" w:author="Mads Hjorth">
          <w:r>
            <w:rPr>
              <w:rtl w:val="0"/>
            </w:rPr>
            <w:delText>det.</w:delText>
          </w:r>
        </w:del>
      </w:ins>
      <w:del w:id="6034" w:date="2017-05-05T17:26:20Z" w:author="Forfatter">
        <w:r>
          <w:rPr>
            <w:rtl w:val="0"/>
          </w:rPr>
          <w:delText>tv</w:delText>
        </w:r>
      </w:del>
      <w:del w:id="6035" w:date="2017-05-05T17:26:20Z" w:author="Forfatter">
        <w:r>
          <w:rPr>
            <w:rtl w:val="0"/>
            <w:lang w:val="da-DK"/>
          </w:rPr>
          <w:delText>æ</w:delText>
        </w:r>
      </w:del>
      <w:del w:id="6036" w:date="2017-05-05T17:26:20Z" w:author="Forfatter">
        <w:r>
          <w:rPr>
            <w:rtl w:val="0"/>
            <w:lang w:val="da-DK"/>
          </w:rPr>
          <w:delText>roffentlige standarder og ikke sundhedsspecifikke.</w:delText>
        </w:r>
      </w:del>
    </w:p>
    <w:p>
      <w:pPr>
        <w:pStyle w:val="normal.0"/>
        <w:spacing w:before="240"/>
        <w:rPr>
          <w:del w:id="6037" w:date="2017-09-18T11:05:26Z" w:author="Mads Hjorth"/>
          <w:rFonts w:ascii="Calibri" w:cs="Calibri" w:hAnsi="Calibri" w:eastAsia="Calibri"/>
          <w:i w:val="1"/>
          <w:iCs w:val="1"/>
        </w:rPr>
      </w:pPr>
      <w:del w:id="6038" w:date="2017-09-18T11:05:26Z" w:author="Mads Hjorth">
        <w:r>
          <w:rPr>
            <w:rFonts w:ascii="Calibri" w:cs="Calibri" w:hAnsi="Calibri" w:eastAsia="Calibri"/>
            <w:i w:val="1"/>
            <w:iCs w:val="1"/>
            <w:rtl w:val="0"/>
            <w:lang w:val="fr-FR"/>
          </w:rPr>
          <w:delText>Organisation</w:delText>
        </w:r>
      </w:del>
    </w:p>
    <w:p>
      <w:pPr>
        <w:pStyle w:val="normal.0"/>
        <w:rPr>
          <w:del w:id="6039" w:date="2017-09-18T11:05:26Z" w:author="Mads Hjorth"/>
        </w:rPr>
      </w:pPr>
      <w:del w:id="6040" w:date="2017-09-18T11:05:26Z" w:author="Mads Hjorth">
        <w:r>
          <w:rPr>
            <w:rtl w:val="0"/>
            <w:lang w:val="da-DK"/>
          </w:rPr>
          <w:delText>Forretningstjenesten organisation udstiller funktioner til at vedligeholde og offentligg</w:delText>
        </w:r>
      </w:del>
      <w:del w:id="6041" w:date="2017-09-18T11:05:26Z" w:author="Mads Hjorth">
        <w:r>
          <w:rPr>
            <w:rtl w:val="0"/>
            <w:lang w:val="da-DK"/>
          </w:rPr>
          <w:delText>ø</w:delText>
        </w:r>
      </w:del>
      <w:del w:id="6042" w:date="2017-09-18T11:05:26Z" w:author="Mads Hjorth">
        <w:r>
          <w:rPr>
            <w:rtl w:val="0"/>
            <w:lang w:val="da-DK"/>
          </w:rPr>
          <w:delText>re organisationsoplysninger. I forbindelse med indberetning anvendes alene funktionalitet til at sl</w:delText>
        </w:r>
      </w:del>
      <w:del w:id="6043" w:date="2017-09-18T11:05:26Z" w:author="Mads Hjorth">
        <w:r>
          <w:rPr>
            <w:rtl w:val="0"/>
          </w:rPr>
          <w:delText xml:space="preserve">å </w:delText>
        </w:r>
      </w:del>
      <w:del w:id="6044" w:date="2017-09-18T11:05:26Z" w:author="Mads Hjorth">
        <w:r>
          <w:rPr>
            <w:rtl w:val="0"/>
            <w:lang w:val="da-DK"/>
          </w:rPr>
          <w:delText>oplysninger om enkelte organisatoriske enheder og deres sammenh</w:delText>
        </w:r>
      </w:del>
      <w:del w:id="6045" w:date="2017-09-18T11:05:26Z" w:author="Mads Hjorth">
        <w:r>
          <w:rPr>
            <w:rtl w:val="0"/>
            <w:lang w:val="da-DK"/>
          </w:rPr>
          <w:delText>æ</w:delText>
        </w:r>
      </w:del>
      <w:del w:id="6046" w:date="2017-09-18T11:05:26Z" w:author="Mads Hjorth">
        <w:r>
          <w:rPr>
            <w:rtl w:val="0"/>
          </w:rPr>
          <w:delText>nge op.</w:delText>
        </w:r>
      </w:del>
    </w:p>
    <w:p>
      <w:pPr>
        <w:pStyle w:val="normal.0"/>
        <w:jc w:val="center"/>
        <w:rPr>
          <w:del w:id="6047" w:date="2017-09-18T11:05:26Z" w:author="Mads Hjorth"/>
        </w:rPr>
      </w:pPr>
    </w:p>
    <w:p>
      <w:pPr>
        <w:pStyle w:val="normal.0"/>
        <w:rPr>
          <w:del w:id="6048" w:date="2017-09-18T11:05:26Z" w:author="Mads Hjorth"/>
        </w:rPr>
      </w:pPr>
      <w:del w:id="6049" w:date="2017-09-18T11:05:26Z" w:author="Mads Hjorth">
        <w:r>
          <w:rPr>
            <w:rtl w:val="0"/>
          </w:rPr>
          <w:delText>Servicen til oplag har til form</w:delText>
        </w:r>
      </w:del>
      <w:del w:id="6050" w:date="2017-09-18T11:05:26Z" w:author="Mads Hjorth">
        <w:r>
          <w:rPr>
            <w:rtl w:val="0"/>
            <w:lang w:val="da-DK"/>
          </w:rPr>
          <w:delText>å</w:delText>
        </w:r>
      </w:del>
      <w:del w:id="6051" w:date="2017-09-18T11:05:26Z" w:author="Mads Hjorth">
        <w:r>
          <w:rPr>
            <w:rtl w:val="0"/>
            <w:lang w:val="da-DK"/>
          </w:rPr>
          <w:delText>l at udpege den indberettende organisatoriske enhed hos b</w:delText>
        </w:r>
      </w:del>
      <w:del w:id="6052" w:date="2017-09-18T11:05:26Z" w:author="Mads Hjorth">
        <w:r>
          <w:rPr>
            <w:rtl w:val="0"/>
            <w:lang w:val="da-DK"/>
          </w:rPr>
          <w:delText>å</w:delText>
        </w:r>
      </w:del>
      <w:del w:id="6053" w:date="2017-09-18T11:05:26Z" w:author="Mads Hjorth">
        <w:r>
          <w:rPr>
            <w:rtl w:val="0"/>
            <w:lang w:val="da-DK"/>
          </w:rPr>
          <w:delText>de den indberettende sundhedsproducent og hos sundhedsregisteret. Tjenesten vedligeholder forskellige relationer mellem de enkelte organisatoriske enheder fx ejerskab. Desuden opretholder tjenesten ogs</w:delText>
        </w:r>
      </w:del>
      <w:del w:id="6054" w:date="2017-09-18T11:05:26Z" w:author="Mads Hjorth">
        <w:r>
          <w:rPr>
            <w:rtl w:val="0"/>
          </w:rPr>
          <w:delText xml:space="preserve">å </w:delText>
        </w:r>
      </w:del>
      <w:del w:id="6055" w:date="2017-05-05T17:26:20Z" w:author="Forfatter">
        <w:r>
          <w:rPr>
            <w:rtl w:val="0"/>
          </w:rPr>
          <w:delText xml:space="preserve">klassifikationer </w:delText>
        </w:r>
      </w:del>
      <w:ins w:id="6056" w:date="2017-05-05T17:26:20Z" w:author="Forfatter">
        <w:del w:id="6057" w:date="2017-09-18T11:05:26Z" w:author="Mads Hjorth">
          <w:r>
            <w:rPr>
              <w:rtl w:val="0"/>
              <w:lang w:val="it-IT"/>
            </w:rPr>
            <w:delText xml:space="preserve">klassificeringer </w:delText>
          </w:r>
        </w:del>
      </w:ins>
      <w:del w:id="6058" w:date="2017-09-18T11:05:26Z" w:author="Mads Hjorth">
        <w:r>
          <w:rPr>
            <w:rtl w:val="0"/>
            <w:lang w:val="da-DK"/>
          </w:rPr>
          <w:delText xml:space="preserve">af de enkelte enheder. Klassifikationer kan fx udpege </w:delText>
        </w:r>
      </w:del>
      <w:del w:id="6059" w:date="2017-05-05T17:26:20Z" w:author="Forfatter">
        <w:r>
          <w:rPr>
            <w:rtl w:val="0"/>
            <w:lang w:val="sv-SE"/>
          </w:rPr>
          <w:delText xml:space="preserve">funktioner i en </w:delText>
        </w:r>
      </w:del>
      <w:del w:id="6060" w:date="2017-09-18T11:05:26Z" w:author="Mads Hjorth">
        <w:r>
          <w:rPr>
            <w:rtl w:val="0"/>
            <w:lang w:val="nl-NL"/>
          </w:rPr>
          <w:delText>afdeling</w:delText>
        </w:r>
      </w:del>
      <w:ins w:id="6061" w:date="2017-05-05T17:26:20Z" w:author="Forfatter">
        <w:del w:id="6062" w:date="2017-09-18T11:05:26Z" w:author="Mads Hjorth">
          <w:r>
            <w:rPr>
              <w:rtl w:val="0"/>
            </w:rPr>
            <w:delText>er</w:delText>
          </w:r>
        </w:del>
      </w:ins>
      <w:del w:id="6063" w:date="2017-09-18T11:05:26Z" w:author="Mads Hjorth">
        <w:r>
          <w:rPr>
            <w:rtl w:val="0"/>
            <w:lang w:val="da-DK"/>
          </w:rPr>
          <w:delText xml:space="preserve"> som sengeafdeling eller ambulant afsnit. </w:delText>
        </w:r>
      </w:del>
      <w:del w:id="6064" w:date="2017-05-05T17:26:20Z" w:author="Forfatter">
        <w:r>
          <w:rPr>
            <w:rtl w:val="0"/>
            <w:lang w:val="da-DK"/>
          </w:rPr>
          <w:delText>Klassifikationer kan anvendes til at begr</w:delText>
        </w:r>
      </w:del>
      <w:del w:id="6065" w:date="2017-05-05T17:26:20Z" w:author="Forfatter">
        <w:r>
          <w:rPr>
            <w:rtl w:val="0"/>
            <w:lang w:val="da-DK"/>
          </w:rPr>
          <w:delText>æ</w:delText>
        </w:r>
      </w:del>
      <w:del w:id="6066" w:date="2017-05-05T17:26:20Z" w:author="Forfatter">
        <w:r>
          <w:rPr>
            <w:rtl w:val="0"/>
            <w:lang w:val="da-DK"/>
          </w:rPr>
          <w:delText>nse de returnerede enheder ved opslag. Nogle implementeringer af tjenesten vil udover organisatoriske enheder ogs</w:delText>
        </w:r>
      </w:del>
      <w:del w:id="6067" w:date="2017-05-05T17:26:20Z" w:author="Forfatter">
        <w:r>
          <w:rPr>
            <w:rtl w:val="0"/>
          </w:rPr>
          <w:delText xml:space="preserve">å </w:delText>
        </w:r>
      </w:del>
      <w:del w:id="6068" w:date="2017-05-05T17:26:20Z" w:author="Forfatter">
        <w:r>
          <w:rPr>
            <w:rtl w:val="0"/>
            <w:lang w:val="da-DK"/>
          </w:rPr>
          <w:delText>indeholde oplysninger om roller, akt</w:delText>
        </w:r>
      </w:del>
      <w:del w:id="6069" w:date="2017-05-05T17:26:20Z" w:author="Forfatter">
        <w:r>
          <w:rPr>
            <w:rtl w:val="0"/>
            <w:lang w:val="da-DK"/>
          </w:rPr>
          <w:delText>ø</w:delText>
        </w:r>
      </w:del>
      <w:del w:id="6070" w:date="2017-05-05T17:26:20Z" w:author="Forfatter">
        <w:r>
          <w:rPr>
            <w:rtl w:val="0"/>
            <w:lang w:val="da-DK"/>
          </w:rPr>
          <w:delText xml:space="preserve">rer og medarbejdere. </w:delText>
        </w:r>
      </w:del>
    </w:p>
    <w:p>
      <w:pPr>
        <w:pStyle w:val="normal.0"/>
        <w:rPr>
          <w:del w:id="6071" w:date="2017-09-18T11:05:26Z" w:author="Mads Hjorth"/>
        </w:rPr>
      </w:pPr>
      <w:del w:id="6072" w:date="2017-09-18T11:05:26Z" w:author="Mads Hjorth">
        <w:r>
          <w:rPr>
            <w:rtl w:val="0"/>
            <w:lang w:val="da-DK"/>
          </w:rPr>
          <w:delText>Organisationsoplysninger om sundhedsproducenter indg</w:delText>
        </w:r>
      </w:del>
      <w:del w:id="6073" w:date="2017-09-18T11:05:26Z" w:author="Mads Hjorth">
        <w:r>
          <w:rPr>
            <w:rtl w:val="0"/>
            <w:lang w:val="da-DK"/>
          </w:rPr>
          <w:delText>å</w:delText>
        </w:r>
      </w:del>
      <w:del w:id="6074" w:date="2017-09-18T11:05:26Z" w:author="Mads Hjorth">
        <w:r>
          <w:rPr>
            <w:rtl w:val="0"/>
            <w:lang w:val="da-DK"/>
          </w:rPr>
          <w:delText>r i mange sammenh</w:delText>
        </w:r>
      </w:del>
      <w:del w:id="6075" w:date="2017-09-18T11:05:26Z" w:author="Mads Hjorth">
        <w:r>
          <w:rPr>
            <w:rtl w:val="0"/>
            <w:lang w:val="da-DK"/>
          </w:rPr>
          <w:delText>æ</w:delText>
        </w:r>
      </w:del>
      <w:del w:id="6076" w:date="2017-09-18T11:05:26Z" w:author="Mads Hjorth">
        <w:r>
          <w:rPr>
            <w:rtl w:val="0"/>
          </w:rPr>
          <w:delText>nge og anvendes ogs</w:delText>
        </w:r>
      </w:del>
      <w:del w:id="6077" w:date="2017-09-18T11:05:26Z" w:author="Mads Hjorth">
        <w:r>
          <w:rPr>
            <w:rtl w:val="0"/>
          </w:rPr>
          <w:delText xml:space="preserve">å </w:delText>
        </w:r>
      </w:del>
      <w:del w:id="6078" w:date="2017-09-18T11:05:26Z" w:author="Mads Hjorth">
        <w:r>
          <w:rPr>
            <w:rtl w:val="0"/>
            <w:lang w:val="da-DK"/>
          </w:rPr>
          <w:delText xml:space="preserve">uden for sundhedssektoren.  </w:delText>
        </w:r>
      </w:del>
      <w:del w:id="6079" w:date="2017-05-05T17:26:20Z" w:author="Forfatter">
        <w:r>
          <w:rPr>
            <w:rtl w:val="0"/>
            <w:lang w:val="da-DK"/>
          </w:rPr>
          <w:delText>Derfor b</w:delText>
        </w:r>
      </w:del>
      <w:del w:id="6080" w:date="2017-05-05T17:26:20Z" w:author="Forfatter">
        <w:r>
          <w:rPr>
            <w:rtl w:val="0"/>
            <w:lang w:val="da-DK"/>
          </w:rPr>
          <w:delText>ø</w:delText>
        </w:r>
      </w:del>
      <w:del w:id="6081" w:date="2017-05-05T17:26:20Z" w:author="Forfatter">
        <w:r>
          <w:rPr>
            <w:rtl w:val="0"/>
            <w:lang w:val="de-DE"/>
          </w:rPr>
          <w:delText>r der p</w:delText>
        </w:r>
      </w:del>
      <w:del w:id="6082" w:date="2017-05-05T17:26:20Z" w:author="Forfatter">
        <w:r>
          <w:rPr>
            <w:rtl w:val="0"/>
          </w:rPr>
          <w:delText xml:space="preserve">å </w:delText>
        </w:r>
      </w:del>
      <w:del w:id="6083" w:date="2017-05-05T17:26:20Z" w:author="Forfatter">
        <w:r>
          <w:rPr>
            <w:rtl w:val="0"/>
          </w:rPr>
          <w:delText>dette omr</w:delText>
        </w:r>
      </w:del>
      <w:del w:id="6084" w:date="2017-05-05T17:26:20Z" w:author="Forfatter">
        <w:r>
          <w:rPr>
            <w:rtl w:val="0"/>
            <w:lang w:val="da-DK"/>
          </w:rPr>
          <w:delText>å</w:delText>
        </w:r>
      </w:del>
      <w:del w:id="6085" w:date="2017-05-05T17:26:20Z" w:author="Forfatter">
        <w:r>
          <w:rPr>
            <w:rtl w:val="0"/>
            <w:lang w:val="da-DK"/>
          </w:rPr>
          <w:delText>de anvendes tv</w:delText>
        </w:r>
      </w:del>
      <w:del w:id="6086" w:date="2017-05-05T17:26:20Z" w:author="Forfatter">
        <w:r>
          <w:rPr>
            <w:rtl w:val="0"/>
            <w:lang w:val="da-DK"/>
          </w:rPr>
          <w:delText>æ</w:delText>
        </w:r>
      </w:del>
      <w:del w:id="6087" w:date="2017-05-05T17:26:20Z" w:author="Forfatter">
        <w:r>
          <w:rPr>
            <w:rtl w:val="0"/>
          </w:rPr>
          <w:delText>roffentlige standarder.</w:delText>
        </w:r>
      </w:del>
      <w:ins w:id="6088" w:date="2017-05-05T17:26:20Z" w:author="Forfatter">
        <w:del w:id="6089" w:date="2017-09-18T11:05:26Z" w:author="Mads Hjorth">
          <w:r>
            <w:rPr>
              <w:rtl w:val="0"/>
              <w:lang w:val="da-DK"/>
            </w:rPr>
            <w:delText>Ved valg af standarder der beskriver informationsmodeller og gr</w:delText>
          </w:r>
        </w:del>
      </w:ins>
      <w:ins w:id="6090" w:date="2017-05-05T17:26:20Z" w:author="Forfatter">
        <w:del w:id="6091" w:date="2017-09-18T11:05:26Z" w:author="Mads Hjorth">
          <w:r>
            <w:rPr>
              <w:rtl w:val="0"/>
              <w:lang w:val="da-DK"/>
            </w:rPr>
            <w:delText>æ</w:delText>
          </w:r>
        </w:del>
      </w:ins>
      <w:ins w:id="6092" w:date="2017-05-05T17:26:20Z" w:author="Forfatter">
        <w:del w:id="6093" w:date="2017-09-18T11:05:26Z" w:author="Mads Hjorth">
          <w:r>
            <w:rPr>
              <w:rtl w:val="0"/>
            </w:rPr>
            <w:delText>nseflader for denne service, b</w:delText>
          </w:r>
        </w:del>
      </w:ins>
      <w:ins w:id="6094" w:date="2017-05-05T17:26:20Z" w:author="Forfatter">
        <w:del w:id="6095" w:date="2017-09-18T11:05:26Z" w:author="Mads Hjorth">
          <w:r>
            <w:rPr>
              <w:rtl w:val="0"/>
              <w:lang w:val="da-DK"/>
            </w:rPr>
            <w:delText>ø</w:delText>
          </w:r>
        </w:del>
      </w:ins>
      <w:ins w:id="6096" w:date="2017-05-05T17:26:20Z" w:author="Forfatter">
        <w:del w:id="6097" w:date="2017-09-18T11:05:26Z" w:author="Mads Hjorth">
          <w:r>
            <w:rPr>
              <w:rtl w:val="0"/>
              <w:lang w:val="da-DK"/>
            </w:rPr>
            <w:delText>r disse udpeges med henblik p</w:delText>
          </w:r>
        </w:del>
      </w:ins>
      <w:ins w:id="6098" w:date="2017-05-05T17:26:20Z" w:author="Forfatter">
        <w:del w:id="6099" w:date="2017-09-18T11:05:26Z" w:author="Mads Hjorth">
          <w:r>
            <w:rPr>
              <w:rtl w:val="0"/>
            </w:rPr>
            <w:delText xml:space="preserve">å </w:delText>
          </w:r>
        </w:del>
      </w:ins>
      <w:ins w:id="6100" w:date="2017-05-05T17:26:20Z" w:author="Forfatter">
        <w:del w:id="6101" w:date="2017-09-18T11:05:26Z" w:author="Mads Hjorth">
          <w:r>
            <w:rPr>
              <w:rtl w:val="0"/>
            </w:rPr>
            <w:delText>tv</w:delText>
          </w:r>
        </w:del>
      </w:ins>
      <w:ins w:id="6102" w:date="2017-05-05T17:26:20Z" w:author="Forfatter">
        <w:del w:id="6103" w:date="2017-09-18T11:05:26Z" w:author="Mads Hjorth">
          <w:r>
            <w:rPr>
              <w:rtl w:val="0"/>
              <w:lang w:val="da-DK"/>
            </w:rPr>
            <w:delText>æ</w:delText>
          </w:r>
        </w:del>
      </w:ins>
      <w:ins w:id="6104" w:date="2017-05-05T17:26:20Z" w:author="Forfatter">
        <w:del w:id="6105" w:date="2017-09-18T11:05:26Z" w:author="Mads Hjorth">
          <w:r>
            <w:rPr>
              <w:rtl w:val="0"/>
            </w:rPr>
            <w:delText>roffentlig anvendelse.</w:delText>
          </w:r>
        </w:del>
      </w:ins>
    </w:p>
    <w:p>
      <w:pPr>
        <w:pStyle w:val="normal.0"/>
        <w:rPr>
          <w:del w:id="6106" w:date="2017-09-18T11:05:26Z" w:author="Mads Hjorth"/>
          <w:rFonts w:ascii="Calibri" w:cs="Calibri" w:hAnsi="Calibri" w:eastAsia="Calibri"/>
          <w:b w:val="1"/>
          <w:bCs w:val="1"/>
        </w:rPr>
      </w:pPr>
    </w:p>
    <w:p>
      <w:pPr>
        <w:pStyle w:val="normal.0"/>
        <w:rPr>
          <w:del w:id="6107" w:date="2017-09-18T11:05:26Z" w:author="Mads Hjorth"/>
        </w:rPr>
      </w:pPr>
      <w:del w:id="6108" w:date="2017-09-18T11:05:26Z" w:author="Mads Hjorth">
        <w:r>
          <w:rPr>
            <w:rtl w:val="0"/>
          </w:rPr>
          <w:delText xml:space="preserve">Som beskrevet tidligere vil det </w:delText>
        </w:r>
      </w:del>
      <w:del w:id="6109" w:date="2017-09-18T11:05:26Z" w:author="Mads Hjorth">
        <w:r>
          <w:rPr>
            <w:rtl w:val="0"/>
            <w:lang w:val="da-DK"/>
          </w:rPr>
          <w:delText>ø</w:delText>
        </w:r>
      </w:del>
      <w:del w:id="6110" w:date="2017-09-18T11:05:26Z" w:author="Mads Hjorth">
        <w:r>
          <w:rPr>
            <w:rtl w:val="0"/>
            <w:lang w:val="da-DK"/>
          </w:rPr>
          <w:delText>ge mulighederne for effektive arbejdsgange hvis vurderingen af hvilke oplysninger der registreres i forbindelse med den enkelte sundhedsaktivitet blev underst</w:delText>
        </w:r>
      </w:del>
      <w:del w:id="6111" w:date="2017-09-18T11:05:26Z" w:author="Mads Hjorth">
        <w:r>
          <w:rPr>
            <w:rtl w:val="0"/>
            <w:lang w:val="da-DK"/>
          </w:rPr>
          <w:delText>ø</w:delText>
        </w:r>
      </w:del>
      <w:del w:id="6112" w:date="2017-09-18T11:05:26Z" w:author="Mads Hjorth">
        <w:r>
          <w:rPr>
            <w:rtl w:val="0"/>
            <w:lang w:val="da-DK"/>
          </w:rPr>
          <w:delText>ttet af it. Denne opgave placeres i forl</w:delText>
        </w:r>
      </w:del>
      <w:del w:id="6113" w:date="2017-09-18T11:05:26Z" w:author="Mads Hjorth">
        <w:r>
          <w:rPr>
            <w:rtl w:val="0"/>
            <w:lang w:val="da-DK"/>
          </w:rPr>
          <w:delText>æ</w:delText>
        </w:r>
      </w:del>
      <w:del w:id="6114" w:date="2017-09-18T11:05:26Z" w:author="Mads Hjorth">
        <w:r>
          <w:rPr>
            <w:rtl w:val="0"/>
            <w:lang w:val="da-DK"/>
          </w:rPr>
          <w:delText xml:space="preserve">ngelse af oversigten over alle registre. </w:delText>
        </w:r>
      </w:del>
    </w:p>
    <w:p>
      <w:pPr>
        <w:pStyle w:val="normal.0"/>
        <w:spacing w:before="240"/>
        <w:rPr>
          <w:del w:id="6115" w:date="2017-09-18T11:05:26Z" w:author="Mads Hjorth"/>
          <w:rFonts w:ascii="Calibri" w:cs="Calibri" w:hAnsi="Calibri" w:eastAsia="Calibri"/>
          <w:i w:val="1"/>
          <w:iCs w:val="1"/>
        </w:rPr>
      </w:pPr>
      <w:del w:id="6116" w:date="2017-09-18T11:05:26Z" w:author="Mads Hjorth">
        <w:r>
          <w:rPr>
            <w:rFonts w:ascii="Calibri" w:cs="Calibri" w:hAnsi="Calibri" w:eastAsia="Calibri"/>
            <w:i w:val="1"/>
            <w:iCs w:val="1"/>
            <w:rtl w:val="0"/>
            <w:lang w:val="da-DK"/>
          </w:rPr>
          <w:delText>Registeroversigt</w:delText>
        </w:r>
      </w:del>
    </w:p>
    <w:p>
      <w:pPr>
        <w:pStyle w:val="normal.0"/>
        <w:rPr>
          <w:del w:id="6117" w:date="2017-09-18T11:05:26Z" w:author="Mads Hjorth"/>
        </w:rPr>
      </w:pPr>
      <w:del w:id="6118" w:date="2017-09-18T11:05:26Z" w:author="Mads Hjorth">
        <w:r>
          <w:rPr>
            <w:rtl w:val="0"/>
          </w:rPr>
          <w:delText>Tjenesten har til form</w:delText>
        </w:r>
      </w:del>
      <w:del w:id="6119" w:date="2017-09-18T11:05:26Z" w:author="Mads Hjorth">
        <w:r>
          <w:rPr>
            <w:rtl w:val="0"/>
            <w:lang w:val="da-DK"/>
          </w:rPr>
          <w:delText>å</w:delText>
        </w:r>
      </w:del>
      <w:del w:id="6120" w:date="2017-09-18T11:05:26Z" w:author="Mads Hjorth">
        <w:r>
          <w:rPr>
            <w:rtl w:val="0"/>
            <w:lang w:val="da-DK"/>
          </w:rPr>
          <w:delText>l at</w:delText>
        </w:r>
      </w:del>
      <w:ins w:id="6121" w:date="2017-05-05T17:26:20Z" w:author="Forfatter">
        <w:del w:id="6122" w:date="2017-09-18T11:05:26Z" w:author="Mads Hjorth">
          <w:r>
            <w:rPr>
              <w:rtl w:val="0"/>
            </w:rPr>
            <w:delText xml:space="preserve"> </w:delText>
          </w:r>
        </w:del>
      </w:ins>
      <w:del w:id="6123" w:date="2017-05-05T17:26:20Z" w:author="Forfatter">
        <w:r>
          <w:rPr>
            <w:rtl w:val="0"/>
          </w:rPr>
          <w:delText xml:space="preserve"> </w:delText>
        </w:r>
      </w:del>
      <w:del w:id="6124" w:date="2017-09-18T11:05:26Z" w:author="Mads Hjorth">
        <w:r>
          <w:rPr>
            <w:rtl w:val="0"/>
            <w:lang w:val="da-DK"/>
          </w:rPr>
          <w:delText>stille oplysninger om det samlede landskab af sundhedsregistre, deres dataindhold og inklusionskriterier</w:delText>
        </w:r>
      </w:del>
      <w:ins w:id="6125" w:date="2017-05-05T17:26:20Z" w:author="Forfatter">
        <w:del w:id="6126" w:date="2017-09-18T11:05:26Z" w:author="Mads Hjorth">
          <w:r>
            <w:rPr>
              <w:rtl w:val="0"/>
            </w:rPr>
            <w:delText xml:space="preserve"> til r</w:delText>
          </w:r>
        </w:del>
      </w:ins>
      <w:ins w:id="6127" w:date="2017-05-05T17:26:20Z" w:author="Forfatter">
        <w:del w:id="6128" w:date="2017-09-18T11:05:26Z" w:author="Mads Hjorth">
          <w:r>
            <w:rPr>
              <w:rtl w:val="0"/>
              <w:lang w:val="da-DK"/>
            </w:rPr>
            <w:delText>å</w:delText>
          </w:r>
        </w:del>
      </w:ins>
      <w:ins w:id="6129" w:date="2017-05-05T17:26:20Z" w:author="Forfatter">
        <w:del w:id="6130" w:date="2017-09-18T11:05:26Z" w:author="Mads Hjorth">
          <w:r>
            <w:rPr>
              <w:rtl w:val="0"/>
              <w:lang w:val="da-DK"/>
            </w:rPr>
            <w:delText xml:space="preserve">dighed. </w:delText>
          </w:r>
        </w:del>
      </w:ins>
      <w:del w:id="6131" w:date="2017-05-05T17:26:20Z" w:author="Forfatter">
        <w:r>
          <w:rPr>
            <w:rtl w:val="0"/>
          </w:rPr>
          <w:delText xml:space="preserve">. </w:delText>
        </w:r>
      </w:del>
    </w:p>
    <w:p>
      <w:pPr>
        <w:pStyle w:val="normal.0"/>
        <w:jc w:val="center"/>
        <w:rPr>
          <w:del w:id="6132" w:date="2017-09-18T11:05:26Z" w:author="Mads Hjorth"/>
          <w:rFonts w:ascii="Calibri" w:cs="Calibri" w:hAnsi="Calibri" w:eastAsia="Calibri"/>
          <w:b w:val="1"/>
          <w:bCs w:val="1"/>
        </w:rPr>
      </w:pPr>
    </w:p>
    <w:p>
      <w:pPr>
        <w:pStyle w:val="normal.0"/>
        <w:rPr>
          <w:del w:id="6133" w:date="2017-09-18T11:05:26Z" w:author="Mads Hjorth"/>
        </w:rPr>
      </w:pPr>
      <w:del w:id="6134" w:date="2017-09-18T11:05:26Z" w:author="Mads Hjorth">
        <w:r>
          <w:rPr>
            <w:rtl w:val="0"/>
            <w:lang w:val="da-DK"/>
          </w:rPr>
          <w:delText xml:space="preserve">I forbindelse med indberetning har </w:delText>
        </w:r>
      </w:del>
      <w:del w:id="6135" w:date="2017-05-05T17:26:20Z" w:author="Forfatter">
        <w:r>
          <w:rPr>
            <w:rtl w:val="0"/>
            <w:lang w:val="es-ES_tradnl"/>
          </w:rPr>
          <w:delText xml:space="preserve">servicen </w:delText>
        </w:r>
      </w:del>
      <w:del w:id="6136" w:date="2017-09-18T11:05:26Z" w:author="Mads Hjorth">
        <w:r>
          <w:rPr>
            <w:rtl w:val="0"/>
            <w:lang w:val="de-DE"/>
          </w:rPr>
          <w:delText>inklusion</w:delText>
        </w:r>
      </w:del>
      <w:ins w:id="6137" w:date="2017-05-05T17:26:20Z" w:author="Forfatter">
        <w:del w:id="6138" w:date="2017-09-18T11:05:26Z" w:author="Mads Hjorth">
          <w:r>
            <w:rPr>
              <w:rtl w:val="0"/>
              <w:lang w:val="it-IT"/>
            </w:rPr>
            <w:delText>sservicen</w:delText>
          </w:r>
        </w:del>
      </w:ins>
      <w:del w:id="6139" w:date="2017-09-18T11:05:26Z" w:author="Mads Hjorth">
        <w:r>
          <w:rPr>
            <w:rtl w:val="0"/>
          </w:rPr>
          <w:delText xml:space="preserve"> til form</w:delText>
        </w:r>
      </w:del>
      <w:del w:id="6140" w:date="2017-09-18T11:05:26Z" w:author="Mads Hjorth">
        <w:r>
          <w:rPr>
            <w:rtl w:val="0"/>
            <w:lang w:val="da-DK"/>
          </w:rPr>
          <w:delText>å</w:delText>
        </w:r>
      </w:del>
      <w:del w:id="6141" w:date="2017-09-18T11:05:26Z" w:author="Mads Hjorth">
        <w:r>
          <w:rPr>
            <w:rtl w:val="0"/>
          </w:rPr>
          <w:delText>l at svare p</w:delText>
        </w:r>
      </w:del>
      <w:del w:id="6142" w:date="2017-09-18T11:05:26Z" w:author="Mads Hjorth">
        <w:r>
          <w:rPr>
            <w:rtl w:val="0"/>
          </w:rPr>
          <w:delText xml:space="preserve">å </w:delText>
        </w:r>
      </w:del>
      <w:del w:id="6143" w:date="2017-09-18T11:05:26Z" w:author="Mads Hjorth">
        <w:r>
          <w:rPr>
            <w:rtl w:val="0"/>
          </w:rPr>
          <w:delText>sp</w:delText>
        </w:r>
      </w:del>
      <w:del w:id="6144" w:date="2017-09-18T11:05:26Z" w:author="Mads Hjorth">
        <w:r>
          <w:rPr>
            <w:rtl w:val="0"/>
            <w:lang w:val="da-DK"/>
          </w:rPr>
          <w:delText>ø</w:delText>
        </w:r>
      </w:del>
      <w:del w:id="6145" w:date="2017-09-18T11:05:26Z" w:author="Mads Hjorth">
        <w:r>
          <w:rPr>
            <w:rtl w:val="0"/>
            <w:lang w:val="da-DK"/>
          </w:rPr>
          <w:delText>rgsm</w:delText>
        </w:r>
      </w:del>
      <w:del w:id="6146" w:date="2017-09-18T11:05:26Z" w:author="Mads Hjorth">
        <w:r>
          <w:rPr>
            <w:rtl w:val="0"/>
            <w:lang w:val="da-DK"/>
          </w:rPr>
          <w:delText>å</w:delText>
        </w:r>
      </w:del>
      <w:del w:id="6147" w:date="2017-09-18T11:05:26Z" w:author="Mads Hjorth">
        <w:r>
          <w:rPr>
            <w:rtl w:val="0"/>
          </w:rPr>
          <w:delText xml:space="preserve">let om hvilke </w:delText>
        </w:r>
      </w:del>
      <w:del w:id="6148" w:date="2017-05-05T17:26:20Z" w:author="Forfatter">
        <w:r>
          <w:rPr>
            <w:rtl w:val="0"/>
            <w:lang w:val="da-DK"/>
          </w:rPr>
          <w:delText>oplysninger der skal indberettes</w:delText>
        </w:r>
      </w:del>
      <w:ins w:id="6149" w:date="2017-05-05T17:26:20Z" w:author="Forfatter">
        <w:del w:id="6150" w:date="2017-09-18T11:05:26Z" w:author="Mads Hjorth">
          <w:r>
            <w:rPr>
              <w:rtl w:val="0"/>
              <w:lang w:val="da-DK"/>
            </w:rPr>
            <w:delText>indberetninger, der skal ske</w:delText>
          </w:r>
        </w:del>
      </w:ins>
      <w:del w:id="6151" w:date="2017-09-18T11:05:26Z" w:author="Mads Hjorth">
        <w:r>
          <w:rPr>
            <w:rtl w:val="0"/>
            <w:lang w:val="da-DK"/>
          </w:rPr>
          <w:delText xml:space="preserve"> i forbindelse med forskellige sundhedsaktiviteter. Servicen t</w:delText>
        </w:r>
      </w:del>
      <w:del w:id="6152" w:date="2017-09-18T11:05:26Z" w:author="Mads Hjorth">
        <w:r>
          <w:rPr>
            <w:rtl w:val="0"/>
            <w:lang w:val="da-DK"/>
          </w:rPr>
          <w:delText>æ</w:delText>
        </w:r>
      </w:del>
      <w:del w:id="6153" w:date="2017-09-18T11:05:26Z" w:author="Mads Hjorth">
        <w:r>
          <w:rPr>
            <w:rtl w:val="0"/>
          </w:rPr>
          <w:delText>nkes anvendt b</w:delText>
        </w:r>
      </w:del>
      <w:del w:id="6154" w:date="2017-09-18T11:05:26Z" w:author="Mads Hjorth">
        <w:r>
          <w:rPr>
            <w:rtl w:val="0"/>
            <w:lang w:val="da-DK"/>
          </w:rPr>
          <w:delText>å</w:delText>
        </w:r>
      </w:del>
      <w:del w:id="6155" w:date="2017-09-18T11:05:26Z" w:author="Mads Hjorth">
        <w:r>
          <w:rPr>
            <w:rtl w:val="0"/>
            <w:lang w:val="da-DK"/>
          </w:rPr>
          <w:delText>de ved konkrete vurderinger i forbindelse med udf</w:delText>
        </w:r>
      </w:del>
      <w:del w:id="6156" w:date="2017-09-18T11:05:26Z" w:author="Mads Hjorth">
        <w:r>
          <w:rPr>
            <w:rtl w:val="0"/>
            <w:lang w:val="da-DK"/>
          </w:rPr>
          <w:delText>ø</w:delText>
        </w:r>
      </w:del>
      <w:del w:id="6157" w:date="2017-09-18T11:05:26Z" w:author="Mads Hjorth">
        <w:r>
          <w:rPr>
            <w:rtl w:val="0"/>
            <w:lang w:val="da-DK"/>
          </w:rPr>
          <w:delText>relsen af den enkelte sundhedsaktivitet, men ogs</w:delText>
        </w:r>
      </w:del>
      <w:del w:id="6158" w:date="2017-09-18T11:05:26Z" w:author="Mads Hjorth">
        <w:r>
          <w:rPr>
            <w:rtl w:val="0"/>
          </w:rPr>
          <w:delText xml:space="preserve">å </w:delText>
        </w:r>
      </w:del>
      <w:del w:id="6159" w:date="2017-09-18T11:05:26Z" w:author="Mads Hjorth">
        <w:r>
          <w:rPr>
            <w:rtl w:val="0"/>
          </w:rPr>
          <w:delText>i forbindelse med planl</w:delText>
        </w:r>
      </w:del>
      <w:del w:id="6160" w:date="2017-09-18T11:05:26Z" w:author="Mads Hjorth">
        <w:r>
          <w:rPr>
            <w:rtl w:val="0"/>
            <w:lang w:val="da-DK"/>
          </w:rPr>
          <w:delText>æ</w:delText>
        </w:r>
      </w:del>
      <w:del w:id="6161" w:date="2017-09-18T11:05:26Z" w:author="Mads Hjorth">
        <w:r>
          <w:rPr>
            <w:rtl w:val="0"/>
            <w:lang w:val="da-DK"/>
          </w:rPr>
          <w:delText>gning af arbejdsgange eller standardiserede patientforl</w:delText>
        </w:r>
      </w:del>
      <w:del w:id="6162" w:date="2017-09-18T11:05:26Z" w:author="Mads Hjorth">
        <w:r>
          <w:rPr>
            <w:rtl w:val="0"/>
            <w:lang w:val="da-DK"/>
          </w:rPr>
          <w:delText>ø</w:delText>
        </w:r>
      </w:del>
      <w:del w:id="6163" w:date="2017-09-18T11:05:26Z" w:author="Mads Hjorth">
        <w:r>
          <w:rPr>
            <w:rtl w:val="0"/>
            <w:lang w:val="da-DK"/>
          </w:rPr>
          <w:delText xml:space="preserve">b hos de enkelte sundhedsproducenter. </w:delText>
        </w:r>
      </w:del>
    </w:p>
    <w:p>
      <w:pPr>
        <w:pStyle w:val="normal.0"/>
        <w:rPr>
          <w:del w:id="6164" w:date="2017-09-18T11:05:26Z" w:author="Mads Hjorth"/>
        </w:rPr>
      </w:pPr>
      <w:del w:id="6165" w:date="2017-09-18T11:05:26Z" w:author="Mads Hjorth">
        <w:r>
          <w:rPr>
            <w:rtl w:val="0"/>
          </w:rPr>
          <w:delText>Servicen skal f</w:delText>
        </w:r>
      </w:del>
      <w:del w:id="6166" w:date="2017-09-18T11:05:26Z" w:author="Mads Hjorth">
        <w:r>
          <w:rPr>
            <w:rtl w:val="0"/>
            <w:lang w:val="da-DK"/>
          </w:rPr>
          <w:delText>ø</w:delText>
        </w:r>
      </w:del>
      <w:del w:id="6167" w:date="2017-09-18T11:05:26Z" w:author="Mads Hjorth">
        <w:r>
          <w:rPr>
            <w:rtl w:val="0"/>
          </w:rPr>
          <w:delText>rst og fremmest underst</w:delText>
        </w:r>
      </w:del>
      <w:del w:id="6168" w:date="2017-09-18T11:05:26Z" w:author="Mads Hjorth">
        <w:r>
          <w:rPr>
            <w:rtl w:val="0"/>
            <w:lang w:val="da-DK"/>
          </w:rPr>
          <w:delText>ø</w:delText>
        </w:r>
      </w:del>
      <w:del w:id="6169" w:date="2017-09-18T11:05:26Z" w:author="Mads Hjorth">
        <w:r>
          <w:rPr>
            <w:rtl w:val="0"/>
            <w:lang w:val="da-DK"/>
          </w:rPr>
          <w:delText>tte en effektiv og korrekt indberetning af oplysninger fra sundhedsproducenterne. Inklusionsservices underst</w:delText>
        </w:r>
      </w:del>
      <w:del w:id="6170" w:date="2017-09-18T11:05:26Z" w:author="Mads Hjorth">
        <w:r>
          <w:rPr>
            <w:rtl w:val="0"/>
            <w:lang w:val="da-DK"/>
          </w:rPr>
          <w:delText>ø</w:delText>
        </w:r>
      </w:del>
      <w:del w:id="6171" w:date="2017-09-18T11:05:26Z" w:author="Mads Hjorth">
        <w:r>
          <w:rPr>
            <w:rtl w:val="0"/>
          </w:rPr>
          <w:delText>tte dette ved at svare p</w:delText>
        </w:r>
      </w:del>
      <w:del w:id="6172" w:date="2017-09-18T11:05:26Z" w:author="Mads Hjorth">
        <w:r>
          <w:rPr>
            <w:rtl w:val="0"/>
          </w:rPr>
          <w:delText xml:space="preserve">å </w:delText>
        </w:r>
      </w:del>
      <w:del w:id="6173" w:date="2017-09-18T11:05:26Z" w:author="Mads Hjorth">
        <w:r>
          <w:rPr>
            <w:rtl w:val="0"/>
          </w:rPr>
          <w:delText>sp</w:delText>
        </w:r>
      </w:del>
      <w:del w:id="6174" w:date="2017-09-18T11:05:26Z" w:author="Mads Hjorth">
        <w:r>
          <w:rPr>
            <w:rtl w:val="0"/>
            <w:lang w:val="da-DK"/>
          </w:rPr>
          <w:delText>ø</w:delText>
        </w:r>
      </w:del>
      <w:del w:id="6175" w:date="2017-09-18T11:05:26Z" w:author="Mads Hjorth">
        <w:r>
          <w:rPr>
            <w:rtl w:val="0"/>
            <w:lang w:val="da-DK"/>
          </w:rPr>
          <w:delText>rgsm</w:delText>
        </w:r>
      </w:del>
      <w:del w:id="6176" w:date="2017-09-18T11:05:26Z" w:author="Mads Hjorth">
        <w:r>
          <w:rPr>
            <w:rtl w:val="0"/>
            <w:lang w:val="da-DK"/>
          </w:rPr>
          <w:delText>å</w:delText>
        </w:r>
      </w:del>
      <w:del w:id="6177" w:date="2017-09-18T11:05:26Z" w:author="Mads Hjorth">
        <w:r>
          <w:rPr>
            <w:rtl w:val="0"/>
            <w:lang w:val="da-DK"/>
          </w:rPr>
          <w:delText>let: Giver denne begivenhed anledning til at der skal foretages indberetning? Svaret p</w:delText>
        </w:r>
      </w:del>
      <w:del w:id="6178" w:date="2017-09-18T11:05:26Z" w:author="Mads Hjorth">
        <w:r>
          <w:rPr>
            <w:rtl w:val="0"/>
          </w:rPr>
          <w:delText xml:space="preserve">å </w:delText>
        </w:r>
      </w:del>
      <w:del w:id="6179" w:date="2017-09-18T11:05:26Z" w:author="Mads Hjorth">
        <w:r>
          <w:rPr>
            <w:rtl w:val="0"/>
          </w:rPr>
          <w:delText>sp</w:delText>
        </w:r>
      </w:del>
      <w:del w:id="6180" w:date="2017-09-18T11:05:26Z" w:author="Mads Hjorth">
        <w:r>
          <w:rPr>
            <w:rtl w:val="0"/>
            <w:lang w:val="da-DK"/>
          </w:rPr>
          <w:delText>ø</w:delText>
        </w:r>
      </w:del>
      <w:del w:id="6181" w:date="2017-09-18T11:05:26Z" w:author="Mads Hjorth">
        <w:r>
          <w:rPr>
            <w:rtl w:val="0"/>
            <w:lang w:val="da-DK"/>
          </w:rPr>
          <w:delText>rgsm</w:delText>
        </w:r>
      </w:del>
      <w:del w:id="6182" w:date="2017-09-18T11:05:26Z" w:author="Mads Hjorth">
        <w:r>
          <w:rPr>
            <w:rtl w:val="0"/>
            <w:lang w:val="da-DK"/>
          </w:rPr>
          <w:delText>å</w:delText>
        </w:r>
      </w:del>
      <w:del w:id="6183" w:date="2017-09-18T11:05:26Z" w:author="Mads Hjorth">
        <w:r>
          <w:rPr>
            <w:rtl w:val="0"/>
            <w:lang w:val="da-DK"/>
          </w:rPr>
          <w:delText>let gives som en r</w:delText>
        </w:r>
      </w:del>
      <w:del w:id="6184" w:date="2017-09-18T11:05:26Z" w:author="Mads Hjorth">
        <w:r>
          <w:rPr>
            <w:rtl w:val="0"/>
            <w:lang w:val="da-DK"/>
          </w:rPr>
          <w:delText>æ</w:delText>
        </w:r>
      </w:del>
      <w:del w:id="6185" w:date="2017-09-18T11:05:26Z" w:author="Mads Hjorth">
        <w:r>
          <w:rPr>
            <w:rtl w:val="0"/>
            <w:lang w:val="da-DK"/>
          </w:rPr>
          <w:delText xml:space="preserve">kke typer af indberetninger der skal anvendes. Servicen kender ikke til indholdet af de enkelte indberetninger, det skal via indberetningsservicen. </w:delText>
        </w:r>
      </w:del>
    </w:p>
    <w:p>
      <w:pPr>
        <w:pStyle w:val="normal.0"/>
        <w:rPr>
          <w:del w:id="6186" w:date="2017-09-18T11:05:26Z" w:author="Mads Hjorth"/>
        </w:rPr>
      </w:pPr>
      <w:del w:id="6187" w:date="2017-09-18T11:05:26Z" w:author="Mads Hjorth">
        <w:r>
          <w:rPr>
            <w:rtl w:val="0"/>
            <w:lang w:val="da-DK"/>
          </w:rPr>
          <w:delText>Det er ikke et krav at alle registre skal udstille deres inklusionskriterier via inklusionsservicen, men servicesen er t</w:delText>
        </w:r>
      </w:del>
      <w:del w:id="6188" w:date="2017-09-18T11:05:26Z" w:author="Mads Hjorth">
        <w:r>
          <w:rPr>
            <w:rtl w:val="0"/>
            <w:lang w:val="da-DK"/>
          </w:rPr>
          <w:delText>æ</w:delText>
        </w:r>
      </w:del>
      <w:del w:id="6189" w:date="2017-09-18T11:05:26Z" w:author="Mads Hjorth">
        <w:r>
          <w:rPr>
            <w:rtl w:val="0"/>
            <w:lang w:val="da-DK"/>
          </w:rPr>
          <w:delText xml:space="preserve">nkt som et tilbud til sundhedsproducenter og registerejere, der </w:delText>
        </w:r>
      </w:del>
      <w:del w:id="6190" w:date="2017-09-18T11:05:26Z" w:author="Mads Hjorth">
        <w:r>
          <w:rPr>
            <w:rtl w:val="0"/>
            <w:lang w:val="da-DK"/>
          </w:rPr>
          <w:delText>ø</w:delText>
        </w:r>
      </w:del>
      <w:del w:id="6191" w:date="2017-09-18T11:05:26Z" w:author="Mads Hjorth">
        <w:r>
          <w:rPr>
            <w:rtl w:val="0"/>
          </w:rPr>
          <w:delText>nsker at it-underst</w:delText>
        </w:r>
      </w:del>
      <w:del w:id="6192" w:date="2017-09-18T11:05:26Z" w:author="Mads Hjorth">
        <w:r>
          <w:rPr>
            <w:rtl w:val="0"/>
            <w:lang w:val="da-DK"/>
          </w:rPr>
          <w:delText>ø</w:delText>
        </w:r>
      </w:del>
      <w:del w:id="6193" w:date="2017-09-18T11:05:26Z" w:author="Mads Hjorth">
        <w:r>
          <w:rPr>
            <w:rtl w:val="0"/>
            <w:lang w:val="nl-NL"/>
          </w:rPr>
          <w:delText>tte afg</w:delText>
        </w:r>
      </w:del>
      <w:del w:id="6194" w:date="2017-09-18T11:05:26Z" w:author="Mads Hjorth">
        <w:r>
          <w:rPr>
            <w:rtl w:val="0"/>
            <w:lang w:val="da-DK"/>
          </w:rPr>
          <w:delText>ø</w:delText>
        </w:r>
      </w:del>
      <w:del w:id="6195" w:date="2017-09-18T11:05:26Z" w:author="Mads Hjorth">
        <w:r>
          <w:rPr>
            <w:rtl w:val="0"/>
            <w:lang w:val="da-DK"/>
          </w:rPr>
          <w:delText>relser om hvorn</w:delText>
        </w:r>
      </w:del>
      <w:del w:id="6196" w:date="2017-09-18T11:05:26Z" w:author="Mads Hjorth">
        <w:r>
          <w:rPr>
            <w:rtl w:val="0"/>
            <w:lang w:val="da-DK"/>
          </w:rPr>
          <w:delText>å</w:delText>
        </w:r>
      </w:del>
      <w:del w:id="6197" w:date="2017-09-18T11:05:26Z" w:author="Mads Hjorth">
        <w:r>
          <w:rPr>
            <w:rtl w:val="0"/>
            <w:lang w:val="da-DK"/>
          </w:rPr>
          <w:delText xml:space="preserve">r der skal indberettes. </w:delText>
        </w:r>
      </w:del>
    </w:p>
    <w:p>
      <w:pPr>
        <w:pStyle w:val="normal.0"/>
        <w:rPr>
          <w:del w:id="6198" w:date="2017-05-05T17:26:20Z" w:author="Forfatter"/>
        </w:rPr>
      </w:pPr>
      <w:del w:id="6199" w:date="2017-05-05T17:26:20Z" w:author="Forfatter">
        <w:r>
          <w:rPr>
            <w:rtl w:val="0"/>
            <w:lang w:val="da-DK"/>
          </w:rPr>
          <w:delText>Denne service forventes at blive implementeret centralt af en enkelt akt</w:delText>
        </w:r>
      </w:del>
      <w:del w:id="6200" w:date="2017-05-05T17:26:20Z" w:author="Forfatter">
        <w:r>
          <w:rPr>
            <w:rtl w:val="0"/>
            <w:lang w:val="da-DK"/>
          </w:rPr>
          <w:delText>ø</w:delText>
        </w:r>
      </w:del>
      <w:del w:id="6201" w:date="2017-05-05T17:26:20Z" w:author="Forfatter">
        <w:r>
          <w:rPr>
            <w:rtl w:val="0"/>
            <w:lang w:val="da-DK"/>
          </w:rPr>
          <w:delText>r og der er derfor mindre behov for at foretage en omfattende standardisering af servicen. Den konkrete implementering vil udg</w:delText>
        </w:r>
      </w:del>
      <w:del w:id="6202" w:date="2017-05-05T17:26:20Z" w:author="Forfatter">
        <w:r>
          <w:rPr>
            <w:rtl w:val="0"/>
            <w:lang w:val="da-DK"/>
          </w:rPr>
          <w:delText>ø</w:delText>
        </w:r>
      </w:del>
      <w:del w:id="6203" w:date="2017-05-05T17:26:20Z" w:author="Forfatter">
        <w:r>
          <w:rPr>
            <w:rtl w:val="0"/>
            <w:lang w:val="da-DK"/>
          </w:rPr>
          <w:delText>re en de-facto standard. Servicen skal blot overholde de generelle standarder for nationale services p</w:delText>
        </w:r>
      </w:del>
      <w:del w:id="6204" w:date="2017-05-05T17:26:20Z" w:author="Forfatter">
        <w:r>
          <w:rPr>
            <w:rtl w:val="0"/>
          </w:rPr>
          <w:delText xml:space="preserve">å </w:delText>
        </w:r>
      </w:del>
      <w:del w:id="6205" w:date="2017-05-05T17:26:20Z" w:author="Forfatter">
        <w:r>
          <w:rPr>
            <w:rtl w:val="0"/>
            <w:lang w:val="da-DK"/>
          </w:rPr>
          <w:delText>sundhedsomr</w:delText>
        </w:r>
      </w:del>
      <w:del w:id="6206" w:date="2017-05-05T17:26:20Z" w:author="Forfatter">
        <w:r>
          <w:rPr>
            <w:rtl w:val="0"/>
            <w:lang w:val="da-DK"/>
          </w:rPr>
          <w:delText>å</w:delText>
        </w:r>
      </w:del>
      <w:del w:id="6207" w:date="2017-05-05T17:26:20Z" w:author="Forfatter">
        <w:r>
          <w:rPr>
            <w:rtl w:val="0"/>
          </w:rPr>
          <w:delText>det. Dog kan der opst</w:delText>
        </w:r>
      </w:del>
      <w:del w:id="6208" w:date="2017-05-05T17:26:20Z" w:author="Forfatter">
        <w:r>
          <w:rPr>
            <w:rtl w:val="0"/>
          </w:rPr>
          <w:delText xml:space="preserve">å </w:delText>
        </w:r>
      </w:del>
      <w:del w:id="6209" w:date="2017-05-05T17:26:20Z" w:author="Forfatter">
        <w:r>
          <w:rPr>
            <w:rtl w:val="0"/>
            <w:lang w:val="da-DK"/>
          </w:rPr>
          <w:delText>behov for at ensrette begrebsanvendelse i de forskellige registres inklusionskriterier og i det f</w:delText>
        </w:r>
      </w:del>
      <w:del w:id="6210" w:date="2017-05-05T17:26:20Z" w:author="Forfatter">
        <w:r>
          <w:rPr>
            <w:rtl w:val="0"/>
            <w:lang w:val="da-DK"/>
          </w:rPr>
          <w:delText>ø</w:delText>
        </w:r>
      </w:del>
      <w:del w:id="6211" w:date="2017-05-05T17:26:20Z" w:author="Forfatter">
        <w:r>
          <w:rPr>
            <w:rtl w:val="0"/>
            <w:lang w:val="da-DK"/>
          </w:rPr>
          <w:delText>lgende vil inklusionskriterier blive betragtet som en del af de enkelte registers indhold.</w:delText>
        </w:r>
      </w:del>
    </w:p>
    <w:p>
      <w:pPr>
        <w:pStyle w:val="normal.0"/>
        <w:jc w:val="center"/>
        <w:rPr>
          <w:del w:id="6212" w:date="2017-09-18T11:05:26Z" w:author="Mads Hjorth"/>
          <w:rFonts w:ascii="Calibri" w:cs="Calibri" w:hAnsi="Calibri" w:eastAsia="Calibri"/>
          <w:b w:val="1"/>
          <w:bCs w:val="1"/>
        </w:rPr>
      </w:pPr>
    </w:p>
    <w:p>
      <w:pPr>
        <w:pStyle w:val="normal.0"/>
        <w:rPr>
          <w:del w:id="6213" w:date="2017-09-18T11:05:26Z" w:author="Mads Hjorth"/>
          <w:rFonts w:ascii="Calibri" w:cs="Calibri" w:hAnsi="Calibri" w:eastAsia="Calibri"/>
          <w:b w:val="1"/>
          <w:bCs w:val="1"/>
        </w:rPr>
      </w:pPr>
    </w:p>
    <w:p>
      <w:pPr>
        <w:pStyle w:val="heading 2"/>
        <w:numPr>
          <w:ilvl w:val="1"/>
          <w:numId w:val="5"/>
        </w:numPr>
        <w:rPr>
          <w:del w:id="6214" w:date="2017-09-18T11:05:26Z" w:author="Mads Hjorth"/>
        </w:rPr>
      </w:pPr>
      <w:del w:id="6215" w:date="2017-09-18T11:05:26Z" w:author="Mads Hjorth">
        <w:r>
          <w:rPr>
            <w:rtl w:val="0"/>
          </w:rPr>
          <w:delText>Omr</w:delText>
        </w:r>
      </w:del>
      <w:del w:id="6216" w:date="2017-09-18T11:05:26Z" w:author="Mads Hjorth">
        <w:r>
          <w:rPr>
            <w:rtl w:val="0"/>
          </w:rPr>
          <w:delText>å</w:delText>
        </w:r>
      </w:del>
      <w:del w:id="6217" w:date="2017-09-18T11:05:26Z" w:author="Mads Hjorth">
        <w:r>
          <w:rPr>
            <w:rtl w:val="0"/>
          </w:rPr>
          <w:delText>der for standardisering</w:delText>
        </w:r>
      </w:del>
    </w:p>
    <w:p>
      <w:pPr>
        <w:pStyle w:val="normal.0"/>
        <w:rPr>
          <w:del w:id="6218" w:date="2017-09-18T11:05:26Z" w:author="Mads Hjorth"/>
        </w:rPr>
      </w:pPr>
      <w:del w:id="6219" w:date="2017-09-18T11:05:26Z" w:author="Mads Hjorth">
        <w:r>
          <w:rPr>
            <w:rtl w:val="0"/>
            <w:lang w:val="da-DK"/>
          </w:rPr>
          <w:delText>Et af denne referencearkitekturs form</w:delText>
        </w:r>
      </w:del>
      <w:del w:id="6220" w:date="2017-09-18T11:05:26Z" w:author="Mads Hjorth">
        <w:r>
          <w:rPr>
            <w:rtl w:val="0"/>
            <w:lang w:val="da-DK"/>
          </w:rPr>
          <w:delText>å</w:delText>
        </w:r>
      </w:del>
      <w:del w:id="6221" w:date="2017-09-18T11:05:26Z" w:author="Mads Hjorth">
        <w:r>
          <w:rPr>
            <w:rtl w:val="0"/>
            <w:lang w:val="da-DK"/>
          </w:rPr>
          <w:delText>l er at udpege omr</w:delText>
        </w:r>
      </w:del>
      <w:del w:id="6222" w:date="2017-09-18T11:05:26Z" w:author="Mads Hjorth">
        <w:r>
          <w:rPr>
            <w:rtl w:val="0"/>
            <w:lang w:val="da-DK"/>
          </w:rPr>
          <w:delText>å</w:delText>
        </w:r>
      </w:del>
      <w:del w:id="6223" w:date="2017-09-18T11:05:26Z" w:author="Mads Hjorth">
        <w:r>
          <w:rPr>
            <w:rtl w:val="0"/>
            <w:lang w:val="da-DK"/>
          </w:rPr>
          <w:delText>der hvor der er s</w:delText>
        </w:r>
      </w:del>
      <w:del w:id="6224" w:date="2017-09-18T11:05:26Z" w:author="Mads Hjorth">
        <w:r>
          <w:rPr>
            <w:rtl w:val="0"/>
            <w:lang w:val="da-DK"/>
          </w:rPr>
          <w:delText>æ</w:delText>
        </w:r>
      </w:del>
      <w:del w:id="6225" w:date="2017-09-18T11:05:26Z" w:author="Mads Hjorth">
        <w:r>
          <w:rPr>
            <w:rtl w:val="0"/>
          </w:rPr>
          <w:delText>rligt behov for standardisering. P</w:delText>
        </w:r>
      </w:del>
      <w:del w:id="6226" w:date="2017-09-18T11:05:26Z" w:author="Mads Hjorth">
        <w:r>
          <w:rPr>
            <w:rtl w:val="0"/>
          </w:rPr>
          <w:delText xml:space="preserve">å </w:delText>
        </w:r>
      </w:del>
      <w:del w:id="6227" w:date="2017-09-18T11:05:26Z" w:author="Mads Hjorth">
        <w:r>
          <w:rPr>
            <w:rtl w:val="0"/>
            <w:lang w:val="da-DK"/>
          </w:rPr>
          <w:delText>baggrund af ovenst</w:delText>
        </w:r>
      </w:del>
      <w:del w:id="6228" w:date="2017-09-18T11:05:26Z" w:author="Mads Hjorth">
        <w:r>
          <w:rPr>
            <w:rtl w:val="0"/>
            <w:lang w:val="da-DK"/>
          </w:rPr>
          <w:delText>å</w:delText>
        </w:r>
      </w:del>
      <w:del w:id="6229" w:date="2017-09-18T11:05:26Z" w:author="Mads Hjorth">
        <w:r>
          <w:rPr>
            <w:rtl w:val="0"/>
            <w:lang w:val="da-DK"/>
          </w:rPr>
          <w:delText>ende beskrivelser af tjenester og tilh</w:delText>
        </w:r>
      </w:del>
      <w:del w:id="6230" w:date="2017-09-18T11:05:26Z" w:author="Mads Hjorth">
        <w:r>
          <w:rPr>
            <w:rtl w:val="0"/>
            <w:lang w:val="da-DK"/>
          </w:rPr>
          <w:delText>ø</w:delText>
        </w:r>
      </w:del>
      <w:del w:id="6231" w:date="2017-09-18T11:05:26Z" w:author="Mads Hjorth">
        <w:r>
          <w:rPr>
            <w:rtl w:val="0"/>
          </w:rPr>
          <w:delText>rende services foresl</w:delText>
        </w:r>
      </w:del>
      <w:del w:id="6232" w:date="2017-09-18T11:05:26Z" w:author="Mads Hjorth">
        <w:r>
          <w:rPr>
            <w:rtl w:val="0"/>
            <w:lang w:val="da-DK"/>
          </w:rPr>
          <w:delText>å</w:delText>
        </w:r>
      </w:del>
      <w:del w:id="6233" w:date="2017-09-18T11:05:26Z" w:author="Mads Hjorth">
        <w:r>
          <w:rPr>
            <w:rtl w:val="0"/>
            <w:lang w:val="da-DK"/>
          </w:rPr>
          <w:delText>s herunder en r</w:delText>
        </w:r>
      </w:del>
      <w:del w:id="6234" w:date="2017-09-18T11:05:26Z" w:author="Mads Hjorth">
        <w:r>
          <w:rPr>
            <w:rtl w:val="0"/>
            <w:lang w:val="da-DK"/>
          </w:rPr>
          <w:delText>æ</w:delText>
        </w:r>
      </w:del>
      <w:del w:id="6235" w:date="2017-09-18T11:05:26Z" w:author="Mads Hjorth">
        <w:r>
          <w:rPr>
            <w:rtl w:val="0"/>
          </w:rPr>
          <w:delText>kke omr</w:delText>
        </w:r>
      </w:del>
      <w:del w:id="6236" w:date="2017-09-18T11:05:26Z" w:author="Mads Hjorth">
        <w:r>
          <w:rPr>
            <w:rtl w:val="0"/>
            <w:lang w:val="da-DK"/>
          </w:rPr>
          <w:delText>å</w:delText>
        </w:r>
      </w:del>
      <w:del w:id="6237" w:date="2017-09-18T11:05:26Z" w:author="Mads Hjorth">
        <w:r>
          <w:rPr>
            <w:rtl w:val="0"/>
            <w:lang w:val="da-DK"/>
          </w:rPr>
          <w:delText xml:space="preserve">der standardiseret i forskellig grad. </w:delText>
        </w:r>
      </w:del>
    </w:p>
    <w:p>
      <w:pPr>
        <w:pStyle w:val="normal.0"/>
        <w:rPr>
          <w:del w:id="6238" w:date="2017-09-18T11:05:26Z" w:author="Mads Hjorth"/>
        </w:rPr>
      </w:pPr>
      <w:del w:id="6239" w:date="2017-09-18T11:05:26Z" w:author="Mads Hjorth">
        <w:r>
          <w:rPr>
            <w:rtl w:val="0"/>
          </w:rPr>
          <w:delText>Standardiseringen kan foreg</w:delText>
        </w:r>
      </w:del>
      <w:del w:id="6240" w:date="2017-09-18T11:05:26Z" w:author="Mads Hjorth">
        <w:r>
          <w:rPr>
            <w:rtl w:val="0"/>
          </w:rPr>
          <w:delText xml:space="preserve">å </w:delText>
        </w:r>
      </w:del>
      <w:del w:id="6241" w:date="2017-09-18T11:05:26Z" w:author="Mads Hjorth">
        <w:r>
          <w:rPr>
            <w:rtl w:val="0"/>
          </w:rPr>
          <w:delText>p</w:delText>
        </w:r>
      </w:del>
      <w:del w:id="6242" w:date="2017-09-18T11:05:26Z" w:author="Mads Hjorth">
        <w:r>
          <w:rPr>
            <w:rtl w:val="0"/>
          </w:rPr>
          <w:delText xml:space="preserve">å </w:delText>
        </w:r>
      </w:del>
      <w:del w:id="6243" w:date="2017-09-18T11:05:26Z" w:author="Mads Hjorth">
        <w:r>
          <w:rPr>
            <w:rtl w:val="0"/>
            <w:lang w:val="da-DK"/>
          </w:rPr>
          <w:delText>forskellige niveauer og der skelnes her mellem:</w:delText>
        </w:r>
      </w:del>
    </w:p>
    <w:p>
      <w:pPr>
        <w:pStyle w:val="normal.0"/>
        <w:rPr>
          <w:del w:id="6244" w:date="2017-09-18T11:05:26Z" w:author="Mads Hjorth"/>
        </w:rPr>
      </w:pPr>
      <w:del w:id="6245" w:date="2017-09-18T11:05:26Z" w:author="Mads Hjorth">
        <w:r>
          <w:rPr>
            <w:rFonts w:ascii="Calibri" w:cs="Calibri" w:hAnsi="Calibri" w:eastAsia="Calibri"/>
            <w:i w:val="1"/>
            <w:iCs w:val="1"/>
            <w:rtl w:val="0"/>
            <w:lang w:val="da-DK"/>
          </w:rPr>
          <w:delText xml:space="preserve">Konceptuel standardisering </w:delText>
        </w:r>
      </w:del>
      <w:del w:id="6246" w:date="2017-09-18T11:05:26Z" w:author="Mads Hjorth">
        <w:r>
          <w:rPr>
            <w:rtl w:val="0"/>
            <w:lang w:val="da-DK"/>
          </w:rPr>
          <w:delText>hvor anvendte standarder udpeger overordnede koncepter og deres anvendelser. Standarderne kan fx omhandle rolle og akt</w:delText>
        </w:r>
      </w:del>
      <w:del w:id="6247" w:date="2017-09-18T11:05:26Z" w:author="Mads Hjorth">
        <w:r>
          <w:rPr>
            <w:rtl w:val="0"/>
            <w:lang w:val="da-DK"/>
          </w:rPr>
          <w:delText>ø</w:delText>
        </w:r>
      </w:del>
      <w:del w:id="6248" w:date="2017-09-18T11:05:26Z" w:author="Mads Hjorth">
        <w:r>
          <w:rPr>
            <w:rtl w:val="0"/>
          </w:rPr>
          <w:delText>r begreber, overordnede ansvarsomr</w:delText>
        </w:r>
      </w:del>
      <w:del w:id="6249" w:date="2017-09-18T11:05:26Z" w:author="Mads Hjorth">
        <w:r>
          <w:rPr>
            <w:rtl w:val="0"/>
            <w:lang w:val="da-DK"/>
          </w:rPr>
          <w:delText>å</w:delText>
        </w:r>
      </w:del>
      <w:del w:id="6250" w:date="2017-09-18T11:05:26Z" w:author="Mads Hjorth">
        <w:r>
          <w:rPr>
            <w:rtl w:val="0"/>
            <w:lang w:val="da-DK"/>
          </w:rPr>
          <w:delText>der og generelle m</w:delText>
        </w:r>
      </w:del>
      <w:del w:id="6251" w:date="2017-09-18T11:05:26Z" w:author="Mads Hjorth">
        <w:r>
          <w:rPr>
            <w:rtl w:val="0"/>
            <w:lang w:val="da-DK"/>
          </w:rPr>
          <w:delText>ø</w:delText>
        </w:r>
      </w:del>
      <w:del w:id="6252" w:date="2017-09-18T11:05:26Z" w:author="Mads Hjorth">
        <w:r>
          <w:rPr>
            <w:rtl w:val="0"/>
          </w:rPr>
          <w:delText>nstre for overf</w:delText>
        </w:r>
      </w:del>
      <w:del w:id="6253" w:date="2017-09-18T11:05:26Z" w:author="Mads Hjorth">
        <w:r>
          <w:rPr>
            <w:rtl w:val="0"/>
            <w:lang w:val="da-DK"/>
          </w:rPr>
          <w:delText>ø</w:delText>
        </w:r>
      </w:del>
      <w:del w:id="6254" w:date="2017-09-18T11:05:26Z" w:author="Mads Hjorth">
        <w:r>
          <w:rPr>
            <w:rtl w:val="0"/>
            <w:lang w:val="da-DK"/>
          </w:rPr>
          <w:delText>rsel af oplysninger. Typisk vil de konceptuelle standarder udg</w:delText>
        </w:r>
      </w:del>
      <w:del w:id="6255" w:date="2017-09-18T11:05:26Z" w:author="Mads Hjorth">
        <w:r>
          <w:rPr>
            <w:rtl w:val="0"/>
            <w:lang w:val="da-DK"/>
          </w:rPr>
          <w:delText>ø</w:delText>
        </w:r>
      </w:del>
      <w:del w:id="6256" w:date="2017-09-18T11:05:26Z" w:author="Mads Hjorth">
        <w:r>
          <w:rPr>
            <w:rtl w:val="0"/>
            <w:lang w:val="da-DK"/>
          </w:rPr>
          <w:delText>res af begrebsmodeller</w:delText>
        </w:r>
      </w:del>
      <w:del w:id="6257" w:date="2017-05-05T17:26:20Z" w:author="Forfatter">
        <w:r>
          <w:rPr>
            <w:rtl w:val="0"/>
          </w:rPr>
          <w:delText>,</w:delText>
        </w:r>
      </w:del>
      <w:del w:id="6258" w:date="2017-09-18T11:05:26Z" w:author="Mads Hjorth">
        <w:r>
          <w:rPr>
            <w:rtl w:val="0"/>
          </w:rPr>
          <w:delText xml:space="preserve"> </w:delText>
        </w:r>
      </w:del>
      <w:ins w:id="6259" w:date="2017-05-05T17:26:20Z" w:author="Forfatter">
        <w:del w:id="6260" w:date="2017-09-18T11:05:26Z" w:author="Mads Hjorth">
          <w:r>
            <w:rPr>
              <w:rtl w:val="0"/>
              <w:lang w:val="da-DK"/>
            </w:rPr>
            <w:delText xml:space="preserve">og </w:delText>
          </w:r>
        </w:del>
      </w:ins>
      <w:del w:id="6261" w:date="2017-09-18T11:05:26Z" w:author="Mads Hjorth">
        <w:r>
          <w:rPr>
            <w:rtl w:val="0"/>
          </w:rPr>
          <w:delText>referencearkitekturer</w:delText>
        </w:r>
      </w:del>
      <w:del w:id="6262" w:date="2017-05-05T17:26:20Z" w:author="Forfatter">
        <w:r>
          <w:rPr>
            <w:rtl w:val="0"/>
            <w:lang w:val="da-DK"/>
          </w:rPr>
          <w:delText xml:space="preserve"> og overordnede politiske aftaler</w:delText>
        </w:r>
      </w:del>
      <w:del w:id="6263" w:date="2017-09-18T11:05:26Z" w:author="Mads Hjorth">
        <w:r>
          <w:rPr>
            <w:rtl w:val="0"/>
          </w:rPr>
          <w:delText xml:space="preserve">. </w:delText>
        </w:r>
      </w:del>
    </w:p>
    <w:p>
      <w:pPr>
        <w:pStyle w:val="normal.0"/>
        <w:rPr>
          <w:del w:id="6264" w:date="2017-09-18T11:05:26Z" w:author="Mads Hjorth"/>
        </w:rPr>
      </w:pPr>
      <w:del w:id="6265" w:date="2017-09-18T11:05:26Z" w:author="Mads Hjorth">
        <w:r>
          <w:rPr>
            <w:rFonts w:ascii="Calibri" w:cs="Calibri" w:hAnsi="Calibri" w:eastAsia="Calibri"/>
            <w:i w:val="1"/>
            <w:iCs w:val="1"/>
            <w:rtl w:val="0"/>
          </w:rPr>
          <w:delText xml:space="preserve">Logisk standardisering </w:delText>
        </w:r>
      </w:del>
      <w:del w:id="6266" w:date="2017-09-18T11:05:26Z" w:author="Mads Hjorth">
        <w:r>
          <w:rPr>
            <w:rtl w:val="0"/>
          </w:rPr>
          <w:delText>g</w:delText>
        </w:r>
      </w:del>
      <w:del w:id="6267" w:date="2017-09-18T11:05:26Z" w:author="Mads Hjorth">
        <w:r>
          <w:rPr>
            <w:rtl w:val="0"/>
            <w:lang w:val="da-DK"/>
          </w:rPr>
          <w:delText>å</w:delText>
        </w:r>
      </w:del>
      <w:del w:id="6268" w:date="2017-09-18T11:05:26Z" w:author="Mads Hjorth">
        <w:r>
          <w:rPr>
            <w:rtl w:val="0"/>
            <w:lang w:val="fr-FR"/>
          </w:rPr>
          <w:delText>r l</w:delText>
        </w:r>
      </w:del>
      <w:del w:id="6269" w:date="2017-09-18T11:05:26Z" w:author="Mads Hjorth">
        <w:r>
          <w:rPr>
            <w:rtl w:val="0"/>
            <w:lang w:val="da-DK"/>
          </w:rPr>
          <w:delText>æ</w:delText>
        </w:r>
      </w:del>
      <w:del w:id="6270" w:date="2017-09-18T11:05:26Z" w:author="Mads Hjorth">
        <w:r>
          <w:rPr>
            <w:rtl w:val="0"/>
            <w:lang w:val="da-DK"/>
          </w:rPr>
          <w:delText>ngere end den konceptuelle standardisering og udpeger desuden standarder for hvordan de enkelte services, beskeder og it-systemer udformes. Logiske standarder kan fx udformes</w:delText>
        </w:r>
      </w:del>
      <w:del w:id="6271" w:date="2017-09-18T11:05:26Z" w:author="Mads Hjorth">
        <w:r>
          <w:rPr>
            <w:rFonts w:ascii="Calibri" w:cs="Calibri" w:hAnsi="Calibri" w:eastAsia="Calibri"/>
            <w:i w:val="1"/>
            <w:iCs w:val="1"/>
            <w:rtl w:val="0"/>
          </w:rPr>
          <w:delText xml:space="preserve"> </w:delText>
        </w:r>
      </w:del>
      <w:del w:id="6272" w:date="2017-09-18T11:05:26Z" w:author="Mads Hjorth">
        <w:r>
          <w:rPr>
            <w:rtl w:val="0"/>
          </w:rPr>
          <w:delText>generiske servicegr</w:delText>
        </w:r>
      </w:del>
      <w:del w:id="6273" w:date="2017-09-18T11:05:26Z" w:author="Mads Hjorth">
        <w:r>
          <w:rPr>
            <w:rtl w:val="0"/>
            <w:lang w:val="da-DK"/>
          </w:rPr>
          <w:delText>æ</w:delText>
        </w:r>
      </w:del>
      <w:del w:id="6274" w:date="2017-09-18T11:05:26Z" w:author="Mads Hjorth">
        <w:r>
          <w:rPr>
            <w:rtl w:val="0"/>
          </w:rPr>
          <w:delText>nseflader, informationsmodeller eller et s</w:delText>
        </w:r>
      </w:del>
      <w:del w:id="6275" w:date="2017-09-18T11:05:26Z" w:author="Mads Hjorth">
        <w:r>
          <w:rPr>
            <w:rtl w:val="0"/>
            <w:lang w:val="da-DK"/>
          </w:rPr>
          <w:delText>æ</w:delText>
        </w:r>
      </w:del>
      <w:del w:id="6276" w:date="2017-09-18T11:05:26Z" w:author="Mads Hjorth">
        <w:r>
          <w:rPr>
            <w:rtl w:val="0"/>
          </w:rPr>
          <w:delText xml:space="preserve">t af forretningsregler. </w:delText>
        </w:r>
      </w:del>
    </w:p>
    <w:p>
      <w:pPr>
        <w:pStyle w:val="normal.0"/>
        <w:rPr>
          <w:del w:id="6277" w:date="2017-09-18T11:05:26Z" w:author="Mads Hjorth"/>
        </w:rPr>
      </w:pPr>
      <w:del w:id="6278" w:date="2017-09-18T11:05:26Z" w:author="Mads Hjorth">
        <w:r>
          <w:rPr>
            <w:rFonts w:ascii="Calibri" w:cs="Calibri" w:hAnsi="Calibri" w:eastAsia="Calibri"/>
            <w:i w:val="1"/>
            <w:iCs w:val="1"/>
            <w:rtl w:val="0"/>
          </w:rPr>
          <w:delText>Fysisk standardisering</w:delText>
        </w:r>
      </w:del>
      <w:del w:id="6279" w:date="2017-09-18T11:05:26Z" w:author="Mads Hjorth">
        <w:r>
          <w:rPr>
            <w:rtl w:val="0"/>
          </w:rPr>
          <w:delText xml:space="preserve"> g</w:delText>
        </w:r>
      </w:del>
      <w:del w:id="6280" w:date="2017-09-18T11:05:26Z" w:author="Mads Hjorth">
        <w:r>
          <w:rPr>
            <w:rtl w:val="0"/>
            <w:lang w:val="da-DK"/>
          </w:rPr>
          <w:delText>å</w:delText>
        </w:r>
      </w:del>
      <w:del w:id="6281" w:date="2017-09-18T11:05:26Z" w:author="Mads Hjorth">
        <w:r>
          <w:rPr>
            <w:rtl w:val="0"/>
            <w:lang w:val="da-DK"/>
          </w:rPr>
          <w:delText>r endnu et skridt videre og udpeger standarder for den konkrete implementering af de enkelte services, beskeder og fysiske gr</w:delText>
        </w:r>
      </w:del>
      <w:del w:id="6282" w:date="2017-09-18T11:05:26Z" w:author="Mads Hjorth">
        <w:r>
          <w:rPr>
            <w:rtl w:val="0"/>
            <w:lang w:val="da-DK"/>
          </w:rPr>
          <w:delText>æ</w:delText>
        </w:r>
      </w:del>
      <w:del w:id="6283" w:date="2017-09-18T11:05:26Z" w:author="Mads Hjorth">
        <w:r>
          <w:rPr>
            <w:rtl w:val="0"/>
          </w:rPr>
          <w:delText>nseflader. Fysiske standarder kan beskrive dokumentsprog, karakters</w:delText>
        </w:r>
      </w:del>
      <w:del w:id="6284" w:date="2017-09-18T11:05:26Z" w:author="Mads Hjorth">
        <w:r>
          <w:rPr>
            <w:rtl w:val="0"/>
            <w:lang w:val="da-DK"/>
          </w:rPr>
          <w:delText>æ</w:delText>
        </w:r>
      </w:del>
      <w:del w:id="6285" w:date="2017-09-18T11:05:26Z" w:author="Mads Hjorth">
        <w:r>
          <w:rPr>
            <w:rtl w:val="0"/>
          </w:rPr>
          <w:delText>t, webservice teknologier og konkrete dokumenttyper med tilh</w:delText>
        </w:r>
      </w:del>
      <w:del w:id="6286" w:date="2017-09-18T11:05:26Z" w:author="Mads Hjorth">
        <w:r>
          <w:rPr>
            <w:rtl w:val="0"/>
            <w:lang w:val="da-DK"/>
          </w:rPr>
          <w:delText>ø</w:delText>
        </w:r>
      </w:del>
      <w:del w:id="6287" w:date="2017-09-18T11:05:26Z" w:author="Mads Hjorth">
        <w:r>
          <w:rPr>
            <w:rtl w:val="0"/>
            <w:lang w:val="da-DK"/>
          </w:rPr>
          <w:delText>rende datatyper og datamodeller. Fysiske standarder kan fx udg</w:delText>
        </w:r>
      </w:del>
      <w:del w:id="6288" w:date="2017-09-18T11:05:26Z" w:author="Mads Hjorth">
        <w:r>
          <w:rPr>
            <w:rtl w:val="0"/>
            <w:lang w:val="da-DK"/>
          </w:rPr>
          <w:delText>ø</w:delText>
        </w:r>
      </w:del>
      <w:del w:id="6289" w:date="2017-09-18T11:05:26Z" w:author="Mads Hjorth">
        <w:r>
          <w:rPr>
            <w:rtl w:val="0"/>
            <w:lang w:val="da-DK"/>
          </w:rPr>
          <w:delText>res af maskinl</w:delText>
        </w:r>
      </w:del>
      <w:del w:id="6290" w:date="2017-09-18T11:05:26Z" w:author="Mads Hjorth">
        <w:r>
          <w:rPr>
            <w:rtl w:val="0"/>
            <w:lang w:val="da-DK"/>
          </w:rPr>
          <w:delText>æ</w:delText>
        </w:r>
      </w:del>
      <w:del w:id="6291" w:date="2017-09-18T11:05:26Z" w:author="Mads Hjorth">
        <w:r>
          <w:rPr>
            <w:rtl w:val="0"/>
            <w:lang w:val="da-DK"/>
          </w:rPr>
          <w:delText>sbare beskrivelser af webservices, skema-definitioner eller kodes</w:delText>
        </w:r>
      </w:del>
      <w:del w:id="6292" w:date="2017-09-18T11:05:26Z" w:author="Mads Hjorth">
        <w:r>
          <w:rPr>
            <w:rtl w:val="0"/>
            <w:lang w:val="da-DK"/>
          </w:rPr>
          <w:delText>æ</w:delText>
        </w:r>
      </w:del>
      <w:del w:id="6293" w:date="2017-09-18T11:05:26Z" w:author="Mads Hjorth">
        <w:r>
          <w:rPr>
            <w:rtl w:val="0"/>
          </w:rPr>
          <w:delText xml:space="preserve">t.  </w:delText>
        </w:r>
      </w:del>
    </w:p>
    <w:p>
      <w:pPr>
        <w:pStyle w:val="normal.0"/>
        <w:rPr>
          <w:del w:id="6294" w:date="2017-09-18T11:05:26Z" w:author="Mads Hjorth"/>
        </w:rPr>
      </w:pPr>
    </w:p>
    <w:p>
      <w:pPr>
        <w:pStyle w:val="normal.0"/>
        <w:rPr>
          <w:del w:id="6295" w:date="2017-09-18T11:05:26Z" w:author="Mads Hjorth"/>
        </w:rPr>
      </w:pPr>
      <w:del w:id="6296" w:date="2017-09-18T11:05:26Z" w:author="Mads Hjorth">
        <w:r>
          <w:rPr>
            <w:rtl w:val="0"/>
            <w:lang w:val="da-DK"/>
          </w:rPr>
          <w:delText>Indenfor omr</w:delText>
        </w:r>
      </w:del>
      <w:del w:id="6297" w:date="2017-09-18T11:05:26Z" w:author="Mads Hjorth">
        <w:r>
          <w:rPr>
            <w:rtl w:val="0"/>
            <w:lang w:val="da-DK"/>
          </w:rPr>
          <w:delText>å</w:delText>
        </w:r>
      </w:del>
      <w:del w:id="6298" w:date="2017-09-18T11:05:26Z" w:author="Mads Hjorth">
        <w:r>
          <w:rPr>
            <w:rtl w:val="0"/>
            <w:lang w:val="da-DK"/>
          </w:rPr>
          <w:delText>det indberetning til nationale registre foresl</w:delText>
        </w:r>
      </w:del>
      <w:del w:id="6299" w:date="2017-09-18T11:05:26Z" w:author="Mads Hjorth">
        <w:r>
          <w:rPr>
            <w:rtl w:val="0"/>
            <w:lang w:val="da-DK"/>
          </w:rPr>
          <w:delText>å</w:delText>
        </w:r>
      </w:del>
      <w:del w:id="6300" w:date="2017-09-18T11:05:26Z" w:author="Mads Hjorth">
        <w:r>
          <w:rPr>
            <w:rtl w:val="0"/>
          </w:rPr>
          <w:delText>s f</w:delText>
        </w:r>
      </w:del>
      <w:del w:id="6301" w:date="2017-09-18T11:05:26Z" w:author="Mads Hjorth">
        <w:r>
          <w:rPr>
            <w:rtl w:val="0"/>
            <w:lang w:val="da-DK"/>
          </w:rPr>
          <w:delText>ø</w:delText>
        </w:r>
      </w:del>
      <w:del w:id="6302" w:date="2017-09-18T11:05:26Z" w:author="Mads Hjorth">
        <w:r>
          <w:rPr>
            <w:rtl w:val="0"/>
          </w:rPr>
          <w:delText>lgende omr</w:delText>
        </w:r>
      </w:del>
      <w:del w:id="6303" w:date="2017-09-18T11:05:26Z" w:author="Mads Hjorth">
        <w:r>
          <w:rPr>
            <w:rtl w:val="0"/>
            <w:lang w:val="da-DK"/>
          </w:rPr>
          <w:delText>å</w:delText>
        </w:r>
      </w:del>
      <w:del w:id="6304" w:date="2017-09-18T11:05:26Z" w:author="Mads Hjorth">
        <w:r>
          <w:rPr>
            <w:rtl w:val="0"/>
            <w:lang w:val="da-DK"/>
          </w:rPr>
          <w:delText>der standardiseret:</w:delText>
        </w:r>
      </w:del>
    </w:p>
    <w:p>
      <w:pPr>
        <w:pStyle w:val="normal.0"/>
        <w:widowControl w:val="0"/>
        <w:ind w:left="108" w:hanging="108"/>
        <w:rPr>
          <w:del w:id="6305" w:date="2017-09-18T11:05:26Z" w:author="Mads Hjorth"/>
        </w:rPr>
      </w:pPr>
    </w:p>
    <w:p>
      <w:pPr>
        <w:pStyle w:val="normal.0"/>
        <w:rPr>
          <w:del w:id="6306" w:date="2017-09-18T11:05:26Z" w:author="Mads Hjorth"/>
        </w:rPr>
      </w:pPr>
    </w:p>
    <w:p>
      <w:pPr>
        <w:pStyle w:val="normal.0"/>
        <w:rPr>
          <w:del w:id="6307" w:date="2017-09-18T11:05:26Z" w:author="Mads Hjorth"/>
        </w:rPr>
      </w:pPr>
      <w:bookmarkStart w:name="_Ref322952622" w:id="6308"/>
      <w:del w:id="6309" w:date="2017-09-18T11:05:26Z" w:author="Mads Hjorth">
        <w:r>
          <w:rPr>
            <w:rFonts w:ascii="Calibri" w:cs="Calibri" w:hAnsi="Calibri" w:eastAsia="Calibri"/>
            <w:i w:val="1"/>
            <w:iCs w:val="1"/>
            <w:rtl w:val="0"/>
          </w:rPr>
          <w:delText>B</w:delText>
        </w:r>
      </w:del>
      <w:bookmarkEnd w:id="6308"/>
      <w:bookmarkStart w:name="_Ref322952624" w:id="6310"/>
      <w:del w:id="6311" w:date="2017-09-18T11:05:26Z" w:author="Mads Hjorth">
        <w:r>
          <w:rPr>
            <w:rFonts w:ascii="Calibri" w:cs="Calibri" w:hAnsi="Calibri" w:eastAsia="Calibri"/>
            <w:i w:val="1"/>
            <w:iCs w:val="1"/>
            <w:rtl w:val="0"/>
            <w:lang w:val="da-DK"/>
          </w:rPr>
          <w:delText>rugergr</w:delText>
        </w:r>
      </w:del>
      <w:del w:id="6312" w:date="2017-09-18T11:05:26Z" w:author="Mads Hjorth">
        <w:r>
          <w:rPr>
            <w:rFonts w:ascii="Calibri" w:cs="Calibri" w:hAnsi="Calibri" w:eastAsia="Calibri"/>
            <w:i w:val="1"/>
            <w:iCs w:val="1"/>
            <w:rtl w:val="0"/>
            <w:lang w:val="da-DK"/>
          </w:rPr>
          <w:delText>æ</w:delText>
        </w:r>
      </w:del>
      <w:del w:id="6313" w:date="2017-09-18T11:05:26Z" w:author="Mads Hjorth">
        <w:r>
          <w:rPr>
            <w:rFonts w:ascii="Calibri" w:cs="Calibri" w:hAnsi="Calibri" w:eastAsia="Calibri"/>
            <w:i w:val="1"/>
            <w:iCs w:val="1"/>
            <w:rtl w:val="0"/>
          </w:rPr>
          <w:delText>nseflader til registrering</w:delText>
        </w:r>
      </w:del>
      <w:del w:id="6314" w:date="2017-09-18T11:05:26Z" w:author="Mads Hjorth">
        <w:r>
          <w:rPr>
            <w:rtl w:val="0"/>
          </w:rPr>
          <w:delText xml:space="preserve"> b</w:delText>
        </w:r>
      </w:del>
      <w:del w:id="6315" w:date="2017-09-18T11:05:26Z" w:author="Mads Hjorth">
        <w:r>
          <w:rPr>
            <w:rtl w:val="0"/>
            <w:lang w:val="da-DK"/>
          </w:rPr>
          <w:delText>ø</w:delText>
        </w:r>
      </w:del>
      <w:del w:id="6316" w:date="2017-09-18T11:05:26Z" w:author="Mads Hjorth">
        <w:r>
          <w:rPr>
            <w:rtl w:val="0"/>
          </w:rPr>
          <w:delText xml:space="preserve">r </w:delText>
        </w:r>
      </w:del>
      <w:ins w:id="6317" w:date="2017-05-05T17:26:20Z" w:author="Forfatter">
        <w:del w:id="6318" w:date="2017-09-18T11:05:26Z" w:author="Mads Hjorth">
          <w:r>
            <w:rPr>
              <w:rtl w:val="0"/>
              <w:lang w:val="da-DK"/>
            </w:rPr>
            <w:delText xml:space="preserve">om muligt </w:delText>
          </w:r>
        </w:del>
      </w:ins>
      <w:del w:id="6319" w:date="2017-09-18T11:05:26Z" w:author="Mads Hjorth">
        <w:r>
          <w:rPr>
            <w:rtl w:val="0"/>
          </w:rPr>
          <w:delText>standardiseres p</w:delText>
        </w:r>
      </w:del>
      <w:del w:id="6320" w:date="2017-09-18T11:05:26Z" w:author="Mads Hjorth">
        <w:r>
          <w:rPr>
            <w:rtl w:val="0"/>
          </w:rPr>
          <w:delText xml:space="preserve">å </w:delText>
        </w:r>
      </w:del>
      <w:del w:id="6321" w:date="2017-09-18T11:05:26Z" w:author="Mads Hjorth">
        <w:r>
          <w:rPr>
            <w:rtl w:val="0"/>
            <w:lang w:val="da-DK"/>
          </w:rPr>
          <w:delText>et konceptuelt niveau. De enkelte it-systemer, der anvendes til registrering af oplysninger hos sundhedsproducenterne, b</w:delText>
        </w:r>
      </w:del>
      <w:del w:id="6322" w:date="2017-09-18T11:05:26Z" w:author="Mads Hjorth">
        <w:r>
          <w:rPr>
            <w:rtl w:val="0"/>
            <w:lang w:val="da-DK"/>
          </w:rPr>
          <w:delText>ø</w:delText>
        </w:r>
      </w:del>
      <w:del w:id="6323" w:date="2017-09-18T11:05:26Z" w:author="Mads Hjorth">
        <w:r>
          <w:rPr>
            <w:rtl w:val="0"/>
          </w:rPr>
          <w:delText>r anvende termer med f</w:delText>
        </w:r>
      </w:del>
      <w:del w:id="6324" w:date="2017-09-18T11:05:26Z" w:author="Mads Hjorth">
        <w:r>
          <w:rPr>
            <w:rtl w:val="0"/>
            <w:lang w:val="da-DK"/>
          </w:rPr>
          <w:delText>æ</w:delText>
        </w:r>
      </w:del>
      <w:del w:id="6325" w:date="2017-09-18T11:05:26Z" w:author="Mads Hjorth">
        <w:r>
          <w:rPr>
            <w:rtl w:val="0"/>
          </w:rPr>
          <w:delText>lles betydninger og definitioner. Definitioner b</w:delText>
        </w:r>
      </w:del>
      <w:del w:id="6326" w:date="2017-09-18T11:05:26Z" w:author="Mads Hjorth">
        <w:r>
          <w:rPr>
            <w:rtl w:val="0"/>
            <w:lang w:val="da-DK"/>
          </w:rPr>
          <w:delText>ø</w:delText>
        </w:r>
      </w:del>
      <w:del w:id="6327" w:date="2017-09-18T11:05:26Z" w:author="Mads Hjorth">
        <w:r>
          <w:rPr>
            <w:rtl w:val="0"/>
          </w:rPr>
          <w:delText>r fastl</w:delText>
        </w:r>
      </w:del>
      <w:del w:id="6328" w:date="2017-09-18T11:05:26Z" w:author="Mads Hjorth">
        <w:r>
          <w:rPr>
            <w:rtl w:val="0"/>
            <w:lang w:val="da-DK"/>
          </w:rPr>
          <w:delText>æ</w:delText>
        </w:r>
      </w:del>
      <w:del w:id="6329" w:date="2017-09-18T11:05:26Z" w:author="Mads Hjorth">
        <w:r>
          <w:rPr>
            <w:rtl w:val="0"/>
          </w:rPr>
          <w:delText>gges p</w:delText>
        </w:r>
      </w:del>
      <w:del w:id="6330" w:date="2017-09-18T11:05:26Z" w:author="Mads Hjorth">
        <w:r>
          <w:rPr>
            <w:rtl w:val="0"/>
          </w:rPr>
          <w:delText xml:space="preserve">å </w:delText>
        </w:r>
      </w:del>
      <w:del w:id="6331" w:date="2017-09-18T11:05:26Z" w:author="Mads Hjorth">
        <w:r>
          <w:rPr>
            <w:rtl w:val="0"/>
            <w:lang w:val="da-DK"/>
          </w:rPr>
          <w:delText xml:space="preserve">et nationalt niveau under hensyntagen til begrebsanvendelser i de </w:delText>
        </w:r>
      </w:del>
      <w:del w:id="6332" w:date="2017-09-18T11:05:26Z" w:author="Mads Hjorth">
        <w:r>
          <w:rPr>
            <w:rtl w:val="0"/>
            <w:lang w:val="da-DK"/>
          </w:rPr>
          <w:delText>ø</w:delText>
        </w:r>
      </w:del>
      <w:del w:id="6333" w:date="2017-09-18T11:05:26Z" w:author="Mads Hjorth">
        <w:r>
          <w:rPr>
            <w:rtl w:val="0"/>
          </w:rPr>
          <w:delText xml:space="preserve">vrige sektorer. </w:delText>
        </w:r>
      </w:del>
    </w:p>
    <w:p>
      <w:pPr>
        <w:pStyle w:val="normal.0"/>
        <w:rPr>
          <w:del w:id="6334" w:date="2017-09-18T11:05:26Z" w:author="Mads Hjorth"/>
        </w:rPr>
      </w:pPr>
      <w:del w:id="6335" w:date="2017-09-18T11:05:26Z" w:author="Mads Hjorth">
        <w:r>
          <w:rPr>
            <w:rtl w:val="0"/>
          </w:rPr>
          <w:delText xml:space="preserve">Det er </w:delText>
        </w:r>
      </w:del>
      <w:del w:id="6336" w:date="2017-05-05T17:26:20Z" w:author="Forfatter">
        <w:r>
          <w:rPr>
            <w:rtl w:val="0"/>
            <w:lang w:val="da-DK"/>
          </w:rPr>
          <w:delText xml:space="preserve">ikke </w:delText>
        </w:r>
      </w:del>
      <w:del w:id="6337" w:date="2017-09-18T11:05:26Z" w:author="Mads Hjorth">
        <w:r>
          <w:rPr>
            <w:rtl w:val="0"/>
            <w:lang w:val="da-DK"/>
          </w:rPr>
          <w:delText xml:space="preserve">fra et nationalt perspektiv </w:delText>
        </w:r>
      </w:del>
      <w:ins w:id="6338" w:date="2017-05-05T17:26:20Z" w:author="Forfatter">
        <w:del w:id="6339" w:date="2017-09-18T11:05:26Z" w:author="Mads Hjorth">
          <w:r>
            <w:rPr>
              <w:rtl w:val="0"/>
              <w:lang w:val="da-DK"/>
            </w:rPr>
            <w:delText xml:space="preserve">ikke </w:delText>
          </w:r>
        </w:del>
      </w:ins>
      <w:del w:id="6340" w:date="2017-09-18T11:05:26Z" w:author="Mads Hjorth">
        <w:r>
          <w:rPr>
            <w:rtl w:val="0"/>
            <w:lang w:val="da-DK"/>
          </w:rPr>
          <w:delText>ø</w:delText>
        </w:r>
      </w:del>
      <w:del w:id="6341" w:date="2017-09-18T11:05:26Z" w:author="Mads Hjorth">
        <w:r>
          <w:rPr>
            <w:rtl w:val="0"/>
            <w:lang w:val="da-DK"/>
          </w:rPr>
          <w:delText>nskeligt at standardisere brugergr</w:delText>
        </w:r>
      </w:del>
      <w:del w:id="6342" w:date="2017-09-18T11:05:26Z" w:author="Mads Hjorth">
        <w:r>
          <w:rPr>
            <w:rtl w:val="0"/>
            <w:lang w:val="da-DK"/>
          </w:rPr>
          <w:delText>æ</w:delText>
        </w:r>
      </w:del>
      <w:del w:id="6343" w:date="2017-09-18T11:05:26Z" w:author="Mads Hjorth">
        <w:r>
          <w:rPr>
            <w:rtl w:val="0"/>
            <w:lang w:val="da-DK"/>
          </w:rPr>
          <w:delText>nsefladerne yderligere. En logisk standardisering vil begr</w:delText>
        </w:r>
      </w:del>
      <w:del w:id="6344" w:date="2017-09-18T11:05:26Z" w:author="Mads Hjorth">
        <w:r>
          <w:rPr>
            <w:rtl w:val="0"/>
            <w:lang w:val="da-DK"/>
          </w:rPr>
          <w:delText>æ</w:delText>
        </w:r>
      </w:del>
      <w:del w:id="6345" w:date="2017-09-18T11:05:26Z" w:author="Mads Hjorth">
        <w:r>
          <w:rPr>
            <w:rtl w:val="0"/>
            <w:lang w:val="da-DK"/>
          </w:rPr>
          <w:delText>nse de enkelte sundhedsproducenter i at tilrettel</w:delText>
        </w:r>
      </w:del>
      <w:del w:id="6346" w:date="2017-09-18T11:05:26Z" w:author="Mads Hjorth">
        <w:r>
          <w:rPr>
            <w:rtl w:val="0"/>
            <w:lang w:val="da-DK"/>
          </w:rPr>
          <w:delText>æ</w:delText>
        </w:r>
      </w:del>
      <w:del w:id="6347" w:date="2017-09-18T11:05:26Z" w:author="Mads Hjorth">
        <w:r>
          <w:rPr>
            <w:rtl w:val="0"/>
            <w:lang w:val="da-DK"/>
          </w:rPr>
          <w:delText>gge deres lokale arbejdsgange under hensyntagen til lokale forhold. En fysisk standardisering vil p</w:delText>
        </w:r>
      </w:del>
      <w:del w:id="6348" w:date="2017-09-18T11:05:26Z" w:author="Mads Hjorth">
        <w:r>
          <w:rPr>
            <w:rtl w:val="0"/>
          </w:rPr>
          <w:delText xml:space="preserve">å </w:delText>
        </w:r>
      </w:del>
      <w:del w:id="6349" w:date="2017-09-18T11:05:26Z" w:author="Mads Hjorth">
        <w:r>
          <w:rPr>
            <w:rtl w:val="0"/>
            <w:lang w:val="da-DK"/>
          </w:rPr>
          <w:delText>samme m</w:delText>
        </w:r>
      </w:del>
      <w:del w:id="6350" w:date="2017-09-18T11:05:26Z" w:author="Mads Hjorth">
        <w:r>
          <w:rPr>
            <w:rtl w:val="0"/>
            <w:lang w:val="da-DK"/>
          </w:rPr>
          <w:delText>å</w:delText>
        </w:r>
      </w:del>
      <w:del w:id="6351" w:date="2017-09-18T11:05:26Z" w:author="Mads Hjorth">
        <w:r>
          <w:rPr>
            <w:rtl w:val="0"/>
            <w:lang w:val="nl-NL"/>
          </w:rPr>
          <w:delText>de begr</w:delText>
        </w:r>
      </w:del>
      <w:del w:id="6352" w:date="2017-09-18T11:05:26Z" w:author="Mads Hjorth">
        <w:r>
          <w:rPr>
            <w:rtl w:val="0"/>
            <w:lang w:val="da-DK"/>
          </w:rPr>
          <w:delText>æ</w:delText>
        </w:r>
      </w:del>
      <w:del w:id="6353" w:date="2017-09-18T11:05:26Z" w:author="Mads Hjorth">
        <w:r>
          <w:rPr>
            <w:rtl w:val="0"/>
            <w:lang w:val="da-DK"/>
          </w:rPr>
          <w:delText>nse sundhedsproducenternes fleksibilitet og desuden foruds</w:delText>
        </w:r>
      </w:del>
      <w:del w:id="6354" w:date="2017-09-18T11:05:26Z" w:author="Mads Hjorth">
        <w:r>
          <w:rPr>
            <w:rtl w:val="0"/>
            <w:lang w:val="da-DK"/>
          </w:rPr>
          <w:delText>æ</w:delText>
        </w:r>
      </w:del>
      <w:del w:id="6355" w:date="2017-09-18T11:05:26Z" w:author="Mads Hjorth">
        <w:r>
          <w:rPr>
            <w:rtl w:val="0"/>
            <w:lang w:val="da-DK"/>
          </w:rPr>
          <w:delText>tte en ensretning af anvendelse af fysiske brugergr</w:delText>
        </w:r>
      </w:del>
      <w:del w:id="6356" w:date="2017-09-18T11:05:26Z" w:author="Mads Hjorth">
        <w:r>
          <w:rPr>
            <w:rtl w:val="0"/>
            <w:lang w:val="da-DK"/>
          </w:rPr>
          <w:delText>æ</w:delText>
        </w:r>
      </w:del>
      <w:del w:id="6357" w:date="2017-09-18T11:05:26Z" w:author="Mads Hjorth">
        <w:r>
          <w:rPr>
            <w:rtl w:val="0"/>
            <w:lang w:val="nl-NL"/>
          </w:rPr>
          <w:delText>nseflader op tv</w:delText>
        </w:r>
      </w:del>
      <w:del w:id="6358" w:date="2017-09-18T11:05:26Z" w:author="Mads Hjorth">
        <w:r>
          <w:rPr>
            <w:rtl w:val="0"/>
            <w:lang w:val="da-DK"/>
          </w:rPr>
          <w:delText>æ</w:delText>
        </w:r>
      </w:del>
      <w:del w:id="6359" w:date="2017-09-18T11:05:26Z" w:author="Mads Hjorth">
        <w:r>
          <w:rPr>
            <w:rtl w:val="0"/>
            <w:lang w:val="da-DK"/>
          </w:rPr>
          <w:delText>rs af sundhedsv</w:delText>
        </w:r>
      </w:del>
      <w:del w:id="6360" w:date="2017-09-18T11:05:26Z" w:author="Mads Hjorth">
        <w:r>
          <w:rPr>
            <w:rtl w:val="0"/>
            <w:lang w:val="da-DK"/>
          </w:rPr>
          <w:delText>æ</w:delText>
        </w:r>
      </w:del>
      <w:del w:id="6361" w:date="2017-09-18T11:05:26Z" w:author="Mads Hjorth">
        <w:r>
          <w:rPr>
            <w:rtl w:val="0"/>
          </w:rPr>
          <w:delText xml:space="preserve">senet. </w:delText>
        </w:r>
      </w:del>
    </w:p>
    <w:p>
      <w:pPr>
        <w:pStyle w:val="normal.0"/>
        <w:rPr>
          <w:del w:id="6362" w:date="2017-09-18T11:05:26Z" w:author="Mads Hjorth"/>
        </w:rPr>
      </w:pPr>
      <w:del w:id="6363" w:date="2017-09-18T11:05:26Z" w:author="Mads Hjorth">
        <w:r>
          <w:rPr>
            <w:rtl w:val="0"/>
            <w:lang w:val="da-DK"/>
          </w:rPr>
          <w:delText>Der kan dog v</w:delText>
        </w:r>
      </w:del>
      <w:del w:id="6364" w:date="2017-09-18T11:05:26Z" w:author="Mads Hjorth">
        <w:r>
          <w:rPr>
            <w:rtl w:val="0"/>
            <w:lang w:val="da-DK"/>
          </w:rPr>
          <w:delText>æ</w:delText>
        </w:r>
      </w:del>
      <w:del w:id="6365" w:date="2017-09-18T11:05:26Z" w:author="Mads Hjorth">
        <w:r>
          <w:rPr>
            <w:rtl w:val="0"/>
            <w:lang w:val="da-DK"/>
          </w:rPr>
          <w:delText>re potentialer i at sundhedsproducenter med samme behov at g</w:delText>
        </w:r>
      </w:del>
      <w:del w:id="6366" w:date="2017-09-18T11:05:26Z" w:author="Mads Hjorth">
        <w:r>
          <w:rPr>
            <w:rtl w:val="0"/>
          </w:rPr>
          <w:delText xml:space="preserve">å </w:delText>
        </w:r>
      </w:del>
      <w:del w:id="6367" w:date="2017-09-18T11:05:26Z" w:author="Mads Hjorth">
        <w:r>
          <w:rPr>
            <w:rtl w:val="0"/>
          </w:rPr>
          <w:delText>sammen og fastl</w:delText>
        </w:r>
      </w:del>
      <w:del w:id="6368" w:date="2017-09-18T11:05:26Z" w:author="Mads Hjorth">
        <w:r>
          <w:rPr>
            <w:rtl w:val="0"/>
            <w:lang w:val="da-DK"/>
          </w:rPr>
          <w:delText>æ</w:delText>
        </w:r>
      </w:del>
      <w:del w:id="6369" w:date="2017-09-18T11:05:26Z" w:author="Mads Hjorth">
        <w:r>
          <w:rPr>
            <w:rtl w:val="0"/>
            <w:lang w:val="da-DK"/>
          </w:rPr>
          <w:delText>gge standarder for egne brugergr</w:delText>
        </w:r>
      </w:del>
      <w:del w:id="6370" w:date="2017-09-18T11:05:26Z" w:author="Mads Hjorth">
        <w:r>
          <w:rPr>
            <w:rtl w:val="0"/>
            <w:lang w:val="da-DK"/>
          </w:rPr>
          <w:delText>æ</w:delText>
        </w:r>
      </w:del>
      <w:del w:id="6371" w:date="2017-09-18T11:05:26Z" w:author="Mads Hjorth">
        <w:r>
          <w:rPr>
            <w:rtl w:val="0"/>
            <w:lang w:val="da-DK"/>
          </w:rPr>
          <w:delText>nseflader med henblik p</w:delText>
        </w:r>
      </w:del>
      <w:del w:id="6372" w:date="2017-09-18T11:05:26Z" w:author="Mads Hjorth">
        <w:r>
          <w:rPr>
            <w:rtl w:val="0"/>
          </w:rPr>
          <w:delText xml:space="preserve">å </w:delText>
        </w:r>
      </w:del>
      <w:del w:id="6373" w:date="2017-09-18T11:05:26Z" w:author="Mads Hjorth">
        <w:r>
          <w:rPr>
            <w:rtl w:val="0"/>
            <w:lang w:val="da-DK"/>
          </w:rPr>
          <w:delText>at skabe en situation hvor enkelte komponenter kan udskiftes. Det vurderes at forskellene mellem de enkelte sundhedsproducenter for store til at kunne tilgodeses i standardisering p</w:delText>
        </w:r>
      </w:del>
      <w:del w:id="6374" w:date="2017-09-18T11:05:26Z" w:author="Mads Hjorth">
        <w:r>
          <w:rPr>
            <w:rtl w:val="0"/>
          </w:rPr>
          <w:delText xml:space="preserve">å </w:delText>
        </w:r>
      </w:del>
      <w:del w:id="6375" w:date="2017-09-18T11:05:26Z" w:author="Mads Hjorth">
        <w:r>
          <w:rPr>
            <w:rtl w:val="0"/>
            <w:lang w:val="da-DK"/>
          </w:rPr>
          <w:delText xml:space="preserve">logisk og fysiske niveau i nationalt regi. </w:delText>
        </w:r>
      </w:del>
    </w:p>
    <w:p>
      <w:pPr>
        <w:pStyle w:val="normal.0"/>
        <w:rPr>
          <w:del w:id="6376" w:date="2017-09-18T11:05:26Z" w:author="Mads Hjorth"/>
        </w:rPr>
      </w:pPr>
      <w:del w:id="6377" w:date="2017-09-18T11:05:26Z" w:author="Mads Hjorth">
        <w:r>
          <w:rPr>
            <w:rFonts w:ascii="Calibri" w:cs="Calibri" w:hAnsi="Calibri" w:eastAsia="Calibri"/>
            <w:i w:val="1"/>
            <w:iCs w:val="1"/>
            <w:rtl w:val="0"/>
            <w:lang w:val="da-DK"/>
          </w:rPr>
          <w:delText>Indhold af sundhedsregistre</w:delText>
        </w:r>
      </w:del>
      <w:del w:id="6378" w:date="2017-09-18T11:05:26Z" w:author="Mads Hjorth">
        <w:r>
          <w:rPr>
            <w:rtl w:val="0"/>
          </w:rPr>
          <w:delText xml:space="preserve"> b</w:delText>
        </w:r>
      </w:del>
      <w:del w:id="6379" w:date="2017-09-18T11:05:26Z" w:author="Mads Hjorth">
        <w:r>
          <w:rPr>
            <w:rtl w:val="0"/>
            <w:lang w:val="da-DK"/>
          </w:rPr>
          <w:delText>ø</w:delText>
        </w:r>
      </w:del>
      <w:del w:id="6380" w:date="2017-09-18T11:05:26Z" w:author="Mads Hjorth">
        <w:r>
          <w:rPr>
            <w:rtl w:val="0"/>
          </w:rPr>
          <w:delText>r standardiseres p</w:delText>
        </w:r>
      </w:del>
      <w:del w:id="6381" w:date="2017-09-18T11:05:26Z" w:author="Mads Hjorth">
        <w:r>
          <w:rPr>
            <w:rtl w:val="0"/>
          </w:rPr>
          <w:delText xml:space="preserve">å </w:delText>
        </w:r>
      </w:del>
      <w:del w:id="6382" w:date="2017-09-18T11:05:26Z" w:author="Mads Hjorth">
        <w:r>
          <w:rPr>
            <w:rtl w:val="0"/>
            <w:lang w:val="da-DK"/>
          </w:rPr>
          <w:delText>konceptuelt og logisk niveau. Begreber og definitioner b</w:delText>
        </w:r>
      </w:del>
      <w:del w:id="6383" w:date="2017-09-18T11:05:26Z" w:author="Mads Hjorth">
        <w:r>
          <w:rPr>
            <w:rtl w:val="0"/>
            <w:lang w:val="da-DK"/>
          </w:rPr>
          <w:delText>ø</w:delText>
        </w:r>
      </w:del>
      <w:del w:id="6384" w:date="2017-09-18T11:05:26Z" w:author="Mads Hjorth">
        <w:r>
          <w:rPr>
            <w:rtl w:val="0"/>
          </w:rPr>
          <w:delText>r anvendes ensartet p</w:delText>
        </w:r>
      </w:del>
      <w:del w:id="6385" w:date="2017-09-18T11:05:26Z" w:author="Mads Hjorth">
        <w:r>
          <w:rPr>
            <w:rtl w:val="0"/>
          </w:rPr>
          <w:delText xml:space="preserve">å </w:delText>
        </w:r>
      </w:del>
      <w:del w:id="6386" w:date="2017-09-18T11:05:26Z" w:author="Mads Hjorth">
        <w:r>
          <w:rPr>
            <w:rtl w:val="0"/>
          </w:rPr>
          <w:delText>tv</w:delText>
        </w:r>
      </w:del>
      <w:del w:id="6387" w:date="2017-09-18T11:05:26Z" w:author="Mads Hjorth">
        <w:r>
          <w:rPr>
            <w:rtl w:val="0"/>
            <w:lang w:val="da-DK"/>
          </w:rPr>
          <w:delText>æ</w:delText>
        </w:r>
      </w:del>
      <w:del w:id="6388" w:date="2017-09-18T11:05:26Z" w:author="Mads Hjorth">
        <w:r>
          <w:rPr>
            <w:rtl w:val="0"/>
            <w:lang w:val="da-DK"/>
          </w:rPr>
          <w:delText xml:space="preserve">rs af de enkelte registre og deres indberetninger. Dette </w:delText>
        </w:r>
      </w:del>
      <w:del w:id="6389" w:date="2017-09-18T11:05:26Z" w:author="Mads Hjorth">
        <w:r>
          <w:rPr>
            <w:rtl w:val="0"/>
            <w:lang w:val="da-DK"/>
          </w:rPr>
          <w:delText>ø</w:delText>
        </w:r>
      </w:del>
      <w:del w:id="6390" w:date="2017-09-18T11:05:26Z" w:author="Mads Hjorth">
        <w:r>
          <w:rPr>
            <w:rtl w:val="0"/>
            <w:lang w:val="da-DK"/>
          </w:rPr>
          <w:delText xml:space="preserve">ger mulighederne for at sammenstille oplysninger fra </w:delText>
        </w:r>
      </w:del>
      <w:del w:id="6391" w:date="2017-05-05T17:26:20Z" w:author="Forfatter">
        <w:r>
          <w:rPr>
            <w:rtl w:val="0"/>
          </w:rPr>
          <w:delText xml:space="preserve">de </w:delText>
        </w:r>
      </w:del>
      <w:del w:id="6392" w:date="2017-09-18T11:05:26Z" w:author="Mads Hjorth">
        <w:r>
          <w:rPr>
            <w:rtl w:val="0"/>
            <w:lang w:val="da-DK"/>
          </w:rPr>
          <w:delText>forskellige registre. Grundl</w:delText>
        </w:r>
      </w:del>
      <w:del w:id="6393" w:date="2017-09-18T11:05:26Z" w:author="Mads Hjorth">
        <w:r>
          <w:rPr>
            <w:rtl w:val="0"/>
            <w:lang w:val="da-DK"/>
          </w:rPr>
          <w:delText>æ</w:delText>
        </w:r>
      </w:del>
      <w:del w:id="6394" w:date="2017-09-18T11:05:26Z" w:author="Mads Hjorth">
        <w:r>
          <w:rPr>
            <w:rtl w:val="0"/>
            <w:lang w:val="da-DK"/>
          </w:rPr>
          <w:delText>ggende begreber som fx patient, indl</w:delText>
        </w:r>
      </w:del>
      <w:del w:id="6395" w:date="2017-09-18T11:05:26Z" w:author="Mads Hjorth">
        <w:r>
          <w:rPr>
            <w:rtl w:val="0"/>
            <w:lang w:val="da-DK"/>
          </w:rPr>
          <w:delText>æ</w:delText>
        </w:r>
      </w:del>
      <w:del w:id="6396" w:date="2017-09-18T11:05:26Z" w:author="Mads Hjorth">
        <w:r>
          <w:rPr>
            <w:rtl w:val="0"/>
          </w:rPr>
          <w:delText>ggelse, kontakt og forl</w:delText>
        </w:r>
      </w:del>
      <w:del w:id="6397" w:date="2017-09-18T11:05:26Z" w:author="Mads Hjorth">
        <w:r>
          <w:rPr>
            <w:rtl w:val="0"/>
            <w:lang w:val="da-DK"/>
          </w:rPr>
          <w:delText>ø</w:delText>
        </w:r>
      </w:del>
      <w:del w:id="6398" w:date="2017-09-18T11:05:26Z" w:author="Mads Hjorth">
        <w:r>
          <w:rPr>
            <w:rtl w:val="0"/>
          </w:rPr>
          <w:delText>b b</w:delText>
        </w:r>
      </w:del>
      <w:del w:id="6399" w:date="2017-09-18T11:05:26Z" w:author="Mads Hjorth">
        <w:r>
          <w:rPr>
            <w:rtl w:val="0"/>
            <w:lang w:val="da-DK"/>
          </w:rPr>
          <w:delText>ø</w:delText>
        </w:r>
      </w:del>
      <w:del w:id="6400" w:date="2017-09-18T11:05:26Z" w:author="Mads Hjorth">
        <w:r>
          <w:rPr>
            <w:rtl w:val="0"/>
            <w:lang w:val="da-DK"/>
          </w:rPr>
          <w:delText>r f</w:delText>
        </w:r>
      </w:del>
      <w:del w:id="6401" w:date="2017-09-18T11:05:26Z" w:author="Mads Hjorth">
        <w:r>
          <w:rPr>
            <w:rtl w:val="0"/>
            <w:lang w:val="da-DK"/>
          </w:rPr>
          <w:delText>ø</w:delText>
        </w:r>
      </w:del>
      <w:del w:id="6402" w:date="2017-09-18T11:05:26Z" w:author="Mads Hjorth">
        <w:r>
          <w:rPr>
            <w:rtl w:val="0"/>
            <w:lang w:val="da-DK"/>
          </w:rPr>
          <w:delText xml:space="preserve">lge nationale definitioner, der udvikles under hensyntagen til begrebsanvendelse i de </w:delText>
        </w:r>
      </w:del>
      <w:del w:id="6403" w:date="2017-09-18T11:05:26Z" w:author="Mads Hjorth">
        <w:r>
          <w:rPr>
            <w:rtl w:val="0"/>
            <w:lang w:val="da-DK"/>
          </w:rPr>
          <w:delText>ø</w:delText>
        </w:r>
      </w:del>
      <w:del w:id="6404" w:date="2017-09-18T11:05:26Z" w:author="Mads Hjorth">
        <w:r>
          <w:rPr>
            <w:rtl w:val="0"/>
          </w:rPr>
          <w:delText xml:space="preserve">vrige offentlige sektorer.  </w:delText>
        </w:r>
      </w:del>
    </w:p>
    <w:p>
      <w:pPr>
        <w:pStyle w:val="normal.0"/>
        <w:rPr>
          <w:del w:id="6405" w:date="2017-09-18T11:05:26Z" w:author="Mads Hjorth"/>
        </w:rPr>
      </w:pPr>
      <w:del w:id="6406" w:date="2017-09-18T11:05:26Z" w:author="Mads Hjorth">
        <w:r>
          <w:rPr>
            <w:rtl w:val="0"/>
            <w:lang w:val="da-DK"/>
          </w:rPr>
          <w:delText>Indholdet b</w:delText>
        </w:r>
      </w:del>
      <w:del w:id="6407" w:date="2017-09-18T11:05:26Z" w:author="Mads Hjorth">
        <w:r>
          <w:rPr>
            <w:rtl w:val="0"/>
            <w:lang w:val="da-DK"/>
          </w:rPr>
          <w:delText>ø</w:delText>
        </w:r>
      </w:del>
      <w:del w:id="6408" w:date="2017-09-18T11:05:26Z" w:author="Mads Hjorth">
        <w:r>
          <w:rPr>
            <w:rtl w:val="0"/>
            <w:lang w:val="da-DK"/>
          </w:rPr>
          <w:delText>r ogs</w:delText>
        </w:r>
      </w:del>
      <w:del w:id="6409" w:date="2017-09-18T11:05:26Z" w:author="Mads Hjorth">
        <w:r>
          <w:rPr>
            <w:rtl w:val="0"/>
          </w:rPr>
          <w:delText xml:space="preserve">å </w:delText>
        </w:r>
      </w:del>
      <w:del w:id="6410" w:date="2017-09-18T11:05:26Z" w:author="Mads Hjorth">
        <w:r>
          <w:rPr>
            <w:rtl w:val="0"/>
          </w:rPr>
          <w:delText>ensrettes p</w:delText>
        </w:r>
      </w:del>
      <w:del w:id="6411" w:date="2017-09-18T11:05:26Z" w:author="Mads Hjorth">
        <w:r>
          <w:rPr>
            <w:rtl w:val="0"/>
          </w:rPr>
          <w:delText xml:space="preserve">å </w:delText>
        </w:r>
      </w:del>
      <w:del w:id="6412" w:date="2017-09-18T11:05:26Z" w:author="Mads Hjorth">
        <w:r>
          <w:rPr>
            <w:rtl w:val="0"/>
            <w:lang w:val="nl-NL"/>
          </w:rPr>
          <w:delText>et logisk niveau. De omr</w:delText>
        </w:r>
      </w:del>
      <w:del w:id="6413" w:date="2017-09-18T11:05:26Z" w:author="Mads Hjorth">
        <w:r>
          <w:rPr>
            <w:rtl w:val="0"/>
            <w:lang w:val="da-DK"/>
          </w:rPr>
          <w:delText>å</w:delText>
        </w:r>
      </w:del>
      <w:del w:id="6414" w:date="2017-09-18T11:05:26Z" w:author="Mads Hjorth">
        <w:r>
          <w:rPr>
            <w:rtl w:val="0"/>
            <w:lang w:val="da-DK"/>
          </w:rPr>
          <w:delText>der af de enkelte regist</w:delText>
        </w:r>
      </w:del>
      <w:del w:id="6415" w:date="2017-05-05T17:26:20Z" w:author="Forfatter">
        <w:r>
          <w:rPr>
            <w:rtl w:val="0"/>
          </w:rPr>
          <w:delText>e</w:delText>
        </w:r>
      </w:del>
      <w:del w:id="6416" w:date="2017-09-18T11:05:26Z" w:author="Mads Hjorth">
        <w:r>
          <w:rPr>
            <w:rtl w:val="0"/>
          </w:rPr>
          <w:delText>r</w:delText>
        </w:r>
      </w:del>
      <w:ins w:id="6417" w:date="2017-05-05T17:26:20Z" w:author="Forfatter">
        <w:del w:id="6418" w:date="2017-09-18T11:05:26Z" w:author="Mads Hjorth">
          <w:r>
            <w:rPr>
              <w:rtl w:val="0"/>
            </w:rPr>
            <w:delText>e</w:delText>
          </w:r>
        </w:del>
      </w:ins>
      <w:del w:id="6419" w:date="2017-09-18T11:05:26Z" w:author="Mads Hjorth">
        <w:r>
          <w:rPr>
            <w:rtl w:val="0"/>
            <w:lang w:val="da-DK"/>
          </w:rPr>
          <w:delText>s indhold, som overlapper med indhold i andre registre, b</w:delText>
        </w:r>
      </w:del>
      <w:del w:id="6420" w:date="2017-09-18T11:05:26Z" w:author="Mads Hjorth">
        <w:r>
          <w:rPr>
            <w:rtl w:val="0"/>
            <w:lang w:val="da-DK"/>
          </w:rPr>
          <w:delText>ø</w:delText>
        </w:r>
      </w:del>
      <w:del w:id="6421" w:date="2017-09-18T11:05:26Z" w:author="Mads Hjorth">
        <w:r>
          <w:rPr>
            <w:rtl w:val="0"/>
            <w:lang w:val="da-DK"/>
          </w:rPr>
          <w:delText>r anvende samme grundl</w:delText>
        </w:r>
      </w:del>
      <w:del w:id="6422" w:date="2017-09-18T11:05:26Z" w:author="Mads Hjorth">
        <w:r>
          <w:rPr>
            <w:rtl w:val="0"/>
            <w:lang w:val="da-DK"/>
          </w:rPr>
          <w:delText>æ</w:delText>
        </w:r>
      </w:del>
      <w:del w:id="6423" w:date="2017-09-18T11:05:26Z" w:author="Mads Hjorth">
        <w:r>
          <w:rPr>
            <w:rtl w:val="0"/>
          </w:rPr>
          <w:delText>ggende informationsmodeller. Hvert register kan modellere deres egne specifikke omr</w:delText>
        </w:r>
      </w:del>
      <w:del w:id="6424" w:date="2017-09-18T11:05:26Z" w:author="Mads Hjorth">
        <w:r>
          <w:rPr>
            <w:rtl w:val="0"/>
            <w:lang w:val="da-DK"/>
          </w:rPr>
          <w:delText>å</w:delText>
        </w:r>
      </w:del>
      <w:del w:id="6425" w:date="2017-09-18T11:05:26Z" w:author="Mads Hjorth">
        <w:r>
          <w:rPr>
            <w:rtl w:val="0"/>
            <w:lang w:val="da-DK"/>
          </w:rPr>
          <w:delText>der, men grundl</w:delText>
        </w:r>
      </w:del>
      <w:del w:id="6426" w:date="2017-09-18T11:05:26Z" w:author="Mads Hjorth">
        <w:r>
          <w:rPr>
            <w:rtl w:val="0"/>
            <w:lang w:val="da-DK"/>
          </w:rPr>
          <w:delText>æ</w:delText>
        </w:r>
      </w:del>
      <w:del w:id="6427" w:date="2017-09-18T11:05:26Z" w:author="Mads Hjorth">
        <w:r>
          <w:rPr>
            <w:rtl w:val="0"/>
            <w:lang w:val="da-DK"/>
          </w:rPr>
          <w:delText>ggende begreber, b</w:delText>
        </w:r>
      </w:del>
      <w:del w:id="6428" w:date="2017-09-18T11:05:26Z" w:author="Mads Hjorth">
        <w:r>
          <w:rPr>
            <w:rtl w:val="0"/>
            <w:lang w:val="da-DK"/>
          </w:rPr>
          <w:delText>ø</w:delText>
        </w:r>
      </w:del>
      <w:del w:id="6429" w:date="2017-09-18T11:05:26Z" w:author="Mads Hjorth">
        <w:r>
          <w:rPr>
            <w:rtl w:val="0"/>
          </w:rPr>
          <w:delText>r modelleres i f</w:delText>
        </w:r>
      </w:del>
      <w:del w:id="6430" w:date="2017-09-18T11:05:26Z" w:author="Mads Hjorth">
        <w:r>
          <w:rPr>
            <w:rtl w:val="0"/>
            <w:lang w:val="da-DK"/>
          </w:rPr>
          <w:delText>æ</w:delText>
        </w:r>
      </w:del>
      <w:del w:id="6431" w:date="2017-09-18T11:05:26Z" w:author="Mads Hjorth">
        <w:r>
          <w:rPr>
            <w:rtl w:val="0"/>
            <w:lang w:val="da-DK"/>
          </w:rPr>
          <w:delText xml:space="preserve">llesskab og med hensyntagen til </w:delText>
        </w:r>
      </w:del>
      <w:del w:id="6432" w:date="2017-09-18T11:05:26Z" w:author="Mads Hjorth">
        <w:r>
          <w:rPr>
            <w:rtl w:val="0"/>
            <w:lang w:val="da-DK"/>
          </w:rPr>
          <w:delText>ø</w:delText>
        </w:r>
      </w:del>
      <w:del w:id="6433" w:date="2017-09-18T11:05:26Z" w:author="Mads Hjorth">
        <w:r>
          <w:rPr>
            <w:rtl w:val="0"/>
          </w:rPr>
          <w:delText xml:space="preserve">vrige offentlige sektorer. </w:delText>
        </w:r>
      </w:del>
      <w:ins w:id="6434" w:date="2017-05-05T17:26:20Z" w:author="Forfatter">
        <w:del w:id="6435" w:date="2017-09-18T11:05:26Z" w:author="Mads Hjorth">
          <w:r>
            <w:rPr>
              <w:rtl w:val="0"/>
            </w:rPr>
            <w:delText>Ensretningen har b</w:delText>
          </w:r>
        </w:del>
      </w:ins>
      <w:ins w:id="6436" w:date="2017-05-05T17:26:20Z" w:author="Forfatter">
        <w:del w:id="6437" w:date="2017-09-18T11:05:26Z" w:author="Mads Hjorth">
          <w:r>
            <w:rPr>
              <w:rtl w:val="0"/>
              <w:lang w:val="da-DK"/>
            </w:rPr>
            <w:delText>å</w:delText>
          </w:r>
        </w:del>
      </w:ins>
      <w:ins w:id="6438" w:date="2017-05-05T17:26:20Z" w:author="Forfatter">
        <w:del w:id="6439" w:date="2017-09-18T11:05:26Z" w:author="Mads Hjorth">
          <w:r>
            <w:rPr>
              <w:rtl w:val="0"/>
              <w:lang w:val="da-DK"/>
            </w:rPr>
            <w:delText>de betydning i forhold til at kunne genbruge oplysninger hos sundhedsproducenter p</w:delText>
          </w:r>
        </w:del>
      </w:ins>
      <w:ins w:id="6440" w:date="2017-05-05T17:26:20Z" w:author="Forfatter">
        <w:del w:id="6441" w:date="2017-09-18T11:05:26Z" w:author="Mads Hjorth">
          <w:r>
            <w:rPr>
              <w:rtl w:val="0"/>
            </w:rPr>
            <w:delText xml:space="preserve">å </w:delText>
          </w:r>
        </w:del>
      </w:ins>
      <w:ins w:id="6442" w:date="2017-05-05T17:26:20Z" w:author="Forfatter">
        <w:del w:id="6443" w:date="2017-09-18T11:05:26Z" w:author="Mads Hjorth">
          <w:r>
            <w:rPr>
              <w:rtl w:val="0"/>
            </w:rPr>
            <w:delText>tv</w:delText>
          </w:r>
        </w:del>
      </w:ins>
      <w:ins w:id="6444" w:date="2017-05-05T17:26:20Z" w:author="Forfatter">
        <w:del w:id="6445" w:date="2017-09-18T11:05:26Z" w:author="Mads Hjorth">
          <w:r>
            <w:rPr>
              <w:rtl w:val="0"/>
              <w:lang w:val="da-DK"/>
            </w:rPr>
            <w:delText>æ</w:delText>
          </w:r>
        </w:del>
      </w:ins>
      <w:ins w:id="6446" w:date="2017-05-05T17:26:20Z" w:author="Forfatter">
        <w:del w:id="6447" w:date="2017-09-18T11:05:26Z" w:author="Mads Hjorth">
          <w:r>
            <w:rPr>
              <w:rtl w:val="0"/>
              <w:lang w:val="da-DK"/>
            </w:rPr>
            <w:delText xml:space="preserve">rs af flere indberetninger og </w:delText>
          </w:r>
        </w:del>
      </w:ins>
      <w:ins w:id="6448" w:date="2017-05-05T17:26:20Z" w:author="Forfatter">
        <w:del w:id="6449" w:date="2017-05-05T17:26:20Z" w:author="Forfatter">
          <w:r>
            <w:rPr>
              <w:rtl w:val="0"/>
              <w:lang w:val="en-US"/>
            </w:rPr>
            <w:delText>for</w:delText>
          </w:r>
        </w:del>
      </w:ins>
      <w:ins w:id="6450" w:date="2017-05-05T17:26:20Z" w:author="Forfatter">
        <w:del w:id="6451" w:date="2017-09-18T11:05:26Z" w:author="Mads Hjorth">
          <w:r>
            <w:rPr>
              <w:rtl w:val="0"/>
              <w:lang w:val="da-DK"/>
            </w:rPr>
            <w:delText xml:space="preserve">i forhold til </w:delText>
          </w:r>
        </w:del>
      </w:ins>
      <w:ins w:id="6452" w:date="2017-05-05T17:26:20Z" w:author="Forfatter">
        <w:del w:id="6453" w:date="2017-05-05T17:26:20Z" w:author="Forfatter">
          <w:r>
            <w:rPr>
              <w:rtl w:val="0"/>
            </w:rPr>
            <w:delText xml:space="preserve"> </w:delText>
          </w:r>
        </w:del>
      </w:ins>
      <w:ins w:id="6454" w:date="2017-05-05T17:26:20Z" w:author="Forfatter">
        <w:del w:id="6455" w:date="2017-09-18T11:05:26Z" w:author="Mads Hjorth">
          <w:r>
            <w:rPr>
              <w:rtl w:val="0"/>
              <w:lang w:val="da-DK"/>
            </w:rPr>
            <w:delText>at sammenstillingen af registre kan ske uden at skulle lave grundl</w:delText>
          </w:r>
        </w:del>
      </w:ins>
      <w:ins w:id="6456" w:date="2017-05-05T17:26:20Z" w:author="Forfatter">
        <w:del w:id="6457" w:date="2017-09-18T11:05:26Z" w:author="Mads Hjorth">
          <w:r>
            <w:rPr>
              <w:rtl w:val="0"/>
              <w:lang w:val="da-DK"/>
            </w:rPr>
            <w:delText>æ</w:delText>
          </w:r>
        </w:del>
      </w:ins>
      <w:ins w:id="6458" w:date="2017-05-05T17:26:20Z" w:author="Forfatter">
        <w:del w:id="6459" w:date="2017-09-18T11:05:26Z" w:author="Mads Hjorth">
          <w:r>
            <w:rPr>
              <w:rtl w:val="0"/>
              <w:lang w:val="da-DK"/>
            </w:rPr>
            <w:delText xml:space="preserve">ggende transformationer i af indholdet. </w:delText>
          </w:r>
        </w:del>
      </w:ins>
    </w:p>
    <w:p>
      <w:pPr>
        <w:pStyle w:val="normal.0"/>
        <w:rPr>
          <w:del w:id="6460" w:date="2017-09-18T11:05:26Z" w:author="Mads Hjorth"/>
        </w:rPr>
      </w:pPr>
      <w:del w:id="6461" w:date="2017-09-18T11:05:26Z" w:author="Mads Hjorth">
        <w:r>
          <w:rPr>
            <w:rtl w:val="0"/>
            <w:lang w:val="da-DK"/>
          </w:rPr>
          <w:delText>Det vurderes at der ikke er grundlag for en standardisering af den fysiske implementering af indholdet i de enkelte registre. De enkelte registre er indbyrdes s</w:delText>
        </w:r>
      </w:del>
      <w:del w:id="6462" w:date="2017-09-18T11:05:26Z" w:author="Mads Hjorth">
        <w:r>
          <w:rPr>
            <w:rtl w:val="0"/>
          </w:rPr>
          <w:delText xml:space="preserve">å </w:delText>
        </w:r>
      </w:del>
      <w:del w:id="6463" w:date="2017-09-18T11:05:26Z" w:author="Mads Hjorth">
        <w:r>
          <w:rPr>
            <w:rtl w:val="0"/>
            <w:lang w:val="da-DK"/>
          </w:rPr>
          <w:delText>forskellige at fors</w:delText>
        </w:r>
      </w:del>
      <w:del w:id="6464" w:date="2017-09-18T11:05:26Z" w:author="Mads Hjorth">
        <w:r>
          <w:rPr>
            <w:rtl w:val="0"/>
            <w:lang w:val="da-DK"/>
          </w:rPr>
          <w:delText>ø</w:delText>
        </w:r>
      </w:del>
      <w:del w:id="6465" w:date="2017-09-18T11:05:26Z" w:author="Mads Hjorth">
        <w:r>
          <w:rPr>
            <w:rtl w:val="0"/>
            <w:lang w:val="da-DK"/>
          </w:rPr>
          <w:delText>g p</w:delText>
        </w:r>
      </w:del>
      <w:del w:id="6466" w:date="2017-09-18T11:05:26Z" w:author="Mads Hjorth">
        <w:r>
          <w:rPr>
            <w:rtl w:val="0"/>
          </w:rPr>
          <w:delText xml:space="preserve">å </w:delText>
        </w:r>
      </w:del>
      <w:del w:id="6467" w:date="2017-09-18T11:05:26Z" w:author="Mads Hjorth">
        <w:r>
          <w:rPr>
            <w:rtl w:val="0"/>
            <w:lang w:val="da-DK"/>
          </w:rPr>
          <w:delText>at standardisere hele det sundhedsfaglige indhold vil g</w:delText>
        </w:r>
      </w:del>
      <w:del w:id="6468" w:date="2017-09-18T11:05:26Z" w:author="Mads Hjorth">
        <w:r>
          <w:rPr>
            <w:rtl w:val="0"/>
          </w:rPr>
          <w:delText xml:space="preserve">å </w:delText>
        </w:r>
      </w:del>
      <w:del w:id="6469" w:date="2017-09-18T11:05:26Z" w:author="Mads Hjorth">
        <w:r>
          <w:rPr>
            <w:rtl w:val="0"/>
            <w:lang w:val="da-DK"/>
          </w:rPr>
          <w:delText>ud over de enkelte registres mulighed for at specialisere sig inden for er sn</w:delText>
        </w:r>
      </w:del>
      <w:del w:id="6470" w:date="2017-09-18T11:05:26Z" w:author="Mads Hjorth">
        <w:r>
          <w:rPr>
            <w:rtl w:val="0"/>
            <w:lang w:val="da-DK"/>
          </w:rPr>
          <w:delText>æ</w:delText>
        </w:r>
      </w:del>
      <w:del w:id="6471" w:date="2017-09-18T11:05:26Z" w:author="Mads Hjorth">
        <w:r>
          <w:rPr>
            <w:rtl w:val="0"/>
            <w:lang w:val="da-DK"/>
          </w:rPr>
          <w:delText xml:space="preserve">vert sundhedsfagligt felt. </w:delText>
        </w:r>
      </w:del>
    </w:p>
    <w:p>
      <w:pPr>
        <w:pStyle w:val="normal.0"/>
        <w:rPr>
          <w:del w:id="6472" w:date="2017-09-18T11:05:26Z" w:author="Mads Hjorth"/>
        </w:rPr>
      </w:pPr>
      <w:del w:id="6473" w:date="2017-09-18T11:05:26Z" w:author="Mads Hjorth">
        <w:r>
          <w:rPr>
            <w:rFonts w:ascii="Calibri" w:cs="Calibri" w:hAnsi="Calibri" w:eastAsia="Calibri"/>
            <w:i w:val="1"/>
            <w:iCs w:val="1"/>
            <w:rtl w:val="0"/>
            <w:lang w:val="da-DK"/>
          </w:rPr>
          <w:delText xml:space="preserve">Snitflade til indberetningsservice </w:delText>
        </w:r>
      </w:del>
      <w:del w:id="6474" w:date="2017-09-18T11:05:26Z" w:author="Mads Hjorth">
        <w:r>
          <w:rPr>
            <w:rtl w:val="0"/>
          </w:rPr>
          <w:delText>b</w:delText>
        </w:r>
      </w:del>
      <w:del w:id="6475" w:date="2017-09-18T11:05:26Z" w:author="Mads Hjorth">
        <w:r>
          <w:rPr>
            <w:rtl w:val="0"/>
            <w:lang w:val="da-DK"/>
          </w:rPr>
          <w:delText>ø</w:delText>
        </w:r>
      </w:del>
      <w:del w:id="6476" w:date="2017-09-18T11:05:26Z" w:author="Mads Hjorth">
        <w:r>
          <w:rPr>
            <w:rtl w:val="0"/>
          </w:rPr>
          <w:delText>r standardiseres p</w:delText>
        </w:r>
      </w:del>
      <w:del w:id="6477" w:date="2017-09-18T11:05:26Z" w:author="Mads Hjorth">
        <w:r>
          <w:rPr>
            <w:rtl w:val="0"/>
          </w:rPr>
          <w:delText xml:space="preserve">å </w:delText>
        </w:r>
      </w:del>
      <w:del w:id="6478" w:date="2017-09-18T11:05:26Z" w:author="Mads Hjorth">
        <w:r>
          <w:rPr>
            <w:rtl w:val="0"/>
            <w:lang w:val="da-DK"/>
          </w:rPr>
          <w:delText>konceptuelt, logisk og fysisk niveau. Begreber og definitioner b</w:delText>
        </w:r>
      </w:del>
      <w:del w:id="6479" w:date="2017-09-18T11:05:26Z" w:author="Mads Hjorth">
        <w:r>
          <w:rPr>
            <w:rtl w:val="0"/>
            <w:lang w:val="da-DK"/>
          </w:rPr>
          <w:delText>ø</w:delText>
        </w:r>
      </w:del>
      <w:del w:id="6480" w:date="2017-09-18T11:05:26Z" w:author="Mads Hjorth">
        <w:r>
          <w:rPr>
            <w:rtl w:val="0"/>
          </w:rPr>
          <w:delText>r anvendes ensartet p</w:delText>
        </w:r>
      </w:del>
      <w:del w:id="6481" w:date="2017-09-18T11:05:26Z" w:author="Mads Hjorth">
        <w:r>
          <w:rPr>
            <w:rtl w:val="0"/>
          </w:rPr>
          <w:delText xml:space="preserve">å </w:delText>
        </w:r>
      </w:del>
      <w:del w:id="6482" w:date="2017-09-18T11:05:26Z" w:author="Mads Hjorth">
        <w:r>
          <w:rPr>
            <w:rtl w:val="0"/>
          </w:rPr>
          <w:delText>tv</w:delText>
        </w:r>
      </w:del>
      <w:del w:id="6483" w:date="2017-09-18T11:05:26Z" w:author="Mads Hjorth">
        <w:r>
          <w:rPr>
            <w:rtl w:val="0"/>
            <w:lang w:val="da-DK"/>
          </w:rPr>
          <w:delText>æ</w:delText>
        </w:r>
      </w:del>
      <w:del w:id="6484" w:date="2017-09-18T11:05:26Z" w:author="Mads Hjorth">
        <w:r>
          <w:rPr>
            <w:rtl w:val="0"/>
            <w:lang w:val="da-DK"/>
          </w:rPr>
          <w:delText>rs af de enkelte indberetninger. Modstridende definitioner g</w:delText>
        </w:r>
      </w:del>
      <w:del w:id="6485" w:date="2017-09-18T11:05:26Z" w:author="Mads Hjorth">
        <w:r>
          <w:rPr>
            <w:rtl w:val="0"/>
            <w:lang w:val="da-DK"/>
          </w:rPr>
          <w:delText>ø</w:delText>
        </w:r>
      </w:del>
      <w:del w:id="6486" w:date="2017-09-18T11:05:26Z" w:author="Mads Hjorth">
        <w:r>
          <w:rPr>
            <w:rtl w:val="0"/>
            <w:lang w:val="da-DK"/>
          </w:rPr>
          <w:delText>r det vanskeligt for sundhedsproducenter at genbruge registrerede oplysninger p</w:delText>
        </w:r>
      </w:del>
      <w:del w:id="6487" w:date="2017-09-18T11:05:26Z" w:author="Mads Hjorth">
        <w:r>
          <w:rPr>
            <w:rtl w:val="0"/>
          </w:rPr>
          <w:delText xml:space="preserve">å </w:delText>
        </w:r>
      </w:del>
      <w:del w:id="6488" w:date="2017-09-18T11:05:26Z" w:author="Mads Hjorth">
        <w:r>
          <w:rPr>
            <w:rtl w:val="0"/>
          </w:rPr>
          <w:delText>tv</w:delText>
        </w:r>
      </w:del>
      <w:del w:id="6489" w:date="2017-09-18T11:05:26Z" w:author="Mads Hjorth">
        <w:r>
          <w:rPr>
            <w:rtl w:val="0"/>
            <w:lang w:val="da-DK"/>
          </w:rPr>
          <w:delText>æ</w:delText>
        </w:r>
      </w:del>
      <w:del w:id="6490" w:date="2017-09-18T11:05:26Z" w:author="Mads Hjorth">
        <w:r>
          <w:rPr>
            <w:rtl w:val="0"/>
            <w:lang w:val="da-DK"/>
          </w:rPr>
          <w:delText>rs af indberetning og kan f</w:delText>
        </w:r>
      </w:del>
      <w:del w:id="6491" w:date="2017-09-18T11:05:26Z" w:author="Mads Hjorth">
        <w:r>
          <w:rPr>
            <w:rtl w:val="0"/>
            <w:lang w:val="da-DK"/>
          </w:rPr>
          <w:delText>ø</w:delText>
        </w:r>
      </w:del>
      <w:del w:id="6492" w:date="2017-09-18T11:05:26Z" w:author="Mads Hjorth">
        <w:r>
          <w:rPr>
            <w:rtl w:val="0"/>
            <w:lang w:val="da-DK"/>
          </w:rPr>
          <w:delText>re til gentagne registreringer af de samme oplysninger.</w:delText>
        </w:r>
      </w:del>
    </w:p>
    <w:p>
      <w:pPr>
        <w:pStyle w:val="normal.0"/>
        <w:rPr>
          <w:del w:id="6493" w:date="2017-09-18T11:05:26Z" w:author="Mads Hjorth"/>
        </w:rPr>
      </w:pPr>
      <w:del w:id="6494" w:date="2017-09-18T11:05:26Z" w:author="Mads Hjorth">
        <w:r>
          <w:rPr>
            <w:rtl w:val="0"/>
          </w:rPr>
          <w:delText>Det er n</w:delText>
        </w:r>
      </w:del>
      <w:del w:id="6495" w:date="2017-09-18T11:05:26Z" w:author="Mads Hjorth">
        <w:r>
          <w:rPr>
            <w:rtl w:val="0"/>
            <w:lang w:val="da-DK"/>
          </w:rPr>
          <w:delText>ø</w:delText>
        </w:r>
      </w:del>
      <w:del w:id="6496" w:date="2017-09-18T11:05:26Z" w:author="Mads Hjorth">
        <w:r>
          <w:rPr>
            <w:rtl w:val="0"/>
            <w:lang w:val="da-DK"/>
          </w:rPr>
          <w:delText>dvendigt at standardisere p</w:delText>
        </w:r>
      </w:del>
      <w:del w:id="6497" w:date="2017-09-18T11:05:26Z" w:author="Mads Hjorth">
        <w:r>
          <w:rPr>
            <w:rtl w:val="0"/>
          </w:rPr>
          <w:delText xml:space="preserve">å </w:delText>
        </w:r>
      </w:del>
      <w:del w:id="6498" w:date="2017-09-18T11:05:26Z" w:author="Mads Hjorth">
        <w:r>
          <w:rPr>
            <w:rtl w:val="0"/>
            <w:lang w:val="da-DK"/>
          </w:rPr>
          <w:delText>et logisk niveau for at sundhedsproducenterne kan tilrettel</w:delText>
        </w:r>
      </w:del>
      <w:del w:id="6499" w:date="2017-09-18T11:05:26Z" w:author="Mads Hjorth">
        <w:r>
          <w:rPr>
            <w:rtl w:val="0"/>
            <w:lang w:val="da-DK"/>
          </w:rPr>
          <w:delText>æ</w:delText>
        </w:r>
      </w:del>
      <w:del w:id="6500" w:date="2017-09-18T11:05:26Z" w:author="Mads Hjorth">
        <w:r>
          <w:rPr>
            <w:rtl w:val="0"/>
          </w:rPr>
          <w:delText>gge systemer til patientregistrering efter en ensartet grundl</w:delText>
        </w:r>
      </w:del>
      <w:del w:id="6501" w:date="2017-09-18T11:05:26Z" w:author="Mads Hjorth">
        <w:r>
          <w:rPr>
            <w:rtl w:val="0"/>
            <w:lang w:val="da-DK"/>
          </w:rPr>
          <w:delText>æ</w:delText>
        </w:r>
      </w:del>
      <w:del w:id="6502" w:date="2017-09-18T11:05:26Z" w:author="Mads Hjorth">
        <w:r>
          <w:rPr>
            <w:rtl w:val="0"/>
            <w:lang w:val="da-DK"/>
          </w:rPr>
          <w:delText>ggende informationsmodel. Hvis de enkelte indberetning har modstridende logiske informationsmodeller vanskeligg</w:delText>
        </w:r>
      </w:del>
      <w:del w:id="6503" w:date="2017-09-18T11:05:26Z" w:author="Mads Hjorth">
        <w:r>
          <w:rPr>
            <w:rtl w:val="0"/>
            <w:lang w:val="da-DK"/>
          </w:rPr>
          <w:delText>ø</w:delText>
        </w:r>
      </w:del>
      <w:del w:id="6504" w:date="2017-09-18T11:05:26Z" w:author="Mads Hjorth">
        <w:r>
          <w:rPr>
            <w:rtl w:val="0"/>
            <w:lang w:val="da-DK"/>
          </w:rPr>
          <w:delText xml:space="preserve">r det effektiv indberetning og kan have betydning for kvaliteten af de indberettede oplysninger. </w:delText>
        </w:r>
      </w:del>
    </w:p>
    <w:p>
      <w:pPr>
        <w:pStyle w:val="normal.0"/>
        <w:rPr>
          <w:del w:id="6505" w:date="2017-09-18T11:05:26Z" w:author="Mads Hjorth"/>
        </w:rPr>
      </w:pPr>
      <w:del w:id="6506" w:date="2017-09-18T11:05:26Z" w:author="Mads Hjorth">
        <w:r>
          <w:rPr>
            <w:rtl w:val="0"/>
          </w:rPr>
          <w:delText>P</w:delText>
        </w:r>
      </w:del>
      <w:del w:id="6507" w:date="2017-09-18T11:05:26Z" w:author="Mads Hjorth">
        <w:r>
          <w:rPr>
            <w:rtl w:val="0"/>
          </w:rPr>
          <w:delText xml:space="preserve">å </w:delText>
        </w:r>
      </w:del>
      <w:del w:id="6508" w:date="2017-09-18T11:05:26Z" w:author="Mads Hjorth">
        <w:r>
          <w:rPr>
            <w:rtl w:val="0"/>
            <w:lang w:val="da-DK"/>
          </w:rPr>
          <w:delText xml:space="preserve">det fysiske niveau </w:delText>
        </w:r>
      </w:del>
      <w:del w:id="6509" w:date="2017-09-18T11:05:26Z" w:author="Mads Hjorth">
        <w:r>
          <w:rPr>
            <w:rtl w:val="0"/>
            <w:lang w:val="da-DK"/>
          </w:rPr>
          <w:delText>ø</w:delText>
        </w:r>
      </w:del>
      <w:del w:id="6510" w:date="2017-09-18T11:05:26Z" w:author="Mads Hjorth">
        <w:r>
          <w:rPr>
            <w:rtl w:val="0"/>
            <w:lang w:val="da-DK"/>
          </w:rPr>
          <w:delText>nskes der en standardisering af de teknologier der anvendes ved indberetning for at tillade de enkelte sundhedsproducenter og deres it-leverand</w:delText>
        </w:r>
      </w:del>
      <w:del w:id="6511" w:date="2017-09-18T11:05:26Z" w:author="Mads Hjorth">
        <w:r>
          <w:rPr>
            <w:rtl w:val="0"/>
            <w:lang w:val="da-DK"/>
          </w:rPr>
          <w:delText>ø</w:delText>
        </w:r>
      </w:del>
      <w:del w:id="6512" w:date="2017-09-18T11:05:26Z" w:author="Mads Hjorth">
        <w:r>
          <w:rPr>
            <w:rtl w:val="0"/>
            <w:lang w:val="da-DK"/>
          </w:rPr>
          <w:delText>rer at opbygge st</w:delText>
        </w:r>
      </w:del>
      <w:del w:id="6513" w:date="2017-09-18T11:05:26Z" w:author="Mads Hjorth">
        <w:r>
          <w:rPr>
            <w:rtl w:val="0"/>
            <w:lang w:val="da-DK"/>
          </w:rPr>
          <w:delText>ø</w:delText>
        </w:r>
      </w:del>
      <w:del w:id="6514" w:date="2017-09-18T11:05:26Z" w:author="Mads Hjorth">
        <w:r>
          <w:rPr>
            <w:rtl w:val="0"/>
          </w:rPr>
          <w:delText>rre erfaring med f</w:delText>
        </w:r>
      </w:del>
      <w:del w:id="6515" w:date="2017-09-18T11:05:26Z" w:author="Mads Hjorth">
        <w:r>
          <w:rPr>
            <w:rtl w:val="0"/>
            <w:lang w:val="da-DK"/>
          </w:rPr>
          <w:delText>æ</w:delText>
        </w:r>
      </w:del>
      <w:del w:id="6516" w:date="2017-09-18T11:05:26Z" w:author="Mads Hjorth">
        <w:r>
          <w:rPr>
            <w:rtl w:val="0"/>
          </w:rPr>
          <w:delText>rre teknologier der kan f</w:delText>
        </w:r>
      </w:del>
      <w:del w:id="6517" w:date="2017-09-18T11:05:26Z" w:author="Mads Hjorth">
        <w:r>
          <w:rPr>
            <w:rtl w:val="0"/>
            <w:lang w:val="da-DK"/>
          </w:rPr>
          <w:delText>ø</w:delText>
        </w:r>
      </w:del>
      <w:del w:id="6518" w:date="2017-09-18T11:05:26Z" w:author="Mads Hjorth">
        <w:r>
          <w:rPr>
            <w:rtl w:val="0"/>
            <w:lang w:val="da-DK"/>
          </w:rPr>
          <w:delText xml:space="preserve">re til mere effektiv udnyttelse af ressourcer i forbindelse med drift og udvikling af it-systemer. </w:delText>
        </w:r>
      </w:del>
    </w:p>
    <w:p>
      <w:pPr>
        <w:pStyle w:val="normal.0"/>
        <w:rPr>
          <w:del w:id="6519" w:date="2017-09-18T11:05:26Z" w:author="Mads Hjorth"/>
        </w:rPr>
      </w:pPr>
    </w:p>
    <w:p>
      <w:pPr>
        <w:pStyle w:val="normal.0"/>
        <w:rPr>
          <w:del w:id="6520" w:date="2017-09-18T11:05:26Z" w:author="Mads Hjorth"/>
        </w:rPr>
      </w:pPr>
      <w:del w:id="6521" w:date="2017-09-18T11:05:26Z" w:author="Mads Hjorth">
        <w:r>
          <w:rPr>
            <w:rtl w:val="0"/>
            <w:lang w:val="da-DK"/>
          </w:rPr>
          <w:delText>Den endelige anbefaling af standarder p</w:delText>
        </w:r>
      </w:del>
      <w:del w:id="6522" w:date="2017-09-18T11:05:26Z" w:author="Mads Hjorth">
        <w:r>
          <w:rPr>
            <w:rtl w:val="0"/>
          </w:rPr>
          <w:delText xml:space="preserve">å </w:delText>
        </w:r>
      </w:del>
      <w:del w:id="6523" w:date="2017-09-18T11:05:26Z" w:author="Mads Hjorth">
        <w:r>
          <w:rPr>
            <w:rtl w:val="0"/>
            <w:lang w:val="da-DK"/>
          </w:rPr>
          <w:delText>de forskellige omr</w:delText>
        </w:r>
      </w:del>
      <w:del w:id="6524" w:date="2017-09-18T11:05:26Z" w:author="Mads Hjorth">
        <w:r>
          <w:rPr>
            <w:rtl w:val="0"/>
            <w:lang w:val="da-DK"/>
          </w:rPr>
          <w:delText>å</w:delText>
        </w:r>
      </w:del>
      <w:del w:id="6525" w:date="2017-09-18T11:05:26Z" w:author="Mads Hjorth">
        <w:r>
          <w:rPr>
            <w:rtl w:val="0"/>
            <w:lang w:val="da-DK"/>
          </w:rPr>
          <w:delText>der ligger udenfor denne referencearkitekturs form</w:delText>
        </w:r>
      </w:del>
      <w:del w:id="6526" w:date="2017-09-18T11:05:26Z" w:author="Mads Hjorth">
        <w:r>
          <w:rPr>
            <w:rtl w:val="0"/>
            <w:lang w:val="da-DK"/>
          </w:rPr>
          <w:delText>å</w:delText>
        </w:r>
      </w:del>
      <w:del w:id="6527" w:date="2017-09-18T11:05:26Z" w:author="Mads Hjorth">
        <w:r>
          <w:rPr>
            <w:rtl w:val="0"/>
            <w:lang w:val="pt-PT"/>
          </w:rPr>
          <w:delText xml:space="preserve">l. </w:delText>
        </w:r>
      </w:del>
      <w:ins w:id="6528" w:date="2017-05-05T17:26:20Z" w:author="Forfatter">
        <w:del w:id="6529" w:date="2017-09-18T11:05:26Z" w:author="Mads Hjorth">
          <w:r>
            <w:rPr>
              <w:rtl w:val="0"/>
              <w:lang w:val="da-DK"/>
            </w:rPr>
            <w:delText>[hvordan og hvor sker dette]</w:delText>
          </w:r>
        </w:del>
      </w:ins>
      <w:del w:id="6530" w:date="2017-05-05T17:26:20Z" w:author="Forfatter">
        <w:r>
          <w:rPr>
            <w:rtl w:val="0"/>
            <w:lang w:val="da-DK"/>
          </w:rPr>
          <w:delText>Valget af standarder f</w:delText>
        </w:r>
      </w:del>
      <w:del w:id="6531" w:date="2017-05-05T17:26:20Z" w:author="Forfatter">
        <w:r>
          <w:rPr>
            <w:rtl w:val="0"/>
            <w:lang w:val="da-DK"/>
          </w:rPr>
          <w:delText>ø</w:delText>
        </w:r>
      </w:del>
      <w:del w:id="6532" w:date="2017-05-05T17:26:20Z" w:author="Forfatter">
        <w:r>
          <w:rPr>
            <w:rtl w:val="0"/>
            <w:lang w:val="da-DK"/>
          </w:rPr>
          <w:delText>lger de generelle principper og arbejdsgange for nationale standarder for it-anvendelse i sundhedsv</w:delText>
        </w:r>
      </w:del>
      <w:del w:id="6533" w:date="2017-05-05T17:26:20Z" w:author="Forfatter">
        <w:r>
          <w:rPr>
            <w:rtl w:val="0"/>
            <w:lang w:val="da-DK"/>
          </w:rPr>
          <w:delText>æ</w:delText>
        </w:r>
      </w:del>
      <w:del w:id="6534" w:date="2017-05-05T17:26:20Z" w:author="Forfatter">
        <w:r>
          <w:rPr>
            <w:rtl w:val="0"/>
          </w:rPr>
          <w:delText>senet.</w:delText>
        </w:r>
      </w:del>
      <w:bookmarkEnd w:id="6310"/>
      <w:del w:id="6535" w:date="2017-05-05T17:26:20Z" w:author="Forfatter">
        <w:r>
          <w:rPr>
            <w:rtl w:val="0"/>
          </w:rPr>
          <w:delText xml:space="preserve"> </w:delText>
        </w:r>
      </w:del>
    </w:p>
    <w:p>
      <w:pPr>
        <w:pStyle w:val="heading 1"/>
      </w:pPr>
      <w:del w:id="6536" w:date="2017-09-18T11:05:26Z" w:author="Mads Hjorth">
        <w:r>
          <w:rPr/>
          <w:br w:type="page"/>
        </w:r>
      </w:del>
    </w:p>
    <w:p>
      <w:pPr>
        <w:pStyle w:val="heading 1"/>
        <w:rPr>
          <w:ins w:id="6537" w:date="2017-05-05T17:26:22Z" w:author="Forfatter"/>
          <w:del w:id="6538" w:date="2017-09-18T11:05:26Z" w:author="Mads Hjorth"/>
        </w:rPr>
      </w:pPr>
      <w:ins w:id="6539" w:date="2017-05-05T17:26:22Z" w:author="Forfatter">
        <w:del w:id="6540" w:date="2017-09-18T11:05:26Z" w:author="Mads Hjorth">
          <w:r>
            <w:rPr>
              <w:rtl w:val="0"/>
            </w:rPr>
            <w:delText>Tjekliste</w:delText>
          </w:r>
        </w:del>
      </w:ins>
    </w:p>
    <w:p>
      <w:pPr>
        <w:pStyle w:val="normal.0"/>
        <w:rPr>
          <w:ins w:id="6541" w:date="2017-05-05T17:26:22Z" w:author="Forfatter"/>
          <w:del w:id="6542" w:date="2017-09-18T11:05:26Z" w:author="Mads Hjorth"/>
        </w:rPr>
      </w:pPr>
      <w:ins w:id="6543" w:date="2017-05-05T17:26:22Z" w:author="Forfatter">
        <w:del w:id="6544" w:date="2017-09-18T11:05:26Z" w:author="Mads Hjorth">
          <w:r>
            <w:rPr>
              <w:rtl w:val="0"/>
              <w:lang w:val="da-DK"/>
            </w:rPr>
            <w:delText>[Ved udformning af nye og vurdering af eksisterende l</w:delText>
          </w:r>
        </w:del>
      </w:ins>
      <w:ins w:id="6545" w:date="2017-05-05T17:26:22Z" w:author="Forfatter">
        <w:del w:id="6546" w:date="2017-09-18T11:05:26Z" w:author="Mads Hjorth">
          <w:r>
            <w:rPr>
              <w:rtl w:val="0"/>
              <w:lang w:val="da-DK"/>
            </w:rPr>
            <w:delText>ø</w:delText>
          </w:r>
        </w:del>
      </w:ins>
      <w:ins w:id="6547" w:date="2017-05-05T17:26:22Z" w:author="Forfatter">
        <w:del w:id="6548" w:date="2017-09-18T11:05:26Z" w:author="Mads Hjorth">
          <w:r>
            <w:rPr>
              <w:rtl w:val="0"/>
            </w:rPr>
            <w:delText>sninger b</w:delText>
          </w:r>
        </w:del>
      </w:ins>
      <w:ins w:id="6549" w:date="2017-05-05T17:26:22Z" w:author="Forfatter">
        <w:del w:id="6550" w:date="2017-09-18T11:05:26Z" w:author="Mads Hjorth">
          <w:r>
            <w:rPr>
              <w:rtl w:val="0"/>
              <w:lang w:val="da-DK"/>
            </w:rPr>
            <w:delText>ø</w:delText>
          </w:r>
        </w:del>
      </w:ins>
      <w:ins w:id="6551" w:date="2017-05-05T17:26:22Z" w:author="Forfatter">
        <w:del w:id="6552" w:date="2017-09-18T11:05:26Z" w:author="Mads Hjorth">
          <w:r>
            <w:rPr>
              <w:rtl w:val="0"/>
              <w:lang w:val="da-DK"/>
            </w:rPr>
            <w:delText>r f</w:delText>
          </w:r>
        </w:del>
      </w:ins>
      <w:ins w:id="6553" w:date="2017-05-05T17:26:22Z" w:author="Forfatter">
        <w:del w:id="6554" w:date="2017-09-18T11:05:26Z" w:author="Mads Hjorth">
          <w:r>
            <w:rPr>
              <w:rtl w:val="0"/>
              <w:lang w:val="da-DK"/>
            </w:rPr>
            <w:delText>ø</w:delText>
          </w:r>
        </w:del>
      </w:ins>
      <w:ins w:id="6555" w:date="2017-05-05T17:26:22Z" w:author="Forfatter">
        <w:del w:id="6556" w:date="2017-09-18T11:05:26Z" w:author="Mads Hjorth">
          <w:r>
            <w:rPr>
              <w:rtl w:val="0"/>
              <w:lang w:val="nl-NL"/>
            </w:rPr>
            <w:delText>lgende sp</w:delText>
          </w:r>
        </w:del>
      </w:ins>
      <w:ins w:id="6557" w:date="2017-05-05T17:26:22Z" w:author="Forfatter">
        <w:del w:id="6558" w:date="2017-09-18T11:05:26Z" w:author="Mads Hjorth">
          <w:r>
            <w:rPr>
              <w:rtl w:val="0"/>
              <w:lang w:val="da-DK"/>
            </w:rPr>
            <w:delText>ø</w:delText>
          </w:r>
        </w:del>
      </w:ins>
      <w:ins w:id="6559" w:date="2017-05-05T17:26:22Z" w:author="Forfatter">
        <w:del w:id="6560" w:date="2017-09-18T11:05:26Z" w:author="Mads Hjorth">
          <w:r>
            <w:rPr>
              <w:rtl w:val="0"/>
              <w:lang w:val="da-DK"/>
            </w:rPr>
            <w:delText>rgsm</w:delText>
          </w:r>
        </w:del>
      </w:ins>
      <w:ins w:id="6561" w:date="2017-05-05T17:26:22Z" w:author="Forfatter">
        <w:del w:id="6562" w:date="2017-09-18T11:05:26Z" w:author="Mads Hjorth">
          <w:r>
            <w:rPr>
              <w:rtl w:val="0"/>
              <w:lang w:val="da-DK"/>
            </w:rPr>
            <w:delText>å</w:delText>
          </w:r>
        </w:del>
      </w:ins>
      <w:ins w:id="6563" w:date="2017-05-05T17:26:22Z" w:author="Forfatter">
        <w:del w:id="6564" w:date="2017-09-18T11:05:26Z" w:author="Mads Hjorth">
          <w:r>
            <w:rPr>
              <w:rtl w:val="0"/>
              <w:lang w:val="da-DK"/>
            </w:rPr>
            <w:delText>l overvejes</w:delText>
          </w:r>
        </w:del>
      </w:ins>
      <w:ins w:id="6565" w:date="2017-05-05T17:26:22Z" w:author="Forfatter">
        <w:del w:id="6566" w:date="2017-09-18T11:05:26Z" w:author="Mads Hjorth">
          <w:r>
            <w:rPr>
              <w:rtl w:val="0"/>
            </w:rPr>
            <w:delText>…</w:delText>
          </w:r>
        </w:del>
      </w:ins>
      <w:ins w:id="6567" w:date="2017-05-05T17:26:22Z" w:author="Forfatter">
        <w:del w:id="6568" w:date="2017-09-18T11:05:26Z" w:author="Mads Hjorth">
          <w:r>
            <w:rPr>
              <w:rtl w:val="0"/>
            </w:rPr>
            <w:delText>][</w:delText>
          </w:r>
        </w:del>
      </w:ins>
    </w:p>
    <w:p>
      <w:pPr>
        <w:pStyle w:val="List Paragraph"/>
        <w:numPr>
          <w:ilvl w:val="0"/>
          <w:numId w:val="7"/>
        </w:numPr>
        <w:rPr>
          <w:ins w:id="6569" w:date="2017-05-05T17:26:22Z" w:author="Forfatter"/>
          <w:del w:id="6570" w:date="2017-09-18T11:05:26Z" w:author="Mads Hjorth"/>
          <w:lang w:val="da-DK"/>
        </w:rPr>
      </w:pPr>
      <w:ins w:id="6571" w:date="2017-05-05T17:26:22Z" w:author="Forfatter">
        <w:del w:id="6572" w:date="2017-09-18T11:05:26Z" w:author="Mads Hjorth">
          <w:r>
            <w:rPr>
              <w:rtl w:val="0"/>
              <w:lang w:val="da-DK"/>
            </w:rPr>
            <w:delText>Indberetning eller indhentning?</w:delText>
          </w:r>
        </w:del>
      </w:ins>
    </w:p>
    <w:p>
      <w:pPr>
        <w:pStyle w:val="List Paragraph"/>
        <w:numPr>
          <w:ilvl w:val="0"/>
          <w:numId w:val="7"/>
        </w:numPr>
        <w:rPr>
          <w:ins w:id="6573" w:date="2017-05-05T17:26:22Z" w:author="Forfatter"/>
          <w:del w:id="6574" w:date="2017-09-18T11:05:26Z" w:author="Mads Hjorth"/>
          <w:lang w:val="da-DK"/>
        </w:rPr>
      </w:pPr>
      <w:ins w:id="6575" w:date="2017-05-05T17:26:22Z" w:author="Forfatter">
        <w:del w:id="6576" w:date="2017-09-18T11:05:26Z" w:author="Mads Hjorth">
          <w:r>
            <w:rPr>
              <w:rtl w:val="0"/>
              <w:lang w:val="da-DK"/>
            </w:rPr>
            <w:delText>tydelig inklusionskriterier (automatiserbare?)</w:delText>
          </w:r>
        </w:del>
      </w:ins>
    </w:p>
    <w:p>
      <w:pPr>
        <w:pStyle w:val="List Paragraph"/>
        <w:numPr>
          <w:ilvl w:val="0"/>
          <w:numId w:val="7"/>
        </w:numPr>
        <w:rPr>
          <w:ins w:id="6577" w:date="2017-05-05T17:26:22Z" w:author="Forfatter"/>
          <w:del w:id="6578" w:date="2017-09-18T11:05:26Z" w:author="Mads Hjorth"/>
          <w:lang w:val="da-DK"/>
        </w:rPr>
      </w:pPr>
      <w:ins w:id="6579" w:date="2017-05-05T17:26:22Z" w:author="Forfatter">
        <w:del w:id="6580" w:date="2017-09-18T11:05:26Z" w:author="Mads Hjorth">
          <w:r>
            <w:rPr>
              <w:rtl w:val="0"/>
              <w:lang w:val="da-DK"/>
            </w:rPr>
            <w:delText>Brugergr</w:delText>
          </w:r>
        </w:del>
      </w:ins>
      <w:ins w:id="6581" w:date="2017-05-05T17:26:22Z" w:author="Forfatter">
        <w:del w:id="6582" w:date="2017-09-18T11:05:26Z" w:author="Mads Hjorth">
          <w:r>
            <w:rPr>
              <w:rtl w:val="0"/>
              <w:lang w:val="da-DK"/>
            </w:rPr>
            <w:delText>æ</w:delText>
          </w:r>
        </w:del>
      </w:ins>
      <w:ins w:id="6583" w:date="2017-05-05T17:26:22Z" w:author="Forfatter">
        <w:del w:id="6584" w:date="2017-09-18T11:05:26Z" w:author="Mads Hjorth">
          <w:r>
            <w:rPr>
              <w:rtl w:val="0"/>
              <w:lang w:val="da-DK"/>
            </w:rPr>
            <w:delText>nseflade</w:delText>
          </w:r>
        </w:del>
      </w:ins>
    </w:p>
    <w:p>
      <w:pPr>
        <w:pStyle w:val="List Paragraph"/>
        <w:numPr>
          <w:ilvl w:val="0"/>
          <w:numId w:val="7"/>
        </w:numPr>
        <w:rPr>
          <w:ins w:id="6585" w:date="2017-05-05T17:26:22Z" w:author="Forfatter"/>
          <w:del w:id="6586" w:date="2017-09-18T11:05:26Z" w:author="Mads Hjorth"/>
          <w:lang w:val="da-DK"/>
        </w:rPr>
      </w:pPr>
      <w:ins w:id="6587" w:date="2017-05-05T17:26:22Z" w:author="Forfatter">
        <w:del w:id="6588" w:date="2017-09-18T11:05:26Z" w:author="Mads Hjorth">
          <w:r>
            <w:rPr>
              <w:rtl w:val="0"/>
              <w:lang w:val="da-DK"/>
            </w:rPr>
            <w:delText>Genbrug af indberetning til flere registre og anvendelse af nationale begrebsdefinitioner, ogs</w:delText>
          </w:r>
        </w:del>
      </w:ins>
      <w:ins w:id="6589" w:date="2017-05-05T17:26:22Z" w:author="Forfatter">
        <w:del w:id="6590" w:date="2017-09-18T11:05:26Z" w:author="Mads Hjorth">
          <w:r>
            <w:rPr>
              <w:rtl w:val="0"/>
              <w:lang w:val="da-DK"/>
            </w:rPr>
            <w:delText xml:space="preserve">å </w:delText>
          </w:r>
        </w:del>
      </w:ins>
      <w:ins w:id="6591" w:date="2017-05-05T17:26:22Z" w:author="Forfatter">
        <w:del w:id="6592" w:date="2017-09-18T11:05:26Z" w:author="Mads Hjorth">
          <w:r>
            <w:rPr>
              <w:rtl w:val="0"/>
              <w:lang w:val="da-DK"/>
            </w:rPr>
            <w:delText>fysiske</w:delText>
          </w:r>
        </w:del>
      </w:ins>
    </w:p>
    <w:p>
      <w:pPr>
        <w:pStyle w:val="List Paragraph"/>
        <w:numPr>
          <w:ilvl w:val="0"/>
          <w:numId w:val="7"/>
        </w:numPr>
        <w:rPr>
          <w:ins w:id="6593" w:date="2017-05-05T17:26:22Z" w:author="Forfatter"/>
          <w:del w:id="6594" w:date="2017-09-18T11:05:26Z" w:author="Mads Hjorth"/>
          <w:lang w:val="da-DK"/>
        </w:rPr>
      </w:pPr>
      <w:ins w:id="6595" w:date="2017-05-05T17:26:22Z" w:author="Forfatter">
        <w:del w:id="6596" w:date="2017-09-18T11:05:26Z" w:author="Mads Hjorth">
          <w:r>
            <w:rPr>
              <w:rtl w:val="0"/>
              <w:lang w:val="da-DK"/>
            </w:rPr>
            <w:delText>Noget om valideringer og fejlrettelser</w:delText>
          </w:r>
        </w:del>
      </w:ins>
    </w:p>
    <w:p>
      <w:pPr>
        <w:pStyle w:val="List Paragraph"/>
        <w:numPr>
          <w:ilvl w:val="0"/>
          <w:numId w:val="7"/>
        </w:numPr>
        <w:rPr>
          <w:ins w:id="6597" w:date="2017-05-05T17:26:22Z" w:author="Forfatter"/>
          <w:del w:id="6598" w:date="2017-09-18T11:05:26Z" w:author="Mads Hjorth"/>
          <w:lang w:val="da-DK"/>
        </w:rPr>
      </w:pPr>
      <w:ins w:id="6599" w:date="2017-05-05T17:26:22Z" w:author="Forfatter">
        <w:del w:id="6600" w:date="2017-09-18T11:05:26Z" w:author="Mads Hjorth">
          <w:r>
            <w:rPr>
              <w:rtl w:val="0"/>
              <w:lang w:val="da-DK"/>
            </w:rPr>
            <w:delText xml:space="preserve">Kan indhold og regler </w:delText>
          </w:r>
        </w:del>
      </w:ins>
      <w:ins w:id="6601" w:date="2017-05-05T17:26:22Z" w:author="Forfatter">
        <w:del w:id="6602" w:date="2017-09-18T11:05:26Z" w:author="Mads Hjorth">
          <w:r>
            <w:rPr>
              <w:rtl w:val="0"/>
              <w:lang w:val="da-DK"/>
            </w:rPr>
            <w:delText>æ</w:delText>
          </w:r>
        </w:del>
      </w:ins>
      <w:ins w:id="6603" w:date="2017-05-05T17:26:22Z" w:author="Forfatter">
        <w:del w:id="6604" w:date="2017-09-18T11:05:26Z" w:author="Mads Hjorth">
          <w:r>
            <w:rPr>
              <w:rtl w:val="0"/>
              <w:lang w:val="da-DK"/>
            </w:rPr>
            <w:delText>ndres nemt</w:delText>
          </w:r>
        </w:del>
      </w:ins>
    </w:p>
    <w:p>
      <w:pPr>
        <w:pStyle w:val="List Paragraph"/>
        <w:numPr>
          <w:ilvl w:val="0"/>
          <w:numId w:val="7"/>
        </w:numPr>
        <w:rPr>
          <w:ins w:id="6605" w:date="2017-05-05T17:26:22Z" w:author="Forfatter"/>
          <w:del w:id="6606" w:date="2017-09-18T11:05:26Z" w:author="Mads Hjorth"/>
          <w:lang w:val="da-DK"/>
        </w:rPr>
      </w:pPr>
      <w:ins w:id="6607" w:date="2017-05-05T17:26:22Z" w:author="Forfatter">
        <w:del w:id="6608" w:date="2017-09-18T11:05:26Z" w:author="Mads Hjorth">
          <w:r>
            <w:rPr>
              <w:rtl w:val="0"/>
              <w:lang w:val="da-DK"/>
            </w:rPr>
            <w:delText>Overholdes den nationale specifikation?</w:delText>
          </w:r>
        </w:del>
      </w:ins>
    </w:p>
    <w:p>
      <w:pPr>
        <w:pStyle w:val="List Paragraph"/>
        <w:numPr>
          <w:ilvl w:val="0"/>
          <w:numId w:val="7"/>
        </w:numPr>
        <w:rPr>
          <w:ins w:id="6609" w:date="2017-05-05T17:26:22Z" w:author="Forfatter"/>
          <w:del w:id="6610" w:date="2017-09-18T11:05:26Z" w:author="Mads Hjorth"/>
          <w:lang w:val="da-DK"/>
        </w:rPr>
      </w:pPr>
      <w:ins w:id="6611" w:date="2017-05-05T17:26:22Z" w:author="Forfatter">
        <w:del w:id="6612" w:date="2017-09-18T11:05:26Z" w:author="Mads Hjorth">
          <w:r>
            <w:rPr>
              <w:rtl w:val="0"/>
              <w:lang w:val="da-DK"/>
            </w:rPr>
            <w:delText>G</w:delText>
          </w:r>
        </w:del>
      </w:ins>
      <w:ins w:id="6613" w:date="2017-05-05T17:26:22Z" w:author="Forfatter">
        <w:del w:id="6614" w:date="2017-09-18T11:05:26Z" w:author="Mads Hjorth">
          <w:r>
            <w:rPr>
              <w:rtl w:val="0"/>
              <w:lang w:val="da-DK"/>
            </w:rPr>
            <w:delText>ø</w:delText>
          </w:r>
        </w:del>
      </w:ins>
      <w:ins w:id="6615" w:date="2017-05-05T17:26:22Z" w:author="Forfatter">
        <w:del w:id="6616" w:date="2017-09-18T11:05:26Z" w:author="Mads Hjorth">
          <w:r>
            <w:rPr>
              <w:rtl w:val="0"/>
              <w:lang w:val="da-DK"/>
            </w:rPr>
            <w:delText>res der brug af ikke nationale services?</w:delText>
          </w:r>
        </w:del>
      </w:ins>
    </w:p>
    <w:p>
      <w:pPr>
        <w:pStyle w:val="normal.0"/>
        <w:rPr>
          <w:ins w:id="6617" w:date="2017-05-05T17:26:22Z" w:author="Forfatter"/>
          <w:del w:id="6618" w:date="2017-09-18T11:05:26Z" w:author="Mads Hjorth"/>
        </w:rPr>
      </w:pPr>
      <w:ins w:id="6619" w:date="2017-05-05T17:26:22Z" w:author="Forfatter">
        <w:del w:id="6620" w:date="2017-09-18T11:05:26Z" w:author="Mads Hjorth">
          <w:r>
            <w:rPr>
              <w:rtl w:val="0"/>
            </w:rPr>
            <w:delText>]</w:delText>
          </w:r>
        </w:del>
      </w:ins>
    </w:p>
    <w:p>
      <w:pPr>
        <w:pStyle w:val="normal.0"/>
        <w:rPr>
          <w:ins w:id="6621" w:date="2017-05-05T17:26:22Z" w:author="Forfatter"/>
          <w:del w:id="6622" w:date="2017-09-18T11:05:26Z" w:author="Mads Hjorth"/>
        </w:rPr>
      </w:pPr>
    </w:p>
    <w:p>
      <w:pPr>
        <w:pStyle w:val="normal.0"/>
      </w:pPr>
      <w:ins w:id="6623" w:date="2017-05-05T17:26:22Z" w:author="Forfatter">
        <w:del w:id="6624" w:date="2017-09-18T11:05:26Z" w:author="Mads Hjorth">
          <w:r>
            <w:rPr/>
            <w:br w:type="page"/>
          </w:r>
        </w:del>
      </w:ins>
    </w:p>
    <w:p>
      <w:pPr>
        <w:pStyle w:val="heading 1"/>
        <w:rPr>
          <w:ins w:id="6625" w:date="2017-05-05T17:26:22Z" w:author="Forfatter"/>
          <w:del w:id="6626" w:date="2017-09-18T11:05:26Z" w:author="Mads Hjorth"/>
        </w:rPr>
      </w:pPr>
      <w:ins w:id="6627" w:date="2017-05-05T17:26:22Z" w:author="Forfatter">
        <w:del w:id="6628" w:date="2017-09-18T11:05:26Z" w:author="Mads Hjorth">
          <w:r>
            <w:rPr>
              <w:rtl w:val="0"/>
            </w:rPr>
            <w:delText>Å</w:delText>
          </w:r>
        </w:del>
      </w:ins>
      <w:ins w:id="6629" w:date="2017-05-05T17:26:22Z" w:author="Forfatter">
        <w:del w:id="6630" w:date="2017-09-18T11:05:26Z" w:author="Mads Hjorth">
          <w:r>
            <w:rPr>
              <w:rtl w:val="0"/>
            </w:rPr>
            <w:delText>bne</w:delText>
          </w:r>
        </w:del>
      </w:ins>
      <w:ins w:id="6631" w:date="2017-05-05T17:26:22Z" w:author="Forfatter">
        <w:del w:id="6632" w:date="2017-05-05T17:26:20Z" w:author="Forfatter">
          <w:r>
            <w:rPr>
              <w:rtl w:val="0"/>
            </w:rPr>
            <w:delText>en</w:delText>
          </w:r>
        </w:del>
      </w:ins>
      <w:ins w:id="6633" w:date="2017-05-05T17:26:22Z" w:author="Forfatter">
        <w:del w:id="6634" w:date="2017-09-18T11:05:26Z" w:author="Mads Hjorth">
          <w:r>
            <w:rPr>
              <w:rtl w:val="0"/>
            </w:rPr>
            <w:delText xml:space="preserve"> sp</w:delText>
          </w:r>
        </w:del>
      </w:ins>
      <w:ins w:id="6635" w:date="2017-05-05T17:26:22Z" w:author="Forfatter">
        <w:del w:id="6636" w:date="2017-09-18T11:05:26Z" w:author="Mads Hjorth">
          <w:r>
            <w:rPr>
              <w:rtl w:val="0"/>
            </w:rPr>
            <w:delText>ø</w:delText>
          </w:r>
        </w:del>
      </w:ins>
      <w:ins w:id="6637" w:date="2017-05-05T17:26:22Z" w:author="Forfatter">
        <w:del w:id="6638" w:date="2017-09-18T11:05:26Z" w:author="Mads Hjorth">
          <w:r>
            <w:rPr>
              <w:rtl w:val="0"/>
            </w:rPr>
            <w:delText>rgsm</w:delText>
          </w:r>
        </w:del>
      </w:ins>
      <w:ins w:id="6639" w:date="2017-05-05T17:26:22Z" w:author="Forfatter">
        <w:del w:id="6640" w:date="2017-09-18T11:05:26Z" w:author="Mads Hjorth">
          <w:r>
            <w:rPr>
              <w:rtl w:val="0"/>
            </w:rPr>
            <w:delText>å</w:delText>
          </w:r>
        </w:del>
      </w:ins>
      <w:ins w:id="6641" w:date="2017-05-05T17:26:22Z" w:author="Forfatter">
        <w:del w:id="6642" w:date="2017-09-18T11:05:26Z" w:author="Mads Hjorth">
          <w:r>
            <w:rPr>
              <w:rtl w:val="0"/>
            </w:rPr>
            <w:delText>l</w:delText>
          </w:r>
        </w:del>
      </w:ins>
    </w:p>
    <w:p>
      <w:pPr>
        <w:pStyle w:val="normal.0"/>
        <w:rPr>
          <w:ins w:id="6643" w:date="2017-05-05T17:26:22Z" w:author="Forfatter"/>
          <w:del w:id="6644" w:date="2017-09-18T11:05:26Z" w:author="Mads Hjorth"/>
        </w:rPr>
      </w:pPr>
    </w:p>
    <w:p>
      <w:pPr>
        <w:pStyle w:val="normal.0"/>
        <w:rPr>
          <w:ins w:id="6645" w:date="2017-05-05T17:26:22Z" w:author="Forfatter"/>
          <w:del w:id="6646" w:date="2017-09-18T11:05:26Z" w:author="Mads Hjorth"/>
        </w:rPr>
      </w:pPr>
      <w:ins w:id="6647" w:date="2017-05-05T17:26:22Z" w:author="Forfatter">
        <w:del w:id="6648" w:date="2017-09-18T11:05:26Z" w:author="Mads Hjorth">
          <w:r>
            <w:rPr>
              <w:rtl w:val="0"/>
              <w:lang w:val="da-DK"/>
            </w:rPr>
            <w:delText xml:space="preserve">1. </w:delText>
            <w:tab/>
            <w:delText xml:space="preserve">Udpegning af internationale standarder for dokumenttyper. </w:delText>
          </w:r>
        </w:del>
      </w:ins>
    </w:p>
    <w:p>
      <w:pPr>
        <w:pStyle w:val="normal.0"/>
        <w:rPr>
          <w:ins w:id="6649" w:date="2017-05-05T17:26:22Z" w:author="Forfatter"/>
          <w:del w:id="6650" w:date="2017-09-18T11:05:26Z" w:author="Mads Hjorth"/>
        </w:rPr>
      </w:pPr>
      <w:ins w:id="6651" w:date="2017-05-05T17:26:22Z" w:author="Forfatter">
        <w:del w:id="6652" w:date="2017-09-18T11:05:26Z" w:author="Mads Hjorth">
          <w:r>
            <w:rPr>
              <w:rtl w:val="0"/>
              <w:lang w:val="da-DK"/>
            </w:rPr>
            <w:delText>Undervejs i arbejdet har der l</w:delText>
          </w:r>
        </w:del>
      </w:ins>
      <w:ins w:id="6653" w:date="2017-05-05T17:26:22Z" w:author="Forfatter">
        <w:del w:id="6654" w:date="2017-09-18T11:05:26Z" w:author="Mads Hjorth">
          <w:r>
            <w:rPr>
              <w:rtl w:val="0"/>
              <w:lang w:val="da-DK"/>
            </w:rPr>
            <w:delText>æ</w:delText>
          </w:r>
        </w:del>
      </w:ins>
      <w:ins w:id="6655" w:date="2017-05-05T17:26:22Z" w:author="Forfatter">
        <w:del w:id="6656" w:date="2017-09-18T11:05:26Z" w:author="Mads Hjorth">
          <w:r>
            <w:rPr>
              <w:rtl w:val="0"/>
              <w:lang w:val="da-DK"/>
            </w:rPr>
            <w:delText>nge v</w:delText>
          </w:r>
        </w:del>
      </w:ins>
      <w:ins w:id="6657" w:date="2017-05-05T17:26:22Z" w:author="Forfatter">
        <w:del w:id="6658" w:date="2017-09-18T11:05:26Z" w:author="Mads Hjorth">
          <w:r>
            <w:rPr>
              <w:rtl w:val="0"/>
              <w:lang w:val="da-DK"/>
            </w:rPr>
            <w:delText>æ</w:delText>
          </w:r>
        </w:del>
      </w:ins>
      <w:ins w:id="6659" w:date="2017-05-05T17:26:22Z" w:author="Forfatter">
        <w:del w:id="6660" w:date="2017-09-18T11:05:26Z" w:author="Mads Hjorth">
          <w:r>
            <w:rPr>
              <w:rtl w:val="0"/>
              <w:lang w:val="da-DK"/>
            </w:rPr>
            <w:delText>ret arbejdet med begreber om dokumenttyper. De enkelte indberetningstyper kan beskrives som dokumenttyper og der findes en lang r</w:delText>
          </w:r>
        </w:del>
      </w:ins>
      <w:ins w:id="6661" w:date="2017-05-05T17:26:22Z" w:author="Forfatter">
        <w:del w:id="6662" w:date="2017-09-18T11:05:26Z" w:author="Mads Hjorth">
          <w:r>
            <w:rPr>
              <w:rtl w:val="0"/>
              <w:lang w:val="da-DK"/>
            </w:rPr>
            <w:delText>æ</w:delText>
          </w:r>
        </w:del>
      </w:ins>
      <w:ins w:id="6663" w:date="2017-05-05T17:26:22Z" w:author="Forfatter">
        <w:del w:id="6664" w:date="2017-09-18T11:05:26Z" w:author="Mads Hjorth">
          <w:r>
            <w:rPr>
              <w:rtl w:val="0"/>
              <w:lang w:val="da-DK"/>
            </w:rPr>
            <w:delText>kke af standarder for beskrivelse af dokumentindhold. Der har i dette arbejde ikke v</w:delText>
          </w:r>
        </w:del>
      </w:ins>
      <w:ins w:id="6665" w:date="2017-05-05T17:26:22Z" w:author="Forfatter">
        <w:del w:id="6666" w:date="2017-09-18T11:05:26Z" w:author="Mads Hjorth">
          <w:r>
            <w:rPr>
              <w:rtl w:val="0"/>
              <w:lang w:val="da-DK"/>
            </w:rPr>
            <w:delText>æ</w:delText>
          </w:r>
        </w:del>
      </w:ins>
      <w:ins w:id="6667" w:date="2017-05-05T17:26:22Z" w:author="Forfatter">
        <w:del w:id="6668" w:date="2017-09-18T11:05:26Z" w:author="Mads Hjorth">
          <w:r>
            <w:rPr>
              <w:rtl w:val="0"/>
              <w:lang w:val="da-DK"/>
            </w:rPr>
            <w:delText>ret tid til at unders</w:delText>
          </w:r>
        </w:del>
      </w:ins>
      <w:ins w:id="6669" w:date="2017-05-05T17:26:22Z" w:author="Forfatter">
        <w:del w:id="6670" w:date="2017-09-18T11:05:26Z" w:author="Mads Hjorth">
          <w:r>
            <w:rPr>
              <w:rtl w:val="0"/>
              <w:lang w:val="da-DK"/>
            </w:rPr>
            <w:delText>ø</w:delText>
          </w:r>
        </w:del>
      </w:ins>
      <w:ins w:id="6671" w:date="2017-05-05T17:26:22Z" w:author="Forfatter">
        <w:del w:id="6672" w:date="2017-09-18T11:05:26Z" w:author="Mads Hjorth">
          <w:r>
            <w:rPr>
              <w:rtl w:val="0"/>
            </w:rPr>
            <w:delText xml:space="preserve">ge de eksisterende standarder. </w:delText>
          </w:r>
        </w:del>
      </w:ins>
    </w:p>
    <w:p>
      <w:pPr>
        <w:pStyle w:val="normal.0"/>
        <w:rPr>
          <w:ins w:id="6673" w:date="2017-05-05T17:26:22Z" w:author="Forfatter"/>
          <w:del w:id="6674" w:date="2017-09-18T11:05:26Z" w:author="Mads Hjorth"/>
        </w:rPr>
      </w:pPr>
      <w:ins w:id="6675" w:date="2017-05-05T17:26:22Z" w:author="Forfatter">
        <w:del w:id="6676" w:date="2017-09-18T11:05:26Z" w:author="Mads Hjorth">
          <w:r>
            <w:rPr>
              <w:rtl w:val="0"/>
            </w:rPr>
            <w:delText>Standarder der kan v</w:delText>
          </w:r>
        </w:del>
      </w:ins>
      <w:ins w:id="6677" w:date="2017-05-05T17:26:22Z" w:author="Forfatter">
        <w:del w:id="6678" w:date="2017-09-18T11:05:26Z" w:author="Mads Hjorth">
          <w:r>
            <w:rPr>
              <w:rtl w:val="0"/>
              <w:lang w:val="da-DK"/>
            </w:rPr>
            <w:delText>æ</w:delText>
          </w:r>
        </w:del>
      </w:ins>
      <w:ins w:id="6679" w:date="2017-05-05T17:26:22Z" w:author="Forfatter">
        <w:del w:id="6680" w:date="2017-09-18T11:05:26Z" w:author="Mads Hjorth">
          <w:r>
            <w:rPr>
              <w:rtl w:val="0"/>
            </w:rPr>
            <w:delText>re s</w:delText>
          </w:r>
        </w:del>
      </w:ins>
      <w:ins w:id="6681" w:date="2017-05-05T17:26:22Z" w:author="Forfatter">
        <w:del w:id="6682" w:date="2017-09-18T11:05:26Z" w:author="Mads Hjorth">
          <w:r>
            <w:rPr>
              <w:rtl w:val="0"/>
              <w:lang w:val="da-DK"/>
            </w:rPr>
            <w:delText>æ</w:delText>
          </w:r>
        </w:del>
      </w:ins>
      <w:ins w:id="6683" w:date="2017-05-05T17:26:22Z" w:author="Forfatter">
        <w:del w:id="6684" w:date="2017-09-18T11:05:26Z" w:author="Mads Hjorth">
          <w:r>
            <w:rPr>
              <w:rtl w:val="0"/>
            </w:rPr>
            <w:delText>rlig anvendelige kunne v</w:delText>
          </w:r>
        </w:del>
      </w:ins>
      <w:ins w:id="6685" w:date="2017-05-05T17:26:22Z" w:author="Forfatter">
        <w:del w:id="6686" w:date="2017-09-18T11:05:26Z" w:author="Mads Hjorth">
          <w:r>
            <w:rPr>
              <w:rtl w:val="0"/>
              <w:lang w:val="da-DK"/>
            </w:rPr>
            <w:delText>æ</w:delText>
          </w:r>
        </w:del>
      </w:ins>
      <w:ins w:id="6687" w:date="2017-05-05T17:26:22Z" w:author="Forfatter">
        <w:del w:id="6688" w:date="2017-09-18T11:05:26Z" w:author="Mads Hjorth">
          <w:r>
            <w:rPr>
              <w:rtl w:val="0"/>
              <w:lang w:val="en-US"/>
            </w:rPr>
            <w:delText>re IHE Cross-Enterprise Document Sharing (XDS) eller Cross-enterprise Document Reliable Interchange (XDR).</w:delText>
          </w:r>
        </w:del>
      </w:ins>
    </w:p>
    <w:p>
      <w:pPr>
        <w:pStyle w:val="normal.0"/>
        <w:rPr>
          <w:ins w:id="6689" w:date="2017-05-05T17:26:22Z" w:author="Forfatter"/>
          <w:del w:id="6690" w:date="2017-09-18T11:05:26Z" w:author="Mads Hjorth"/>
        </w:rPr>
      </w:pPr>
      <w:ins w:id="6691" w:date="2017-05-05T17:26:22Z" w:author="Forfatter">
        <w:del w:id="6692" w:date="2017-09-18T11:05:26Z" w:author="Mads Hjorth">
          <w:r>
            <w:rPr>
              <w:rtl w:val="0"/>
            </w:rPr>
            <w:delText>Der er uklart om denne specificering b</w:delText>
          </w:r>
        </w:del>
      </w:ins>
      <w:ins w:id="6693" w:date="2017-05-05T17:26:22Z" w:author="Forfatter">
        <w:del w:id="6694" w:date="2017-09-18T11:05:26Z" w:author="Mads Hjorth">
          <w:r>
            <w:rPr>
              <w:rtl w:val="0"/>
              <w:lang w:val="da-DK"/>
            </w:rPr>
            <w:delText>ø</w:delText>
          </w:r>
        </w:del>
      </w:ins>
      <w:ins w:id="6695" w:date="2017-05-05T17:26:22Z" w:author="Forfatter">
        <w:del w:id="6696" w:date="2017-09-18T11:05:26Z" w:author="Mads Hjorth">
          <w:r>
            <w:rPr>
              <w:rtl w:val="0"/>
              <w:lang w:val="da-DK"/>
            </w:rPr>
            <w:delText>r foretages i regi af referencearkitekturen eller udelukkende ske i standardiseringsarbejdet. [andet sted!]</w:delText>
          </w:r>
        </w:del>
      </w:ins>
    </w:p>
    <w:p>
      <w:pPr>
        <w:pStyle w:val="normal.0"/>
        <w:rPr>
          <w:ins w:id="6697" w:date="2017-05-05T17:26:22Z" w:author="Forfatter"/>
          <w:del w:id="6698" w:date="2017-09-18T11:05:26Z" w:author="Mads Hjorth"/>
        </w:rPr>
      </w:pPr>
    </w:p>
    <w:p>
      <w:pPr>
        <w:pStyle w:val="normal.0"/>
        <w:rPr>
          <w:ins w:id="6699" w:date="2017-05-05T17:26:22Z" w:author="Forfatter"/>
          <w:del w:id="6700" w:date="2017-09-18T11:05:26Z" w:author="Mads Hjorth"/>
        </w:rPr>
      </w:pPr>
      <w:ins w:id="6701" w:date="2017-05-05T17:26:22Z" w:author="Forfatter">
        <w:del w:id="6702" w:date="2017-09-18T11:05:26Z" w:author="Mads Hjorth">
          <w:r>
            <w:rPr>
              <w:rtl w:val="0"/>
              <w:lang w:val="da-DK"/>
            </w:rPr>
            <w:delText xml:space="preserve">2. </w:delText>
            <w:tab/>
            <w:delText>Sikring af datakvalitet gennem validering og advarsler til brugere</w:delText>
          </w:r>
        </w:del>
      </w:ins>
    </w:p>
    <w:p>
      <w:pPr>
        <w:pStyle w:val="normal.0"/>
        <w:rPr>
          <w:ins w:id="6703" w:date="2017-05-05T17:26:22Z" w:author="Forfatter"/>
          <w:del w:id="6704" w:date="2017-09-18T11:05:26Z" w:author="Mads Hjorth"/>
        </w:rPr>
      </w:pPr>
      <w:ins w:id="6705" w:date="2017-05-05T17:26:22Z" w:author="Forfatter">
        <w:del w:id="6706" w:date="2017-09-18T11:05:26Z" w:author="Mads Hjorth">
          <w:r>
            <w:rPr>
              <w:rtl w:val="0"/>
              <w:lang w:val="da-DK"/>
            </w:rPr>
            <w:delText xml:space="preserve">I referencearkitekturen beskrives behovet for straksvalidering. Valideringen kan omfatte forskellige informationer og anvendes til at afvise indberetninger. Der beskrives ikke muligheder for at angive advarsler til brugeren. </w:delText>
          </w:r>
        </w:del>
      </w:ins>
    </w:p>
    <w:p>
      <w:pPr>
        <w:pStyle w:val="normal.0"/>
        <w:rPr>
          <w:ins w:id="6707" w:date="2017-05-05T17:26:22Z" w:author="Forfatter"/>
          <w:del w:id="6708" w:date="2017-09-18T11:05:26Z" w:author="Mads Hjorth"/>
        </w:rPr>
      </w:pPr>
      <w:ins w:id="6709" w:date="2017-05-05T17:26:22Z" w:author="Forfatter">
        <w:del w:id="6710" w:date="2017-09-18T11:05:26Z" w:author="Mads Hjorth">
          <w:r>
            <w:rPr>
              <w:rtl w:val="0"/>
              <w:lang w:val="da-DK"/>
            </w:rPr>
            <w:delText>Anvendelse af advarsler vil give registerejer en mulighed for at p</w:delText>
          </w:r>
        </w:del>
      </w:ins>
      <w:ins w:id="6711" w:date="2017-05-05T17:26:22Z" w:author="Forfatter">
        <w:del w:id="6712" w:date="2017-09-18T11:05:26Z" w:author="Mads Hjorth">
          <w:r>
            <w:rPr>
              <w:rtl w:val="0"/>
              <w:lang w:val="da-DK"/>
            </w:rPr>
            <w:delText>å</w:delText>
          </w:r>
        </w:del>
      </w:ins>
      <w:ins w:id="6713" w:date="2017-05-05T17:26:22Z" w:author="Forfatter">
        <w:del w:id="6714" w:date="2017-09-18T11:05:26Z" w:author="Mads Hjorth">
          <w:r>
            <w:rPr>
              <w:rtl w:val="0"/>
              <w:lang w:val="da-DK"/>
            </w:rPr>
            <w:delText>pege uhensigtsm</w:delText>
          </w:r>
        </w:del>
      </w:ins>
      <w:ins w:id="6715" w:date="2017-05-05T17:26:22Z" w:author="Forfatter">
        <w:del w:id="6716" w:date="2017-09-18T11:05:26Z" w:author="Mads Hjorth">
          <w:r>
            <w:rPr>
              <w:rtl w:val="0"/>
              <w:lang w:val="da-DK"/>
            </w:rPr>
            <w:delText>æ</w:delText>
          </w:r>
        </w:del>
      </w:ins>
      <w:ins w:id="6717" w:date="2017-05-05T17:26:22Z" w:author="Forfatter">
        <w:del w:id="6718" w:date="2017-09-18T11:05:26Z" w:author="Mads Hjorth">
          <w:r>
            <w:rPr>
              <w:rtl w:val="0"/>
              <w:lang w:val="da-DK"/>
            </w:rPr>
            <w:delText>ssigheder eller usandsynligt indhold uden at sundhedsproducenten afsk</w:delText>
          </w:r>
        </w:del>
      </w:ins>
      <w:ins w:id="6719" w:date="2017-05-05T17:26:22Z" w:author="Forfatter">
        <w:del w:id="6720" w:date="2017-09-18T11:05:26Z" w:author="Mads Hjorth">
          <w:r>
            <w:rPr>
              <w:rtl w:val="0"/>
              <w:lang w:val="da-DK"/>
            </w:rPr>
            <w:delText>æ</w:delText>
          </w:r>
        </w:del>
      </w:ins>
      <w:ins w:id="6721" w:date="2017-05-05T17:26:22Z" w:author="Forfatter">
        <w:del w:id="6722" w:date="2017-09-18T11:05:26Z" w:author="Mads Hjorth">
          <w:r>
            <w:rPr>
              <w:rtl w:val="0"/>
              <w:lang w:val="da-DK"/>
            </w:rPr>
            <w:delText xml:space="preserve">res fra at aflevere sin indberetning. </w:delText>
          </w:r>
        </w:del>
      </w:ins>
    </w:p>
    <w:p>
      <w:pPr>
        <w:pStyle w:val="normal.0"/>
        <w:rPr>
          <w:del w:id="6723" w:date="2017-05-05T17:26:20Z" w:author="Forfatter"/>
        </w:rPr>
      </w:pPr>
      <w:ins w:id="6724" w:date="2017-05-05T17:26:22Z" w:author="Forfatter">
        <w:del w:id="6725" w:date="2017-09-18T11:05:26Z" w:author="Mads Hjorth">
          <w:r>
            <w:rPr>
              <w:rtl w:val="0"/>
            </w:rPr>
            <w:delText>Det er uklart om der b</w:delText>
          </w:r>
        </w:del>
      </w:ins>
      <w:ins w:id="6726" w:date="2017-05-05T17:26:22Z" w:author="Forfatter">
        <w:del w:id="6727" w:date="2017-09-18T11:05:26Z" w:author="Mads Hjorth">
          <w:r>
            <w:rPr>
              <w:rtl w:val="0"/>
              <w:lang w:val="da-DK"/>
            </w:rPr>
            <w:delText>ø</w:delText>
          </w:r>
        </w:del>
      </w:ins>
      <w:ins w:id="6728" w:date="2017-05-05T17:26:22Z" w:author="Forfatter">
        <w:del w:id="6729" w:date="2017-09-18T11:05:26Z" w:author="Mads Hjorth">
          <w:r>
            <w:rPr>
              <w:rtl w:val="0"/>
            </w:rPr>
            <w:delText xml:space="preserve">r beskrives en ramme for hvilke </w:delText>
          </w:r>
        </w:del>
      </w:ins>
    </w:p>
    <w:p>
      <w:pPr>
        <w:pStyle w:val="normal.0"/>
        <w:rPr>
          <w:ins w:id="6730" w:date="2017-05-05T17:26:22Z" w:author="Forfatter"/>
          <w:del w:id="6731" w:date="2017-09-18T11:05:26Z" w:author="Mads Hjorth"/>
        </w:rPr>
      </w:pPr>
    </w:p>
    <w:p>
      <w:pPr>
        <w:pStyle w:val="normal.0"/>
        <w:rPr>
          <w:ins w:id="6732" w:date="2017-05-05T17:26:22Z" w:author="Forfatter"/>
          <w:del w:id="6733" w:date="2017-09-18T11:05:26Z" w:author="Mads Hjorth"/>
        </w:rPr>
      </w:pPr>
    </w:p>
    <w:p>
      <w:pPr>
        <w:pStyle w:val="normal.0"/>
        <w:rPr>
          <w:ins w:id="6734" w:date="2017-05-05T17:26:22Z" w:author="Forfatter"/>
          <w:del w:id="6735" w:date="2017-09-18T11:05:26Z" w:author="Mads Hjorth"/>
        </w:rPr>
      </w:pPr>
      <w:ins w:id="6736" w:date="2017-05-05T17:26:22Z" w:author="Forfatter">
        <w:del w:id="6737" w:date="2017-09-18T11:05:26Z" w:author="Mads Hjorth">
          <w:r>
            <w:rPr>
              <w:rtl w:val="0"/>
              <w:lang w:val="da-DK"/>
            </w:rPr>
            <w:delText xml:space="preserve">3. </w:delText>
            <w:tab/>
            <w:delText>Rettelser af indberettede oplysninger</w:delText>
          </w:r>
        </w:del>
      </w:ins>
    </w:p>
    <w:p>
      <w:pPr>
        <w:pStyle w:val="normal.0"/>
        <w:rPr>
          <w:ins w:id="6738" w:date="2017-05-05T17:26:22Z" w:author="Forfatter"/>
          <w:del w:id="6739" w:date="2017-09-18T11:05:26Z" w:author="Mads Hjorth"/>
        </w:rPr>
      </w:pPr>
      <w:ins w:id="6740" w:date="2017-05-05T17:26:22Z" w:author="Forfatter">
        <w:del w:id="6741" w:date="2017-09-18T11:05:26Z" w:author="Mads Hjorth">
          <w:r>
            <w:rPr>
              <w:rtl w:val="0"/>
              <w:lang w:val="da-DK"/>
            </w:rPr>
            <w:delText>Referencearkitekturen beskriver ikke uddybende hvordan og hvorn</w:delText>
          </w:r>
        </w:del>
      </w:ins>
      <w:ins w:id="6742" w:date="2017-05-05T17:26:22Z" w:author="Forfatter">
        <w:del w:id="6743" w:date="2017-09-18T11:05:26Z" w:author="Mads Hjorth">
          <w:r>
            <w:rPr>
              <w:rtl w:val="0"/>
              <w:lang w:val="da-DK"/>
            </w:rPr>
            <w:delText>å</w:delText>
          </w:r>
        </w:del>
      </w:ins>
      <w:ins w:id="6744" w:date="2017-05-05T17:26:22Z" w:author="Forfatter">
        <w:del w:id="6745" w:date="2017-09-18T11:05:26Z" w:author="Mads Hjorth">
          <w:r>
            <w:rPr>
              <w:rtl w:val="0"/>
              <w:lang w:val="da-DK"/>
            </w:rPr>
            <w:delText>r der kan rettes i allerede indberettede oplysninger. Rettelser udg</w:delText>
          </w:r>
        </w:del>
      </w:ins>
      <w:ins w:id="6746" w:date="2017-05-05T17:26:22Z" w:author="Forfatter">
        <w:del w:id="6747" w:date="2017-09-18T11:05:26Z" w:author="Mads Hjorth">
          <w:r>
            <w:rPr>
              <w:rtl w:val="0"/>
              <w:lang w:val="da-DK"/>
            </w:rPr>
            <w:delText>ø</w:delText>
          </w:r>
        </w:del>
      </w:ins>
      <w:ins w:id="6748" w:date="2017-05-05T17:26:22Z" w:author="Forfatter">
        <w:del w:id="6749" w:date="2017-09-18T11:05:26Z" w:author="Mads Hjorth">
          <w:r>
            <w:rPr>
              <w:rtl w:val="0"/>
              <w:lang w:val="da-DK"/>
            </w:rPr>
            <w:delText>r et meget komplekst problem, der har en t</w:delText>
          </w:r>
        </w:del>
      </w:ins>
      <w:ins w:id="6750" w:date="2017-05-05T17:26:22Z" w:author="Forfatter">
        <w:del w:id="6751" w:date="2017-09-18T11:05:26Z" w:author="Mads Hjorth">
          <w:r>
            <w:rPr>
              <w:rtl w:val="0"/>
              <w:lang w:val="da-DK"/>
            </w:rPr>
            <w:delText>æ</w:delText>
          </w:r>
        </w:del>
      </w:ins>
      <w:ins w:id="6752" w:date="2017-05-05T17:26:22Z" w:author="Forfatter">
        <w:del w:id="6753" w:date="2017-09-18T11:05:26Z" w:author="Mads Hjorth">
          <w:r>
            <w:rPr>
              <w:rtl w:val="0"/>
            </w:rPr>
            <w:delText>t tilknytning til registeret form</w:delText>
          </w:r>
        </w:del>
      </w:ins>
      <w:ins w:id="6754" w:date="2017-05-05T17:26:22Z" w:author="Forfatter">
        <w:del w:id="6755" w:date="2017-09-18T11:05:26Z" w:author="Mads Hjorth">
          <w:r>
            <w:rPr>
              <w:rtl w:val="0"/>
              <w:lang w:val="da-DK"/>
            </w:rPr>
            <w:delText>å</w:delText>
          </w:r>
        </w:del>
      </w:ins>
      <w:ins w:id="6756" w:date="2017-05-05T17:26:22Z" w:author="Forfatter">
        <w:del w:id="6757" w:date="2017-09-18T11:05:26Z" w:author="Mads Hjorth">
          <w:r>
            <w:rPr>
              <w:rtl w:val="0"/>
              <w:lang w:val="pt-PT"/>
            </w:rPr>
            <w:delText xml:space="preserve">l. </w:delText>
          </w:r>
        </w:del>
      </w:ins>
    </w:p>
    <w:p>
      <w:pPr>
        <w:pStyle w:val="normal.0"/>
        <w:rPr>
          <w:ins w:id="6758" w:date="2017-05-05T17:26:22Z" w:author="Forfatter"/>
          <w:del w:id="6759" w:date="2017-09-18T11:05:26Z" w:author="Mads Hjorth"/>
        </w:rPr>
      </w:pPr>
      <w:ins w:id="6760" w:date="2017-05-05T17:26:22Z" w:author="Forfatter">
        <w:del w:id="6761" w:date="2017-09-18T11:05:26Z" w:author="Mads Hjorth">
          <w:r>
            <w:rPr>
              <w:rtl w:val="0"/>
              <w:lang w:val="da-DK"/>
            </w:rPr>
            <w:delText>Hvis registeret har afregningsm</w:delText>
          </w:r>
        </w:del>
      </w:ins>
      <w:ins w:id="6762" w:date="2017-05-05T17:26:22Z" w:author="Forfatter">
        <w:del w:id="6763" w:date="2017-09-18T11:05:26Z" w:author="Mads Hjorth">
          <w:r>
            <w:rPr>
              <w:rtl w:val="0"/>
              <w:lang w:val="da-DK"/>
            </w:rPr>
            <w:delText>æ</w:delText>
          </w:r>
        </w:del>
      </w:ins>
      <w:ins w:id="6764" w:date="2017-05-05T17:26:22Z" w:author="Forfatter">
        <w:del w:id="6765" w:date="2017-09-18T11:05:26Z" w:author="Mads Hjorth">
          <w:r>
            <w:rPr>
              <w:rtl w:val="0"/>
            </w:rPr>
            <w:delText>ssige eller styringsm</w:delText>
          </w:r>
        </w:del>
      </w:ins>
      <w:ins w:id="6766" w:date="2017-05-05T17:26:22Z" w:author="Forfatter">
        <w:del w:id="6767" w:date="2017-09-18T11:05:26Z" w:author="Mads Hjorth">
          <w:r>
            <w:rPr>
              <w:rtl w:val="0"/>
              <w:lang w:val="da-DK"/>
            </w:rPr>
            <w:delText>æ</w:delText>
          </w:r>
        </w:del>
      </w:ins>
      <w:ins w:id="6768" w:date="2017-05-05T17:26:22Z" w:author="Forfatter">
        <w:del w:id="6769" w:date="2017-09-18T11:05:26Z" w:author="Mads Hjorth">
          <w:r>
            <w:rPr>
              <w:rtl w:val="0"/>
              <w:lang w:val="da-DK"/>
            </w:rPr>
            <w:delText>ssige form</w:delText>
          </w:r>
        </w:del>
      </w:ins>
      <w:ins w:id="6770" w:date="2017-05-05T17:26:22Z" w:author="Forfatter">
        <w:del w:id="6771" w:date="2017-09-18T11:05:26Z" w:author="Mads Hjorth">
          <w:r>
            <w:rPr>
              <w:rtl w:val="0"/>
              <w:lang w:val="da-DK"/>
            </w:rPr>
            <w:delText>å</w:delText>
          </w:r>
        </w:del>
      </w:ins>
      <w:ins w:id="6772" w:date="2017-05-05T17:26:22Z" w:author="Forfatter">
        <w:del w:id="6773" w:date="2017-09-18T11:05:26Z" w:author="Mads Hjorth">
          <w:r>
            <w:rPr>
              <w:rtl w:val="0"/>
              <w:lang w:val="da-DK"/>
            </w:rPr>
            <w:delText>l er svaret umiddelbart at oplysninger kan rettes indtil kort f</w:delText>
          </w:r>
        </w:del>
      </w:ins>
      <w:ins w:id="6774" w:date="2017-05-05T17:26:22Z" w:author="Forfatter">
        <w:del w:id="6775" w:date="2017-09-18T11:05:26Z" w:author="Mads Hjorth">
          <w:r>
            <w:rPr>
              <w:rtl w:val="0"/>
              <w:lang w:val="da-DK"/>
            </w:rPr>
            <w:delText>ø</w:delText>
          </w:r>
        </w:del>
      </w:ins>
      <w:ins w:id="6776" w:date="2017-05-05T17:26:22Z" w:author="Forfatter">
        <w:del w:id="6777" w:date="2017-09-18T11:05:26Z" w:author="Mads Hjorth">
          <w:r>
            <w:rPr>
              <w:rtl w:val="0"/>
              <w:lang w:val="da-DK"/>
            </w:rPr>
            <w:delText>r beslutninger baseret p</w:delText>
          </w:r>
        </w:del>
      </w:ins>
      <w:ins w:id="6778" w:date="2017-05-05T17:26:22Z" w:author="Forfatter">
        <w:del w:id="6779" w:date="2017-09-18T11:05:26Z" w:author="Mads Hjorth">
          <w:r>
            <w:rPr>
              <w:rtl w:val="0"/>
            </w:rPr>
            <w:delText xml:space="preserve">å </w:delText>
          </w:r>
        </w:del>
      </w:ins>
      <w:ins w:id="6780" w:date="2017-05-05T17:26:22Z" w:author="Forfatter">
        <w:del w:id="6781" w:date="2017-09-18T11:05:26Z" w:author="Mads Hjorth">
          <w:r>
            <w:rPr>
              <w:rtl w:val="0"/>
              <w:lang w:val="da-DK"/>
            </w:rPr>
            <w:delText>oplysningerne effektueres. Der kan rettes i aktivitetsindberetninger indtil pengene er overf</w:delText>
          </w:r>
        </w:del>
      </w:ins>
      <w:ins w:id="6782" w:date="2017-05-05T17:26:22Z" w:author="Forfatter">
        <w:del w:id="6783" w:date="2017-09-18T11:05:26Z" w:author="Mads Hjorth">
          <w:r>
            <w:rPr>
              <w:rtl w:val="0"/>
              <w:lang w:val="da-DK"/>
            </w:rPr>
            <w:delText>ø</w:delText>
          </w:r>
        </w:del>
      </w:ins>
      <w:ins w:id="6784" w:date="2017-05-05T17:26:22Z" w:author="Forfatter">
        <w:del w:id="6785" w:date="2017-09-18T11:05:26Z" w:author="Mads Hjorth">
          <w:r>
            <w:rPr>
              <w:rtl w:val="0"/>
            </w:rPr>
            <w:delText xml:space="preserve">rt. </w:delText>
          </w:r>
        </w:del>
      </w:ins>
    </w:p>
    <w:p>
      <w:pPr>
        <w:pStyle w:val="normal.0"/>
        <w:rPr>
          <w:ins w:id="6786" w:date="2017-05-05T17:26:22Z" w:author="Forfatter"/>
          <w:del w:id="6787" w:date="2017-09-18T11:05:26Z" w:author="Mads Hjorth"/>
        </w:rPr>
      </w:pPr>
      <w:ins w:id="6788" w:date="2017-05-05T17:26:22Z" w:author="Forfatter">
        <w:del w:id="6789" w:date="2017-09-18T11:05:26Z" w:author="Mads Hjorth">
          <w:r>
            <w:rPr>
              <w:rtl w:val="0"/>
            </w:rPr>
            <w:delText>N</w:delText>
          </w:r>
        </w:del>
      </w:ins>
      <w:ins w:id="6790" w:date="2017-05-05T17:26:22Z" w:author="Forfatter">
        <w:del w:id="6791" w:date="2017-09-18T11:05:26Z" w:author="Mads Hjorth">
          <w:r>
            <w:rPr>
              <w:rtl w:val="0"/>
              <w:lang w:val="da-DK"/>
            </w:rPr>
            <w:delText>å</w:delText>
          </w:r>
        </w:del>
      </w:ins>
      <w:ins w:id="6792" w:date="2017-05-05T17:26:22Z" w:author="Forfatter">
        <w:del w:id="6793" w:date="2017-09-18T11:05:26Z" w:author="Mads Hjorth">
          <w:r>
            <w:rPr>
              <w:rtl w:val="0"/>
              <w:lang w:val="da-DK"/>
            </w:rPr>
            <w:delText>r det drejer sig om forskningsm</w:delText>
          </w:r>
        </w:del>
      </w:ins>
      <w:ins w:id="6794" w:date="2017-05-05T17:26:22Z" w:author="Forfatter">
        <w:del w:id="6795" w:date="2017-09-18T11:05:26Z" w:author="Mads Hjorth">
          <w:r>
            <w:rPr>
              <w:rtl w:val="0"/>
              <w:lang w:val="da-DK"/>
            </w:rPr>
            <w:delText>æ</w:delText>
          </w:r>
        </w:del>
      </w:ins>
      <w:ins w:id="6796" w:date="2017-05-05T17:26:22Z" w:author="Forfatter">
        <w:del w:id="6797" w:date="2017-09-18T11:05:26Z" w:author="Mads Hjorth">
          <w:r>
            <w:rPr>
              <w:rtl w:val="0"/>
              <w:lang w:val="da-DK"/>
            </w:rPr>
            <w:delText>ssige form</w:delText>
          </w:r>
        </w:del>
      </w:ins>
      <w:ins w:id="6798" w:date="2017-05-05T17:26:22Z" w:author="Forfatter">
        <w:del w:id="6799" w:date="2017-09-18T11:05:26Z" w:author="Mads Hjorth">
          <w:r>
            <w:rPr>
              <w:rtl w:val="0"/>
              <w:lang w:val="da-DK"/>
            </w:rPr>
            <w:delText>å</w:delText>
          </w:r>
        </w:del>
      </w:ins>
      <w:ins w:id="6800" w:date="2017-05-05T17:26:22Z" w:author="Forfatter">
        <w:del w:id="6801" w:date="2017-09-18T11:05:26Z" w:author="Mads Hjorth">
          <w:r>
            <w:rPr>
              <w:rtl w:val="0"/>
              <w:lang w:val="da-DK"/>
            </w:rPr>
            <w:delText xml:space="preserve">l bliver billedet et andet. Her er det </w:delText>
          </w:r>
        </w:del>
      </w:ins>
      <w:ins w:id="6802" w:date="2017-05-05T17:26:22Z" w:author="Forfatter">
        <w:del w:id="6803" w:date="2017-09-18T11:05:26Z" w:author="Mads Hjorth">
          <w:r>
            <w:rPr>
              <w:rtl w:val="0"/>
              <w:lang w:val="da-DK"/>
            </w:rPr>
            <w:delText>ø</w:delText>
          </w:r>
        </w:del>
      </w:ins>
      <w:ins w:id="6804" w:date="2017-05-05T17:26:22Z" w:author="Forfatter">
        <w:del w:id="6805" w:date="2017-09-18T11:05:26Z" w:author="Mads Hjorth">
          <w:r>
            <w:rPr>
              <w:rtl w:val="0"/>
              <w:lang w:val="da-DK"/>
            </w:rPr>
            <w:delText xml:space="preserve">nskeligt at opdatere historiske rapporter hvis der modtages nye eller </w:delText>
          </w:r>
        </w:del>
      </w:ins>
      <w:ins w:id="6806" w:date="2017-05-05T17:26:22Z" w:author="Forfatter">
        <w:del w:id="6807" w:date="2017-09-18T11:05:26Z" w:author="Mads Hjorth">
          <w:r>
            <w:rPr>
              <w:rtl w:val="0"/>
              <w:lang w:val="da-DK"/>
            </w:rPr>
            <w:delText>æ</w:delText>
          </w:r>
        </w:del>
      </w:ins>
      <w:ins w:id="6808" w:date="2017-05-05T17:26:22Z" w:author="Forfatter">
        <w:del w:id="6809" w:date="2017-09-18T11:05:26Z" w:author="Mads Hjorth">
          <w:r>
            <w:rPr>
              <w:rtl w:val="0"/>
              <w:lang w:val="da-DK"/>
            </w:rPr>
            <w:delText xml:space="preserve">ndrede oplysninger. </w:delText>
          </w:r>
        </w:del>
      </w:ins>
    </w:p>
    <w:p>
      <w:pPr>
        <w:pStyle w:val="normal.0"/>
        <w:rPr>
          <w:ins w:id="6810" w:date="2017-05-05T17:26:22Z" w:author="Forfatter"/>
          <w:del w:id="6811" w:date="2017-09-18T11:05:26Z" w:author="Mads Hjorth"/>
        </w:rPr>
      </w:pPr>
      <w:ins w:id="6812" w:date="2017-05-05T17:26:22Z" w:author="Forfatter">
        <w:del w:id="6813" w:date="2017-09-18T11:05:26Z" w:author="Mads Hjorth">
          <w:r>
            <w:rPr>
              <w:rtl w:val="0"/>
            </w:rPr>
            <w:delText>Det er uklart hvilke processer og it-underst</w:delText>
          </w:r>
        </w:del>
      </w:ins>
      <w:ins w:id="6814" w:date="2017-05-05T17:26:22Z" w:author="Forfatter">
        <w:del w:id="6815" w:date="2017-09-18T11:05:26Z" w:author="Mads Hjorth">
          <w:r>
            <w:rPr>
              <w:rtl w:val="0"/>
              <w:lang w:val="da-DK"/>
            </w:rPr>
            <w:delText>ø</w:delText>
          </w:r>
        </w:del>
      </w:ins>
      <w:ins w:id="6816" w:date="2017-05-05T17:26:22Z" w:author="Forfatter">
        <w:del w:id="6817" w:date="2017-09-18T11:05:26Z" w:author="Mads Hjorth">
          <w:r>
            <w:rPr>
              <w:rtl w:val="0"/>
              <w:lang w:val="da-DK"/>
            </w:rPr>
            <w:delText>ttelser der bedst vil underst</w:delText>
          </w:r>
        </w:del>
      </w:ins>
      <w:ins w:id="6818" w:date="2017-05-05T17:26:22Z" w:author="Forfatter">
        <w:del w:id="6819" w:date="2017-09-18T11:05:26Z" w:author="Mads Hjorth">
          <w:r>
            <w:rPr>
              <w:rtl w:val="0"/>
              <w:lang w:val="da-DK"/>
            </w:rPr>
            <w:delText>ø</w:delText>
          </w:r>
        </w:del>
      </w:ins>
      <w:ins w:id="6820" w:date="2017-05-05T17:26:22Z" w:author="Forfatter">
        <w:del w:id="6821" w:date="2017-09-18T11:05:26Z" w:author="Mads Hjorth">
          <w:r>
            <w:rPr>
              <w:rtl w:val="0"/>
              <w:lang w:val="da-DK"/>
            </w:rPr>
            <w:delText>tte disse behov, og hvordan registre med flere form</w:delText>
          </w:r>
        </w:del>
      </w:ins>
      <w:ins w:id="6822" w:date="2017-05-05T17:26:22Z" w:author="Forfatter">
        <w:del w:id="6823" w:date="2017-09-18T11:05:26Z" w:author="Mads Hjorth">
          <w:r>
            <w:rPr>
              <w:rtl w:val="0"/>
              <w:lang w:val="da-DK"/>
            </w:rPr>
            <w:delText>å</w:delText>
          </w:r>
        </w:del>
      </w:ins>
      <w:ins w:id="6824" w:date="2017-05-05T17:26:22Z" w:author="Forfatter">
        <w:del w:id="6825" w:date="2017-09-18T11:05:26Z" w:author="Mads Hjorth">
          <w:r>
            <w:rPr>
              <w:rtl w:val="0"/>
            </w:rPr>
            <w:delText xml:space="preserve">l kan tilgodese begge typer. </w:delText>
          </w:r>
        </w:del>
      </w:ins>
    </w:p>
    <w:p>
      <w:pPr>
        <w:pStyle w:val="normal.0"/>
        <w:rPr>
          <w:ins w:id="6826" w:date="2017-05-05T17:26:22Z" w:author="Forfatter"/>
          <w:del w:id="6827" w:date="2017-09-18T11:05:26Z" w:author="Mads Hjorth"/>
        </w:rPr>
      </w:pPr>
    </w:p>
    <w:p>
      <w:pPr>
        <w:pStyle w:val="normal.0"/>
        <w:rPr>
          <w:ins w:id="6828" w:date="2017-05-05T17:26:22Z" w:author="Forfatter"/>
          <w:del w:id="6829" w:date="2017-09-18T11:05:26Z" w:author="Mads Hjorth"/>
        </w:rPr>
      </w:pPr>
      <w:ins w:id="6830" w:date="2017-05-05T17:26:22Z" w:author="Forfatter">
        <w:del w:id="6831" w:date="2017-09-18T11:05:26Z" w:author="Mads Hjorth">
          <w:r>
            <w:rPr>
              <w:rtl w:val="0"/>
              <w:lang w:val="da-DK"/>
            </w:rPr>
            <w:delText xml:space="preserve">4. </w:delText>
            <w:tab/>
            <w:delText>Opbevaring af ikke-f</w:delText>
          </w:r>
        </w:del>
      </w:ins>
      <w:ins w:id="6832" w:date="2017-05-05T17:26:22Z" w:author="Forfatter">
        <w:del w:id="6833" w:date="2017-09-18T11:05:26Z" w:author="Mads Hjorth">
          <w:r>
            <w:rPr>
              <w:rtl w:val="0"/>
              <w:lang w:val="da-DK"/>
            </w:rPr>
            <w:delText>æ</w:delText>
          </w:r>
        </w:del>
      </w:ins>
      <w:ins w:id="6834" w:date="2017-05-05T17:26:22Z" w:author="Forfatter">
        <w:del w:id="6835" w:date="2017-09-18T11:05:26Z" w:author="Mads Hjorth">
          <w:r>
            <w:rPr>
              <w:rtl w:val="0"/>
            </w:rPr>
            <w:delText xml:space="preserve">rdiggjorte indberetninger. </w:delText>
          </w:r>
        </w:del>
      </w:ins>
    </w:p>
    <w:p>
      <w:pPr>
        <w:pStyle w:val="normal.0"/>
        <w:rPr>
          <w:ins w:id="6836" w:date="2017-05-05T17:26:22Z" w:author="Forfatter"/>
          <w:del w:id="6837" w:date="2017-09-18T11:05:26Z" w:author="Mads Hjorth"/>
        </w:rPr>
      </w:pPr>
      <w:ins w:id="6838" w:date="2017-05-05T17:26:22Z" w:author="Forfatter">
        <w:del w:id="6839" w:date="2017-09-18T11:05:26Z" w:author="Mads Hjorth">
          <w:r>
            <w:rPr>
              <w:rtl w:val="0"/>
              <w:lang w:val="da-DK"/>
            </w:rPr>
            <w:delText>Under arbejdet med mulige placeringer af forskellige funktionaliteter, blev der identificeret et behov for at opbevare ikke-f</w:delText>
          </w:r>
        </w:del>
      </w:ins>
      <w:ins w:id="6840" w:date="2017-05-05T17:26:22Z" w:author="Forfatter">
        <w:del w:id="6841" w:date="2017-09-18T11:05:26Z" w:author="Mads Hjorth">
          <w:r>
            <w:rPr>
              <w:rtl w:val="0"/>
              <w:lang w:val="da-DK"/>
            </w:rPr>
            <w:delText>æ</w:delText>
          </w:r>
        </w:del>
      </w:ins>
      <w:ins w:id="6842" w:date="2017-05-05T17:26:22Z" w:author="Forfatter">
        <w:del w:id="6843" w:date="2017-09-18T11:05:26Z" w:author="Mads Hjorth">
          <w:r>
            <w:rPr>
              <w:rtl w:val="0"/>
              <w:lang w:val="da-DK"/>
            </w:rPr>
            <w:delText>rdiggjorte indberetninger. Muligheden vil tillade forskellige systemer, afdelinger eller sundhedsproducenter l</w:delText>
          </w:r>
        </w:del>
      </w:ins>
      <w:ins w:id="6844" w:date="2017-05-05T17:26:22Z" w:author="Forfatter">
        <w:del w:id="6845" w:date="2017-09-18T11:05:26Z" w:author="Mads Hjorth">
          <w:r>
            <w:rPr>
              <w:rtl w:val="0"/>
              <w:lang w:val="da-DK"/>
            </w:rPr>
            <w:delText>ø</w:delText>
          </w:r>
        </w:del>
      </w:ins>
      <w:ins w:id="6846" w:date="2017-05-05T17:26:22Z" w:author="Forfatter">
        <w:del w:id="6847" w:date="2017-09-18T11:05:26Z" w:author="Mads Hjorth">
          <w:r>
            <w:rPr>
              <w:rtl w:val="0"/>
              <w:lang w:val="da-DK"/>
            </w:rPr>
            <w:delText xml:space="preserve">bende at udfylde dele af en indberetning. </w:delText>
          </w:r>
        </w:del>
      </w:ins>
    </w:p>
    <w:p>
      <w:pPr>
        <w:pStyle w:val="normal.0"/>
        <w:rPr>
          <w:ins w:id="6848" w:date="2017-05-05T17:26:22Z" w:author="Forfatter"/>
          <w:del w:id="6849" w:date="2017-09-18T11:05:26Z" w:author="Mads Hjorth"/>
        </w:rPr>
      </w:pPr>
      <w:ins w:id="6850" w:date="2017-05-05T17:26:22Z" w:author="Forfatter">
        <w:del w:id="6851" w:date="2017-09-18T11:05:26Z" w:author="Mads Hjorth">
          <w:r>
            <w:rPr>
              <w:rtl w:val="0"/>
              <w:lang w:val="sv-SE"/>
            </w:rPr>
            <w:delText>Om funktionaliteten b</w:delText>
          </w:r>
        </w:del>
      </w:ins>
      <w:ins w:id="6852" w:date="2017-05-05T17:26:22Z" w:author="Forfatter">
        <w:del w:id="6853" w:date="2017-09-18T11:05:26Z" w:author="Mads Hjorth">
          <w:r>
            <w:rPr>
              <w:rtl w:val="0"/>
              <w:lang w:val="da-DK"/>
            </w:rPr>
            <w:delText>ø</w:delText>
          </w:r>
        </w:del>
      </w:ins>
      <w:ins w:id="6854" w:date="2017-05-05T17:26:22Z" w:author="Forfatter">
        <w:del w:id="6855" w:date="2017-09-18T11:05:26Z" w:author="Mads Hjorth">
          <w:r>
            <w:rPr>
              <w:rtl w:val="0"/>
              <w:lang w:val="da-DK"/>
            </w:rPr>
            <w:delText xml:space="preserve">r ligge i et system hos sundhedsproducenten, i forbindelse med indberetningsservicen eller hos de enkelte register er et </w:delText>
          </w:r>
        </w:del>
      </w:ins>
      <w:ins w:id="6856" w:date="2017-05-05T17:26:22Z" w:author="Forfatter">
        <w:del w:id="6857" w:date="2017-09-18T11:05:26Z" w:author="Mads Hjorth">
          <w:r>
            <w:rPr>
              <w:rtl w:val="0"/>
              <w:lang w:val="da-DK"/>
            </w:rPr>
            <w:delText>å</w:delText>
          </w:r>
        </w:del>
      </w:ins>
      <w:ins w:id="6858" w:date="2017-05-05T17:26:22Z" w:author="Forfatter">
        <w:del w:id="6859" w:date="2017-09-18T11:05:26Z" w:author="Mads Hjorth">
          <w:r>
            <w:rPr>
              <w:rtl w:val="0"/>
              <w:lang w:val="fr-FR"/>
            </w:rPr>
            <w:delText>bent sp</w:delText>
          </w:r>
        </w:del>
      </w:ins>
      <w:ins w:id="6860" w:date="2017-05-05T17:26:22Z" w:author="Forfatter">
        <w:del w:id="6861" w:date="2017-09-18T11:05:26Z" w:author="Mads Hjorth">
          <w:r>
            <w:rPr>
              <w:rtl w:val="0"/>
              <w:lang w:val="da-DK"/>
            </w:rPr>
            <w:delText>ø</w:delText>
          </w:r>
        </w:del>
      </w:ins>
      <w:ins w:id="6862" w:date="2017-05-05T17:26:22Z" w:author="Forfatter">
        <w:del w:id="6863" w:date="2017-09-18T11:05:26Z" w:author="Mads Hjorth">
          <w:r>
            <w:rPr>
              <w:rtl w:val="0"/>
              <w:lang w:val="da-DK"/>
            </w:rPr>
            <w:delText>rgsm</w:delText>
          </w:r>
        </w:del>
      </w:ins>
      <w:ins w:id="6864" w:date="2017-05-05T17:26:22Z" w:author="Forfatter">
        <w:del w:id="6865" w:date="2017-09-18T11:05:26Z" w:author="Mads Hjorth">
          <w:r>
            <w:rPr>
              <w:rtl w:val="0"/>
              <w:lang w:val="da-DK"/>
            </w:rPr>
            <w:delText>å</w:delText>
          </w:r>
        </w:del>
      </w:ins>
      <w:ins w:id="6866" w:date="2017-05-05T17:26:22Z" w:author="Forfatter">
        <w:del w:id="6867" w:date="2017-09-18T11:05:26Z" w:author="Mads Hjorth">
          <w:r>
            <w:rPr>
              <w:rtl w:val="0"/>
              <w:lang w:val="pt-PT"/>
            </w:rPr>
            <w:delText xml:space="preserve">l. </w:delText>
          </w:r>
        </w:del>
      </w:ins>
    </w:p>
    <w:p>
      <w:pPr>
        <w:pStyle w:val="normal.0"/>
        <w:rPr>
          <w:ins w:id="6868" w:date="2017-05-05T17:26:22Z" w:author="Forfatter"/>
          <w:del w:id="6869" w:date="2017-05-05T17:26:20Z" w:author="Forfatter"/>
        </w:rPr>
      </w:pPr>
    </w:p>
    <w:p>
      <w:pPr>
        <w:pStyle w:val="normal.0"/>
        <w:rPr>
          <w:ins w:id="6870" w:date="2017-05-05T17:26:22Z" w:author="Forfatter"/>
          <w:del w:id="6871" w:date="2017-05-05T17:26:20Z" w:author="Forfatter"/>
        </w:rPr>
      </w:pPr>
      <w:ins w:id="6872" w:date="2017-05-05T17:26:22Z" w:author="Forfatter">
        <w:del w:id="6873" w:date="2017-05-05T17:26:20Z" w:author="Forfatter">
          <w:r>
            <w:rPr>
              <w:rtl w:val="0"/>
            </w:rPr>
            <w:delText>rettelser</w:delText>
          </w:r>
        </w:del>
      </w:ins>
      <w:ins w:id="6874" w:date="2017-05-05T17:26:22Z" w:author="Forfatter">
        <w:del w:id="6875" w:date="2017-05-05T17:26:20Z" w:author="Forfatter">
          <w:r>
            <w:rPr>
              <w:rtl w:val="0"/>
            </w:rPr>
            <w:delText>…</w:delText>
          </w:r>
        </w:del>
      </w:ins>
    </w:p>
    <w:p>
      <w:pPr>
        <w:pStyle w:val="List Paragraph"/>
        <w:numPr>
          <w:ilvl w:val="0"/>
          <w:numId w:val="9"/>
        </w:numPr>
        <w:rPr>
          <w:ins w:id="6876" w:date="2017-05-05T17:26:22Z" w:author="Forfatter"/>
          <w:del w:id="6877" w:date="2017-05-05T17:26:20Z" w:author="Forfatter"/>
          <w:lang w:val="da-DK"/>
        </w:rPr>
      </w:pPr>
      <w:ins w:id="6878" w:date="2017-05-05T17:26:22Z" w:author="Forfatter">
        <w:del w:id="6879" w:date="2017-05-05T17:26:20Z" w:author="Forfatter">
          <w:r>
            <w:rPr>
              <w:rtl w:val="0"/>
              <w:lang w:val="da-DK"/>
            </w:rPr>
            <w:delText>kladder</w:delText>
          </w:r>
        </w:del>
      </w:ins>
      <w:ins w:id="6880" w:date="2017-05-05T17:26:22Z" w:author="Forfatter">
        <w:del w:id="6881" w:date="2017-05-05T17:26:20Z" w:author="Forfatter">
          <w:r>
            <w:rPr>
              <w:rtl w:val="0"/>
              <w:lang w:val="da-DK"/>
            </w:rPr>
            <w:delText>…</w:delText>
          </w:r>
        </w:del>
      </w:ins>
    </w:p>
    <w:p>
      <w:pPr>
        <w:pStyle w:val="List Paragraph"/>
        <w:numPr>
          <w:ilvl w:val="0"/>
          <w:numId w:val="9"/>
        </w:numPr>
        <w:rPr>
          <w:ins w:id="6882" w:date="2017-05-05T17:26:22Z" w:author="Forfatter"/>
          <w:del w:id="6883" w:date="2017-05-05T17:26:20Z" w:author="Forfatter"/>
          <w:lang w:val="da-DK"/>
        </w:rPr>
      </w:pPr>
      <w:ins w:id="6884" w:date="2017-05-05T17:26:22Z" w:author="Forfatter">
        <w:del w:id="6885" w:date="2017-05-05T17:26:20Z" w:author="Forfatter">
          <w:r>
            <w:rPr>
              <w:rtl w:val="0"/>
              <w:lang w:val="da-DK"/>
            </w:rPr>
            <w:delText>valideringer og advarsler</w:delText>
          </w:r>
        </w:del>
      </w:ins>
    </w:p>
    <w:p>
      <w:pPr>
        <w:pStyle w:val="normal.0"/>
        <w:spacing w:after="0"/>
        <w:jc w:val="left"/>
      </w:pPr>
      <w:ins w:id="6886" w:date="2017-05-05T17:26:22Z" w:author="Forfatter">
        <w:del w:id="6887" w:date="2017-09-18T11:05:26Z" w:author="Mads Hjorth">
          <w:r>
            <w:rPr/>
            <w:br w:type="page"/>
          </w:r>
        </w:del>
      </w:ins>
    </w:p>
    <w:p>
      <w:pPr>
        <w:pStyle w:val="normal.0"/>
        <w:spacing w:after="0"/>
        <w:jc w:val="left"/>
        <w:rPr>
          <w:ins w:id="6888" w:date="2017-05-05T17:26:22Z" w:author="Forfatter"/>
          <w:del w:id="6889" w:date="2017-05-05T17:26:20Z" w:author="Forfatter"/>
        </w:rPr>
      </w:pPr>
    </w:p>
    <w:p>
      <w:pPr>
        <w:pStyle w:val="heading 1"/>
        <w:rPr>
          <w:ins w:id="6890" w:date="2017-05-05T17:26:22Z" w:author="Forfatter"/>
          <w:del w:id="6891" w:date="2017-09-18T11:05:26Z" w:author="Mads Hjorth"/>
        </w:rPr>
      </w:pPr>
      <w:ins w:id="6892" w:date="2017-05-05T17:26:22Z" w:author="Forfatter">
        <w:del w:id="6893" w:date="2017-09-18T11:05:26Z" w:author="Mads Hjorth">
          <w:r>
            <w:rPr>
              <w:rtl w:val="0"/>
            </w:rPr>
            <w:delText>Grafisk overblik</w:delText>
          </w:r>
        </w:del>
      </w:ins>
    </w:p>
    <w:p>
      <w:pPr>
        <w:pStyle w:val="heading 1"/>
        <w:rPr>
          <w:ins w:id="6894" w:date="2017-05-05T17:26:22Z" w:author="Forfatter"/>
          <w:del w:id="6895" w:date="2017-09-18T11:05:26Z" w:author="Mads Hjorth"/>
        </w:rPr>
      </w:pPr>
    </w:p>
    <w:p>
      <w:pPr>
        <w:pStyle w:val="normal.0"/>
        <w:spacing w:after="0"/>
        <w:jc w:val="left"/>
        <w:rPr>
          <w:del w:id="6896" w:date="2017-05-05T17:26:20Z" w:author="Forfatter"/>
        </w:rPr>
      </w:pPr>
    </w:p>
    <w:p>
      <w:pPr>
        <w:pStyle w:val="normal.0"/>
        <w:spacing w:after="0"/>
        <w:jc w:val="left"/>
      </w:pPr>
      <w:ins w:id="6897" w:date="2017-09-18T11:05:26Z" w:author="Forfatter">
        <w:del w:id="6898" w:date="2017-09-18T11:05:26Z" w:author="Mads Hjorth">
          <w:r>
            <w:rPr/>
            <w:br w:type="page"/>
          </w:r>
        </w:del>
      </w:ins>
    </w:p>
    <w:p>
      <w:pPr>
        <w:pStyle w:val="heading 1"/>
        <w:rPr>
          <w:del w:id="6899" w:date="2017-09-18T11:05:26Z" w:author="Mads Hjorth"/>
        </w:rPr>
      </w:pPr>
      <w:del w:id="6900" w:date="2017-09-18T11:05:26Z" w:author="Mads Hjorth">
        <w:r>
          <w:rPr>
            <w:rtl w:val="0"/>
          </w:rPr>
          <w:delText>Referencer</w:delText>
        </w:r>
      </w:del>
    </w:p>
    <w:p>
      <w:pPr>
        <w:pStyle w:val="Bibliography"/>
      </w:pPr>
      <w:ins w:id="6901" w:date="2017-05-05T17:26:20Z" w:author="Forfatter">
        <w:del w:id="6902" w:date="2017-09-18T11:05:26Z" w:author="Mads Hjorth">
          <w:r>
            <w:rPr/>
            <w:fldChar w:fldCharType="begin" w:fldLock="0"/>
          </w:r>
        </w:del>
      </w:ins>
      <w:ins w:id="6903" w:date="2017-05-05T17:26:20Z" w:author="Forfatter">
        <w:del w:id="6904" w:date="2017-09-18T11:05:26Z" w:author="Mads Hjorth">
          <w:r>
            <w:rPr/>
            <w:delInstrText xml:space="preserve"> ADDIN EN.REFLIST </w:delInstrText>
          </w:r>
        </w:del>
      </w:ins>
      <w:ins w:id="6905" w:date="2017-05-05T17:26:20Z" w:author="Forfatter">
        <w:del w:id="6906" w:date="2017-09-18T11:05:26Z" w:author="Mads Hjorth">
          <w:r>
            <w:rPr/>
            <w:fldChar w:fldCharType="separate" w:fldLock="0"/>
          </w:r>
        </w:del>
      </w:ins>
    </w:p>
    <w:p>
      <w:pPr>
        <w:pStyle w:val="Bibliography"/>
        <w:rPr>
          <w:ins w:id="6907" w:date="2017-05-05T17:26:20Z" w:author="Forfatter"/>
          <w:del w:id="6908" w:date="2017-09-18T11:05:26Z" w:author="Mads Hjorth"/>
        </w:rPr>
      </w:pPr>
      <w:ins w:id="6909" w:date="2017-05-05T17:26:20Z" w:author="Forfatter">
        <w:del w:id="6910" w:date="2017-09-18T11:05:26Z" w:author="Mads Hjorth">
          <w:r>
            <w:rPr>
              <w:rtl w:val="0"/>
              <w:lang w:val="da-DK"/>
            </w:rPr>
            <w:delText xml:space="preserve">Indenrigs- og Sundhedsministeriet, Sundhedsstyrelsen, Finansministeriet, Danske Regioner. </w:delText>
          </w:r>
        </w:del>
      </w:ins>
      <w:ins w:id="6911" w:date="2017-05-05T17:26:20Z" w:author="Forfatter">
        <w:del w:id="6912" w:date="2017-09-18T11:05:26Z" w:author="Mads Hjorth">
          <w:r>
            <w:rPr>
              <w:rFonts w:ascii="Calibri" w:cs="Calibri" w:hAnsi="Calibri" w:eastAsia="Calibri"/>
              <w:i w:val="1"/>
              <w:iCs w:val="1"/>
              <w:rtl w:val="0"/>
              <w:lang w:val="da-DK"/>
            </w:rPr>
            <w:delText>Kvalitetsoplysninger p</w:delText>
          </w:r>
        </w:del>
      </w:ins>
      <w:ins w:id="6913" w:date="2017-05-05T17:26:20Z" w:author="Forfatter">
        <w:del w:id="6914" w:date="2017-09-18T11:05:26Z" w:author="Mads Hjorth">
          <w:r>
            <w:rPr>
              <w:rFonts w:ascii="Calibri" w:cs="Calibri" w:hAnsi="Calibri" w:eastAsia="Calibri"/>
              <w:i w:val="1"/>
              <w:iCs w:val="1"/>
              <w:rtl w:val="0"/>
            </w:rPr>
            <w:delText xml:space="preserve">å </w:delText>
          </w:r>
        </w:del>
      </w:ins>
      <w:ins w:id="6915" w:date="2017-05-05T17:26:20Z" w:author="Forfatter">
        <w:del w:id="6916" w:date="2017-09-18T11:05:26Z" w:author="Mads Hjorth">
          <w:r>
            <w:rPr>
              <w:rFonts w:ascii="Calibri" w:cs="Calibri" w:hAnsi="Calibri" w:eastAsia="Calibri"/>
              <w:i w:val="1"/>
              <w:iCs w:val="1"/>
              <w:rtl w:val="0"/>
              <w:lang w:val="da-DK"/>
            </w:rPr>
            <w:delText>sundhedsomr</w:delText>
          </w:r>
        </w:del>
      </w:ins>
      <w:ins w:id="6917" w:date="2017-05-05T17:26:20Z" w:author="Forfatter">
        <w:del w:id="6918" w:date="2017-09-18T11:05:26Z" w:author="Mads Hjorth">
          <w:r>
            <w:rPr>
              <w:rFonts w:ascii="Calibri" w:cs="Calibri" w:hAnsi="Calibri" w:eastAsia="Calibri"/>
              <w:i w:val="1"/>
              <w:iCs w:val="1"/>
              <w:rtl w:val="0"/>
              <w:lang w:val="da-DK"/>
            </w:rPr>
            <w:delText>å</w:delText>
          </w:r>
        </w:del>
      </w:ins>
      <w:ins w:id="6919" w:date="2017-05-05T17:26:20Z" w:author="Forfatter">
        <w:del w:id="6920" w:date="2017-09-18T11:05:26Z" w:author="Mads Hjorth">
          <w:r>
            <w:rPr>
              <w:rFonts w:ascii="Calibri" w:cs="Calibri" w:hAnsi="Calibri" w:eastAsia="Calibri"/>
              <w:i w:val="1"/>
              <w:iCs w:val="1"/>
              <w:rtl w:val="0"/>
            </w:rPr>
            <w:delText>det.</w:delText>
          </w:r>
        </w:del>
      </w:ins>
      <w:ins w:id="6921" w:date="2017-05-05T17:26:20Z" w:author="Forfatter">
        <w:del w:id="6922" w:date="2017-09-18T11:05:26Z" w:author="Mads Hjorth">
          <w:r>
            <w:rPr>
              <w:rtl w:val="0"/>
            </w:rPr>
            <w:delText xml:space="preserve"> Maj 2011.</w:delText>
          </w:r>
        </w:del>
      </w:ins>
    </w:p>
    <w:p>
      <w:pPr>
        <w:pStyle w:val="Bibliography"/>
        <w:rPr>
          <w:ins w:id="6923" w:date="2017-05-05T17:26:20Z" w:author="Forfatter"/>
          <w:del w:id="6924" w:date="2017-09-18T11:05:26Z" w:author="Mads Hjorth"/>
        </w:rPr>
      </w:pPr>
      <w:ins w:id="6925" w:date="2017-05-05T17:26:20Z" w:author="Forfatter">
        <w:del w:id="6926" w:date="2017-09-18T11:05:26Z" w:author="Mads Hjorth">
          <w:r>
            <w:rPr>
              <w:rtl w:val="0"/>
            </w:rPr>
            <w:delText>Sammenh</w:delText>
          </w:r>
        </w:del>
      </w:ins>
      <w:ins w:id="6927" w:date="2017-05-05T17:26:20Z" w:author="Forfatter">
        <w:del w:id="6928" w:date="2017-09-18T11:05:26Z" w:author="Mads Hjorth">
          <w:r>
            <w:rPr>
              <w:rtl w:val="0"/>
              <w:lang w:val="da-DK"/>
            </w:rPr>
            <w:delText>æ</w:delText>
          </w:r>
        </w:del>
      </w:ins>
      <w:ins w:id="6929" w:date="2017-05-05T17:26:20Z" w:author="Forfatter">
        <w:del w:id="6930" w:date="2017-09-18T11:05:26Z" w:author="Mads Hjorth">
          <w:r>
            <w:rPr>
              <w:rtl w:val="0"/>
              <w:lang w:val="da-DK"/>
            </w:rPr>
            <w:delText xml:space="preserve">ngende Digital Sundhed i Danmark. </w:delText>
          </w:r>
        </w:del>
      </w:ins>
      <w:ins w:id="6931" w:date="2017-05-05T17:26:20Z" w:author="Forfatter">
        <w:del w:id="6932" w:date="2017-09-18T11:05:26Z" w:author="Mads Hjorth">
          <w:r>
            <w:rPr>
              <w:rFonts w:ascii="Calibri" w:cs="Calibri" w:hAnsi="Calibri" w:eastAsia="Calibri"/>
              <w:i w:val="1"/>
              <w:iCs w:val="1"/>
              <w:rtl w:val="0"/>
              <w:lang w:val="da-DK"/>
            </w:rPr>
            <w:delText>National strategi for digitalisering af sundhedsv</w:delText>
          </w:r>
        </w:del>
      </w:ins>
      <w:ins w:id="6933" w:date="2017-05-05T17:26:20Z" w:author="Forfatter">
        <w:del w:id="6934" w:date="2017-09-18T11:05:26Z" w:author="Mads Hjorth">
          <w:r>
            <w:rPr>
              <w:rFonts w:ascii="Calibri" w:cs="Calibri" w:hAnsi="Calibri" w:eastAsia="Calibri"/>
              <w:i w:val="1"/>
              <w:iCs w:val="1"/>
              <w:rtl w:val="0"/>
              <w:lang w:val="da-DK"/>
            </w:rPr>
            <w:delText>æ</w:delText>
          </w:r>
        </w:del>
      </w:ins>
      <w:ins w:id="6935" w:date="2017-05-05T17:26:20Z" w:author="Forfatter">
        <w:del w:id="6936" w:date="2017-09-18T11:05:26Z" w:author="Mads Hjorth">
          <w:r>
            <w:rPr>
              <w:rFonts w:ascii="Calibri" w:cs="Calibri" w:hAnsi="Calibri" w:eastAsia="Calibri"/>
              <w:i w:val="1"/>
              <w:iCs w:val="1"/>
              <w:rtl w:val="0"/>
            </w:rPr>
            <w:delText>senet.</w:delText>
          </w:r>
        </w:del>
      </w:ins>
      <w:ins w:id="6937" w:date="2017-05-05T17:26:20Z" w:author="Forfatter">
        <w:del w:id="6938" w:date="2017-09-18T11:05:26Z" w:author="Mads Hjorth">
          <w:r>
            <w:rPr>
              <w:rtl w:val="0"/>
            </w:rPr>
            <w:delText xml:space="preserve"> 2008.</w:delText>
          </w:r>
        </w:del>
      </w:ins>
    </w:p>
    <w:p>
      <w:pPr>
        <w:pStyle w:val="Bibliography"/>
        <w:rPr>
          <w:ins w:id="6939" w:date="2017-05-05T17:26:20Z" w:author="Forfatter"/>
          <w:del w:id="6940" w:date="2017-09-18T11:05:26Z" w:author="Mads Hjorth"/>
        </w:rPr>
      </w:pPr>
      <w:ins w:id="6941" w:date="2017-05-05T17:26:20Z" w:author="Forfatter">
        <w:del w:id="6942" w:date="2017-09-18T11:05:26Z" w:author="Mads Hjorth">
          <w:r>
            <w:rPr>
              <w:rtl w:val="0"/>
              <w:lang w:val="da-DK"/>
            </w:rPr>
            <w:delText>Dansk Sygeplejer</w:delText>
          </w:r>
        </w:del>
      </w:ins>
      <w:ins w:id="6943" w:date="2017-05-05T17:26:20Z" w:author="Forfatter">
        <w:del w:id="6944" w:date="2017-09-18T11:05:26Z" w:author="Mads Hjorth">
          <w:r>
            <w:rPr>
              <w:rtl w:val="0"/>
              <w:lang w:val="da-DK"/>
            </w:rPr>
            <w:delText>å</w:delText>
          </w:r>
        </w:del>
      </w:ins>
      <w:ins w:id="6945" w:date="2017-05-05T17:26:20Z" w:author="Forfatter">
        <w:del w:id="6946" w:date="2017-09-18T11:05:26Z" w:author="Mads Hjorth">
          <w:r>
            <w:rPr>
              <w:rtl w:val="0"/>
            </w:rPr>
            <w:delText xml:space="preserve">d. </w:delText>
          </w:r>
        </w:del>
      </w:ins>
      <w:ins w:id="6947" w:date="2017-05-05T17:26:20Z" w:author="Forfatter">
        <w:del w:id="6948" w:date="2017-09-18T11:05:26Z" w:author="Mads Hjorth">
          <w:r>
            <w:rPr>
              <w:rFonts w:ascii="Calibri" w:cs="Calibri" w:hAnsi="Calibri" w:eastAsia="Calibri"/>
              <w:i w:val="1"/>
              <w:iCs w:val="1"/>
              <w:rtl w:val="0"/>
              <w:lang w:val="da-DK"/>
            </w:rPr>
            <w:delText>Dokumentationsarbejde blandt sygeplejersker p</w:delText>
          </w:r>
        </w:del>
      </w:ins>
      <w:ins w:id="6949" w:date="2017-05-05T17:26:20Z" w:author="Forfatter">
        <w:del w:id="6950" w:date="2017-09-18T11:05:26Z" w:author="Mads Hjorth">
          <w:r>
            <w:rPr>
              <w:rFonts w:ascii="Calibri" w:cs="Calibri" w:hAnsi="Calibri" w:eastAsia="Calibri"/>
              <w:i w:val="1"/>
              <w:iCs w:val="1"/>
              <w:rtl w:val="0"/>
            </w:rPr>
            <w:delText xml:space="preserve">å </w:delText>
          </w:r>
        </w:del>
      </w:ins>
      <w:ins w:id="6951" w:date="2017-05-05T17:26:20Z" w:author="Forfatter">
        <w:del w:id="6952" w:date="2017-09-18T11:05:26Z" w:author="Mads Hjorth">
          <w:r>
            <w:rPr>
              <w:rFonts w:ascii="Calibri" w:cs="Calibri" w:hAnsi="Calibri" w:eastAsia="Calibri"/>
              <w:i w:val="1"/>
              <w:iCs w:val="1"/>
              <w:rtl w:val="0"/>
            </w:rPr>
            <w:delText>sygehusene.</w:delText>
          </w:r>
        </w:del>
      </w:ins>
      <w:ins w:id="6953" w:date="2017-05-05T17:26:20Z" w:author="Forfatter">
        <w:del w:id="6954" w:date="2017-09-18T11:05:26Z" w:author="Mads Hjorth">
          <w:r>
            <w:rPr>
              <w:rtl w:val="0"/>
            </w:rPr>
            <w:delText xml:space="preserve"> 2011.</w:delText>
          </w:r>
        </w:del>
      </w:ins>
    </w:p>
    <w:p>
      <w:pPr>
        <w:pStyle w:val="Bibliography"/>
        <w:rPr>
          <w:ins w:id="6955" w:date="2017-05-05T17:26:20Z" w:author="Forfatter"/>
          <w:del w:id="6956" w:date="2017-09-18T11:05:26Z" w:author="Mads Hjorth"/>
        </w:rPr>
      </w:pPr>
      <w:ins w:id="6957" w:date="2017-05-05T17:26:20Z" w:author="Forfatter">
        <w:del w:id="6958" w:date="2017-09-18T11:05:26Z" w:author="Mads Hjorth">
          <w:r>
            <w:rPr>
              <w:rtl w:val="0"/>
              <w:lang w:val="da-DK"/>
            </w:rPr>
            <w:delText xml:space="preserve">Digital Sundhed. </w:delText>
          </w:r>
        </w:del>
      </w:ins>
      <w:ins w:id="6959" w:date="2017-05-05T17:26:20Z" w:author="Forfatter">
        <w:del w:id="6960" w:date="2017-09-18T11:05:26Z" w:author="Mads Hjorth">
          <w:r>
            <w:rPr>
              <w:rFonts w:ascii="Calibri" w:cs="Calibri" w:hAnsi="Calibri" w:eastAsia="Calibri"/>
              <w:i w:val="1"/>
              <w:iCs w:val="1"/>
              <w:rtl w:val="0"/>
              <w:lang w:val="da-DK"/>
            </w:rPr>
            <w:delText>Arkitekturprincipper for Sundhedsomr</w:delText>
          </w:r>
        </w:del>
      </w:ins>
      <w:ins w:id="6961" w:date="2017-05-05T17:26:20Z" w:author="Forfatter">
        <w:del w:id="6962" w:date="2017-09-18T11:05:26Z" w:author="Mads Hjorth">
          <w:r>
            <w:rPr>
              <w:rFonts w:ascii="Calibri" w:cs="Calibri" w:hAnsi="Calibri" w:eastAsia="Calibri"/>
              <w:i w:val="1"/>
              <w:iCs w:val="1"/>
              <w:rtl w:val="0"/>
              <w:lang w:val="da-DK"/>
            </w:rPr>
            <w:delText>å</w:delText>
          </w:r>
        </w:del>
      </w:ins>
      <w:ins w:id="6963" w:date="2017-05-05T17:26:20Z" w:author="Forfatter">
        <w:del w:id="6964" w:date="2017-09-18T11:05:26Z" w:author="Mads Hjorth">
          <w:r>
            <w:rPr>
              <w:rFonts w:ascii="Calibri" w:cs="Calibri" w:hAnsi="Calibri" w:eastAsia="Calibri"/>
              <w:i w:val="1"/>
              <w:iCs w:val="1"/>
              <w:rtl w:val="0"/>
            </w:rPr>
            <w:delText>det.</w:delText>
          </w:r>
        </w:del>
      </w:ins>
      <w:ins w:id="6965" w:date="2017-05-05T17:26:20Z" w:author="Forfatter">
        <w:del w:id="6966" w:date="2017-09-18T11:05:26Z" w:author="Mads Hjorth">
          <w:r>
            <w:rPr>
              <w:rtl w:val="0"/>
            </w:rPr>
            <w:delText xml:space="preserve"> 2009.</w:delText>
          </w:r>
        </w:del>
      </w:ins>
    </w:p>
    <w:p>
      <w:pPr>
        <w:pStyle w:val="Bibliography"/>
        <w:rPr>
          <w:ins w:id="6967" w:date="2017-05-05T17:26:20Z" w:author="Forfatter"/>
          <w:del w:id="6968" w:date="2017-09-18T11:05:26Z" w:author="Mads Hjorth"/>
        </w:rPr>
      </w:pPr>
      <w:ins w:id="6969" w:date="2017-05-05T17:26:20Z" w:author="Forfatter">
        <w:del w:id="6970" w:date="2017-09-18T11:05:26Z" w:author="Mads Hjorth">
          <w:r>
            <w:rPr>
              <w:rtl w:val="0"/>
              <w:lang w:val="da-DK"/>
            </w:rPr>
            <w:delText xml:space="preserve">Digital Sundhed. </w:delText>
          </w:r>
        </w:del>
      </w:ins>
      <w:ins w:id="6971" w:date="2017-05-05T17:26:20Z" w:author="Forfatter">
        <w:del w:id="6972" w:date="2017-09-18T11:05:26Z" w:author="Mads Hjorth">
          <w:r>
            <w:rPr>
              <w:rFonts w:ascii="Calibri" w:cs="Calibri" w:hAnsi="Calibri" w:eastAsia="Calibri"/>
              <w:i w:val="1"/>
              <w:iCs w:val="1"/>
              <w:rtl w:val="0"/>
              <w:lang w:val="da-DK"/>
            </w:rPr>
            <w:delText>National strategi for digitalisering af sundhedsv</w:delText>
          </w:r>
        </w:del>
      </w:ins>
      <w:ins w:id="6973" w:date="2017-05-05T17:26:20Z" w:author="Forfatter">
        <w:del w:id="6974" w:date="2017-09-18T11:05:26Z" w:author="Mads Hjorth">
          <w:r>
            <w:rPr>
              <w:rFonts w:ascii="Calibri" w:cs="Calibri" w:hAnsi="Calibri" w:eastAsia="Calibri"/>
              <w:i w:val="1"/>
              <w:iCs w:val="1"/>
              <w:rtl w:val="0"/>
              <w:lang w:val="da-DK"/>
            </w:rPr>
            <w:delText>æ</w:delText>
          </w:r>
        </w:del>
      </w:ins>
      <w:ins w:id="6975" w:date="2017-05-05T17:26:20Z" w:author="Forfatter">
        <w:del w:id="6976" w:date="2017-09-18T11:05:26Z" w:author="Mads Hjorth">
          <w:r>
            <w:rPr>
              <w:rFonts w:ascii="Calibri" w:cs="Calibri" w:hAnsi="Calibri" w:eastAsia="Calibri"/>
              <w:i w:val="1"/>
              <w:iCs w:val="1"/>
              <w:rtl w:val="0"/>
            </w:rPr>
            <w:delText>senet 2008-2012.</w:delText>
          </w:r>
        </w:del>
      </w:ins>
      <w:ins w:id="6977" w:date="2017-05-05T17:26:20Z" w:author="Forfatter">
        <w:del w:id="6978" w:date="2017-09-18T11:05:26Z" w:author="Mads Hjorth">
          <w:r>
            <w:rPr>
              <w:rtl w:val="0"/>
            </w:rPr>
            <w:delText xml:space="preserve"> 2008.</w:delText>
          </w:r>
        </w:del>
      </w:ins>
    </w:p>
    <w:p>
      <w:pPr>
        <w:pStyle w:val="Bibliography"/>
        <w:rPr>
          <w:ins w:id="6979" w:date="2017-05-05T17:26:20Z" w:author="Forfatter"/>
          <w:del w:id="6980" w:date="2017-09-18T11:05:26Z" w:author="Mads Hjorth"/>
        </w:rPr>
      </w:pPr>
      <w:ins w:id="6981" w:date="2017-05-05T17:26:20Z" w:author="Forfatter">
        <w:del w:id="6982" w:date="2017-09-18T11:05:26Z" w:author="Mads Hjorth">
          <w:r>
            <w:rPr>
              <w:rtl w:val="0"/>
            </w:rPr>
            <w:delText xml:space="preserve">Digitaliseringsstyrelsen. </w:delText>
          </w:r>
        </w:del>
      </w:ins>
      <w:ins w:id="6983" w:date="2017-05-05T17:26:20Z" w:author="Forfatter">
        <w:del w:id="6984" w:date="2017-09-18T11:05:26Z" w:author="Mads Hjorth">
          <w:r>
            <w:rPr>
              <w:rFonts w:ascii="Calibri" w:cs="Calibri" w:hAnsi="Calibri" w:eastAsia="Calibri"/>
              <w:i w:val="1"/>
              <w:iCs w:val="1"/>
              <w:rtl w:val="0"/>
            </w:rPr>
            <w:delText>It-arkitekturprincipper.</w:delText>
          </w:r>
        </w:del>
      </w:ins>
      <w:ins w:id="6985" w:date="2017-05-05T17:26:20Z" w:author="Forfatter">
        <w:del w:id="6986" w:date="2017-09-18T11:05:26Z" w:author="Mads Hjorth">
          <w:r>
            <w:rPr>
              <w:rtl w:val="0"/>
              <w:lang w:val="en-US"/>
            </w:rPr>
            <w:delText xml:space="preserve"> 2009. http://digitaliser.dk/resource/286019/artefact/5539-ITST-10_it-principper_K8%5b1%5d.pdf.</w:delText>
          </w:r>
        </w:del>
      </w:ins>
    </w:p>
    <w:p>
      <w:pPr>
        <w:pStyle w:val="Bibliography"/>
        <w:rPr>
          <w:ins w:id="6987" w:date="2017-05-05T17:26:20Z" w:author="Forfatter"/>
          <w:del w:id="6988" w:date="2017-09-18T11:05:26Z" w:author="Mads Hjorth"/>
        </w:rPr>
      </w:pPr>
      <w:ins w:id="6989" w:date="2017-05-05T17:26:20Z" w:author="Forfatter">
        <w:del w:id="6990" w:date="2017-09-18T11:05:26Z" w:author="Mads Hjorth">
          <w:r>
            <w:rPr>
              <w:rtl w:val="0"/>
              <w:lang w:val="en-US"/>
            </w:rPr>
            <w:delText>—</w:delText>
          </w:r>
        </w:del>
      </w:ins>
      <w:ins w:id="6991" w:date="2017-05-05T17:26:20Z" w:author="Forfatter">
        <w:del w:id="6992" w:date="2017-09-18T11:05:26Z" w:author="Mads Hjorth">
          <w:r>
            <w:rPr>
              <w:rtl w:val="0"/>
              <w:lang w:val="en-US"/>
            </w:rPr>
            <w:delText xml:space="preserve">. </w:delText>
          </w:r>
        </w:del>
      </w:ins>
      <w:ins w:id="6993" w:date="2017-05-05T17:26:20Z" w:author="Forfatter">
        <w:del w:id="6994" w:date="2017-09-18T11:05:26Z" w:author="Mads Hjorth">
          <w:r>
            <w:rPr>
              <w:rtl w:val="0"/>
              <w:lang w:val="en-US"/>
            </w:rPr>
            <w:delText>»</w:delText>
          </w:r>
        </w:del>
      </w:ins>
      <w:ins w:id="6995" w:date="2017-05-05T17:26:20Z" w:author="Forfatter">
        <w:del w:id="6996" w:date="2017-09-18T11:05:26Z" w:author="Mads Hjorth">
          <w:r>
            <w:rPr>
              <w:rtl w:val="0"/>
              <w:lang w:val="en-US"/>
            </w:rPr>
            <w:delText>FORM.</w:delText>
          </w:r>
        </w:del>
      </w:ins>
      <w:ins w:id="6997" w:date="2017-05-05T17:26:20Z" w:author="Forfatter">
        <w:del w:id="6998" w:date="2017-09-18T11:05:26Z" w:author="Mads Hjorth">
          <w:r>
            <w:rPr>
              <w:rtl w:val="0"/>
              <w:lang w:val="en-US"/>
            </w:rPr>
            <w:delText xml:space="preserve">« </w:delText>
          </w:r>
        </w:del>
      </w:ins>
      <w:ins w:id="6999" w:date="2017-05-05T17:26:20Z" w:author="Forfatter">
        <w:del w:id="7000" w:date="2017-09-18T11:05:26Z" w:author="Mads Hjorth">
          <w:r>
            <w:rPr>
              <w:rtl w:val="0"/>
              <w:lang w:val="en-US"/>
            </w:rPr>
            <w:delText>u.d. http//blog.digitalisering.dk.</w:delText>
          </w:r>
        </w:del>
      </w:ins>
    </w:p>
    <w:p>
      <w:pPr>
        <w:pStyle w:val="Bibliography"/>
        <w:rPr>
          <w:ins w:id="7001" w:date="2017-05-05T17:26:20Z" w:author="Forfatter"/>
          <w:del w:id="7002" w:date="2017-09-18T11:05:26Z" w:author="Mads Hjorth"/>
        </w:rPr>
      </w:pPr>
      <w:ins w:id="7003" w:date="2017-05-05T17:26:20Z" w:author="Forfatter">
        <w:del w:id="7004" w:date="2017-09-18T11:05:26Z" w:author="Mads Hjorth">
          <w:r>
            <w:rPr>
              <w:rtl w:val="0"/>
            </w:rPr>
            <w:delText>Europa-parlamentet og r</w:delText>
          </w:r>
        </w:del>
      </w:ins>
      <w:ins w:id="7005" w:date="2017-05-05T17:26:20Z" w:author="Forfatter">
        <w:del w:id="7006" w:date="2017-09-18T11:05:26Z" w:author="Mads Hjorth">
          <w:r>
            <w:rPr>
              <w:rtl w:val="0"/>
              <w:lang w:val="da-DK"/>
            </w:rPr>
            <w:delText>å</w:delText>
          </w:r>
        </w:del>
      </w:ins>
      <w:ins w:id="7007" w:date="2017-05-05T17:26:20Z" w:author="Forfatter">
        <w:del w:id="7008" w:date="2017-09-18T11:05:26Z" w:author="Mads Hjorth">
          <w:r>
            <w:rPr>
              <w:rtl w:val="0"/>
            </w:rPr>
            <w:delText xml:space="preserve">det. </w:delText>
          </w:r>
        </w:del>
      </w:ins>
      <w:ins w:id="7009" w:date="2017-05-05T17:26:20Z" w:author="Forfatter">
        <w:del w:id="7010" w:date="2017-09-18T11:05:26Z" w:author="Mads Hjorth">
          <w:r>
            <w:rPr>
              <w:rFonts w:ascii="Calibri" w:cs="Calibri" w:hAnsi="Calibri" w:eastAsia="Calibri"/>
              <w:i w:val="1"/>
              <w:iCs w:val="1"/>
              <w:rtl w:val="0"/>
              <w:lang w:val="da-DK"/>
            </w:rPr>
            <w:delText>(Forslag til ) Forordning om beskyttelse af fysiske personer i forbindelse med behandling af personoplysninger og den fri udveksling af s</w:delText>
          </w:r>
        </w:del>
      </w:ins>
      <w:ins w:id="7011" w:date="2017-05-05T17:26:20Z" w:author="Forfatter">
        <w:del w:id="7012" w:date="2017-09-18T11:05:26Z" w:author="Mads Hjorth">
          <w:r>
            <w:rPr>
              <w:rFonts w:ascii="Calibri" w:cs="Calibri" w:hAnsi="Calibri" w:eastAsia="Calibri"/>
              <w:i w:val="1"/>
              <w:iCs w:val="1"/>
              <w:rtl w:val="0"/>
              <w:lang w:val="da-DK"/>
            </w:rPr>
            <w:delText>å</w:delText>
          </w:r>
        </w:del>
      </w:ins>
      <w:ins w:id="7013" w:date="2017-05-05T17:26:20Z" w:author="Forfatter">
        <w:del w:id="7014" w:date="2017-09-18T11:05:26Z" w:author="Mads Hjorth">
          <w:r>
            <w:rPr>
              <w:rFonts w:ascii="Calibri" w:cs="Calibri" w:hAnsi="Calibri" w:eastAsia="Calibri"/>
              <w:i w:val="1"/>
              <w:iCs w:val="1"/>
              <w:rtl w:val="0"/>
              <w:lang w:val="da-DK"/>
            </w:rPr>
            <w:delText>danne oplysninger (generel forordning om databeskyttelse).</w:delText>
          </w:r>
        </w:del>
      </w:ins>
      <w:ins w:id="7015" w:date="2017-05-05T17:26:20Z" w:author="Forfatter">
        <w:del w:id="7016" w:date="2017-09-18T11:05:26Z" w:author="Mads Hjorth">
          <w:r>
            <w:rPr>
              <w:rtl w:val="0"/>
            </w:rPr>
            <w:delText xml:space="preserve"> 2011.</w:delText>
          </w:r>
        </w:del>
      </w:ins>
    </w:p>
    <w:p>
      <w:pPr>
        <w:pStyle w:val="Bibliography"/>
        <w:rPr>
          <w:ins w:id="7017" w:date="2017-05-05T17:26:20Z" w:author="Forfatter"/>
          <w:del w:id="7018" w:date="2017-09-18T11:05:26Z" w:author="Mads Hjorth"/>
        </w:rPr>
      </w:pPr>
      <w:ins w:id="7019" w:date="2017-05-05T17:26:20Z" w:author="Forfatter">
        <w:del w:id="7020" w:date="2017-09-18T11:05:26Z" w:author="Mads Hjorth">
          <w:r>
            <w:rPr>
              <w:rtl w:val="0"/>
            </w:rPr>
            <w:delText>Europa-parlamentet og r</w:delText>
          </w:r>
        </w:del>
      </w:ins>
      <w:ins w:id="7021" w:date="2017-05-05T17:26:20Z" w:author="Forfatter">
        <w:del w:id="7022" w:date="2017-09-18T11:05:26Z" w:author="Mads Hjorth">
          <w:r>
            <w:rPr>
              <w:rtl w:val="0"/>
              <w:lang w:val="da-DK"/>
            </w:rPr>
            <w:delText>å</w:delText>
          </w:r>
        </w:del>
      </w:ins>
      <w:ins w:id="7023" w:date="2017-05-05T17:26:20Z" w:author="Forfatter">
        <w:del w:id="7024" w:date="2017-09-18T11:05:26Z" w:author="Mads Hjorth">
          <w:r>
            <w:rPr>
              <w:rtl w:val="0"/>
            </w:rPr>
            <w:delText xml:space="preserve">det. </w:delText>
          </w:r>
        </w:del>
      </w:ins>
      <w:ins w:id="7025" w:date="2017-05-05T17:26:20Z" w:author="Forfatter">
        <w:del w:id="7026" w:date="2017-09-18T11:05:26Z" w:author="Mads Hjorth">
          <w:r>
            <w:rPr>
              <w:rFonts w:ascii="Calibri" w:cs="Calibri" w:hAnsi="Calibri" w:eastAsia="Calibri"/>
              <w:i w:val="1"/>
              <w:iCs w:val="1"/>
              <w:rtl w:val="0"/>
            </w:rPr>
            <w:delText>Forordning om f</w:delText>
          </w:r>
        </w:del>
      </w:ins>
      <w:ins w:id="7027" w:date="2017-05-05T17:26:20Z" w:author="Forfatter">
        <w:del w:id="7028" w:date="2017-09-18T11:05:26Z" w:author="Mads Hjorth">
          <w:r>
            <w:rPr>
              <w:rFonts w:ascii="Calibri" w:cs="Calibri" w:hAnsi="Calibri" w:eastAsia="Calibri"/>
              <w:i w:val="1"/>
              <w:iCs w:val="1"/>
              <w:rtl w:val="0"/>
              <w:lang w:val="da-DK"/>
            </w:rPr>
            <w:delText>æ</w:delText>
          </w:r>
        </w:del>
      </w:ins>
      <w:ins w:id="7029" w:date="2017-05-05T17:26:20Z" w:author="Forfatter">
        <w:del w:id="7030" w:date="2017-09-18T11:05:26Z" w:author="Mads Hjorth">
          <w:r>
            <w:rPr>
              <w:rFonts w:ascii="Calibri" w:cs="Calibri" w:hAnsi="Calibri" w:eastAsia="Calibri"/>
              <w:i w:val="1"/>
              <w:iCs w:val="1"/>
              <w:rtl w:val="0"/>
              <w:lang w:val="da-DK"/>
            </w:rPr>
            <w:delText>llesskabsstatistikker over folkesundhed og arbejdsmilj</w:delText>
          </w:r>
        </w:del>
      </w:ins>
      <w:ins w:id="7031" w:date="2017-05-05T17:26:20Z" w:author="Forfatter">
        <w:del w:id="7032" w:date="2017-09-18T11:05:26Z" w:author="Mads Hjorth">
          <w:r>
            <w:rPr>
              <w:rFonts w:ascii="Calibri" w:cs="Calibri" w:hAnsi="Calibri" w:eastAsia="Calibri"/>
              <w:i w:val="1"/>
              <w:iCs w:val="1"/>
              <w:rtl w:val="0"/>
              <w:lang w:val="da-DK"/>
            </w:rPr>
            <w:delText>ø</w:delText>
          </w:r>
        </w:del>
      </w:ins>
      <w:ins w:id="7033" w:date="2017-05-05T17:26:20Z" w:author="Forfatter">
        <w:del w:id="7034" w:date="2017-09-18T11:05:26Z" w:author="Mads Hjorth">
          <w:r>
            <w:rPr>
              <w:rFonts w:ascii="Calibri" w:cs="Calibri" w:hAnsi="Calibri" w:eastAsia="Calibri"/>
              <w:i w:val="1"/>
              <w:iCs w:val="1"/>
              <w:rtl w:val="0"/>
            </w:rPr>
            <w:delText>.</w:delText>
          </w:r>
        </w:del>
      </w:ins>
      <w:ins w:id="7035" w:date="2017-05-05T17:26:20Z" w:author="Forfatter">
        <w:del w:id="7036" w:date="2017-09-18T11:05:26Z" w:author="Mads Hjorth">
          <w:r>
            <w:rPr>
              <w:rtl w:val="0"/>
            </w:rPr>
            <w:delText xml:space="preserve"> 2008.</w:delText>
          </w:r>
        </w:del>
      </w:ins>
    </w:p>
    <w:p>
      <w:pPr>
        <w:pStyle w:val="Bibliography"/>
        <w:rPr>
          <w:ins w:id="7037" w:date="2017-05-05T17:26:20Z" w:author="Forfatter"/>
          <w:del w:id="7038" w:date="2017-09-18T11:05:26Z" w:author="Mads Hjorth"/>
        </w:rPr>
      </w:pPr>
      <w:ins w:id="7039" w:date="2017-05-05T17:26:20Z" w:author="Forfatter">
        <w:del w:id="7040" w:date="2017-09-18T11:05:26Z" w:author="Mads Hjorth">
          <w:r>
            <w:rPr>
              <w:rtl w:val="0"/>
              <w:lang w:val="da-DK"/>
            </w:rPr>
            <w:delText xml:space="preserve">National Sundheds-it. </w:delText>
          </w:r>
        </w:del>
      </w:ins>
      <w:ins w:id="7041" w:date="2017-05-05T17:26:20Z" w:author="Forfatter">
        <w:del w:id="7042" w:date="2017-09-18T11:05:26Z" w:author="Mads Hjorth">
          <w:r>
            <w:rPr>
              <w:rFonts w:ascii="Calibri" w:cs="Calibri" w:hAnsi="Calibri" w:eastAsia="Calibri"/>
              <w:i w:val="1"/>
              <w:iCs w:val="1"/>
              <w:rtl w:val="0"/>
              <w:lang w:val="it-IT"/>
            </w:rPr>
            <w:delText>Dialogopl</w:delText>
          </w:r>
        </w:del>
      </w:ins>
      <w:ins w:id="7043" w:date="2017-05-05T17:26:20Z" w:author="Forfatter">
        <w:del w:id="7044" w:date="2017-09-18T11:05:26Z" w:author="Mads Hjorth">
          <w:r>
            <w:rPr>
              <w:rFonts w:ascii="Calibri" w:cs="Calibri" w:hAnsi="Calibri" w:eastAsia="Calibri"/>
              <w:i w:val="1"/>
              <w:iCs w:val="1"/>
              <w:rtl w:val="0"/>
              <w:lang w:val="da-DK"/>
            </w:rPr>
            <w:delText>æ</w:delText>
          </w:r>
        </w:del>
      </w:ins>
      <w:ins w:id="7045" w:date="2017-05-05T17:26:20Z" w:author="Forfatter">
        <w:del w:id="7046" w:date="2017-09-18T11:05:26Z" w:author="Mads Hjorth">
          <w:r>
            <w:rPr>
              <w:rFonts w:ascii="Calibri" w:cs="Calibri" w:hAnsi="Calibri" w:eastAsia="Calibri"/>
              <w:i w:val="1"/>
              <w:iCs w:val="1"/>
              <w:rtl w:val="0"/>
              <w:lang w:val="da-DK"/>
            </w:rPr>
            <w:delText>g. Model for indberetning og genbrug af nationale sundhedsdata.</w:delText>
          </w:r>
        </w:del>
      </w:ins>
      <w:ins w:id="7047" w:date="2017-05-05T17:26:20Z" w:author="Forfatter">
        <w:del w:id="7048" w:date="2017-09-18T11:05:26Z" w:author="Mads Hjorth">
          <w:r>
            <w:rPr>
              <w:rtl w:val="0"/>
            </w:rPr>
            <w:delText xml:space="preserve"> 2012.</w:delText>
          </w:r>
        </w:del>
      </w:ins>
    </w:p>
    <w:p>
      <w:pPr>
        <w:pStyle w:val="Bibliography"/>
        <w:rPr>
          <w:ins w:id="7049" w:date="2017-05-05T17:26:20Z" w:author="Forfatter"/>
          <w:del w:id="7050" w:date="2017-09-18T11:05:26Z" w:author="Mads Hjorth"/>
        </w:rPr>
      </w:pPr>
      <w:ins w:id="7051" w:date="2017-05-05T17:26:20Z" w:author="Forfatter">
        <w:del w:id="7052" w:date="2017-09-18T11:05:26Z" w:author="Mads Hjorth">
          <w:r>
            <w:rPr>
              <w:rtl w:val="0"/>
              <w:lang w:val="da-DK"/>
            </w:rPr>
            <w:delText xml:space="preserve">National Sundheds-it. </w:delText>
          </w:r>
        </w:del>
      </w:ins>
      <w:ins w:id="7053" w:date="2017-05-05T17:26:20Z" w:author="Forfatter">
        <w:del w:id="7054" w:date="2017-09-18T11:05:26Z" w:author="Mads Hjorth">
          <w:r>
            <w:rPr>
              <w:rFonts w:ascii="Calibri" w:cs="Calibri" w:hAnsi="Calibri" w:eastAsia="Calibri"/>
              <w:i w:val="1"/>
              <w:iCs w:val="1"/>
              <w:rtl w:val="0"/>
              <w:lang w:val="da-DK"/>
            </w:rPr>
            <w:delText>Standarder og referencearkitekturer vedr. sundheds-it omr</w:delText>
          </w:r>
        </w:del>
      </w:ins>
      <w:ins w:id="7055" w:date="2017-05-05T17:26:20Z" w:author="Forfatter">
        <w:del w:id="7056" w:date="2017-09-18T11:05:26Z" w:author="Mads Hjorth">
          <w:r>
            <w:rPr>
              <w:rFonts w:ascii="Calibri" w:cs="Calibri" w:hAnsi="Calibri" w:eastAsia="Calibri"/>
              <w:i w:val="1"/>
              <w:iCs w:val="1"/>
              <w:rtl w:val="0"/>
              <w:lang w:val="da-DK"/>
            </w:rPr>
            <w:delText>å</w:delText>
          </w:r>
        </w:del>
      </w:ins>
      <w:ins w:id="7057" w:date="2017-05-05T17:26:20Z" w:author="Forfatter">
        <w:del w:id="7058" w:date="2017-09-18T11:05:26Z" w:author="Mads Hjorth">
          <w:r>
            <w:rPr>
              <w:rFonts w:ascii="Calibri" w:cs="Calibri" w:hAnsi="Calibri" w:eastAsia="Calibri"/>
              <w:i w:val="1"/>
              <w:iCs w:val="1"/>
              <w:rtl w:val="0"/>
            </w:rPr>
            <w:delText>det.</w:delText>
          </w:r>
        </w:del>
      </w:ins>
      <w:ins w:id="7059" w:date="2017-05-05T17:26:20Z" w:author="Forfatter">
        <w:del w:id="7060" w:date="2017-09-18T11:05:26Z" w:author="Mads Hjorth">
          <w:r>
            <w:rPr>
              <w:rtl w:val="0"/>
            </w:rPr>
            <w:delText xml:space="preserve"> 2011.</w:delText>
          </w:r>
        </w:del>
      </w:ins>
    </w:p>
    <w:p>
      <w:pPr>
        <w:pStyle w:val="Bibliography"/>
        <w:rPr>
          <w:ins w:id="7061" w:date="2017-05-05T17:26:20Z" w:author="Forfatter"/>
          <w:del w:id="7062" w:date="2017-09-18T11:05:26Z" w:author="Mads Hjorth"/>
        </w:rPr>
      </w:pPr>
      <w:ins w:id="7063" w:date="2017-05-05T17:26:20Z" w:author="Forfatter">
        <w:del w:id="7064" w:date="2017-09-18T11:05:26Z" w:author="Mads Hjorth">
          <w:r>
            <w:rPr>
              <w:rtl w:val="0"/>
              <w:lang w:val="da-DK"/>
            </w:rPr>
            <w:delText>Nationale Begrebsarbejde for Sundhedsv</w:delText>
          </w:r>
        </w:del>
      </w:ins>
      <w:ins w:id="7065" w:date="2017-05-05T17:26:20Z" w:author="Forfatter">
        <w:del w:id="7066" w:date="2017-09-18T11:05:26Z" w:author="Mads Hjorth">
          <w:r>
            <w:rPr>
              <w:rtl w:val="0"/>
              <w:lang w:val="da-DK"/>
            </w:rPr>
            <w:delText>æ</w:delText>
          </w:r>
        </w:del>
      </w:ins>
      <w:ins w:id="7067" w:date="2017-05-05T17:26:20Z" w:author="Forfatter">
        <w:del w:id="7068" w:date="2017-09-18T11:05:26Z" w:author="Mads Hjorth">
          <w:r>
            <w:rPr>
              <w:rtl w:val="0"/>
            </w:rPr>
            <w:delText xml:space="preserve">senet. </w:delText>
          </w:r>
        </w:del>
      </w:ins>
      <w:ins w:id="7069" w:date="2017-05-05T17:26:20Z" w:author="Forfatter">
        <w:del w:id="7070" w:date="2017-09-18T11:05:26Z" w:author="Mads Hjorth">
          <w:r>
            <w:rPr>
              <w:rFonts w:ascii="Calibri" w:cs="Calibri" w:hAnsi="Calibri" w:eastAsia="Calibri"/>
              <w:i w:val="1"/>
              <w:iCs w:val="1"/>
              <w:rtl w:val="0"/>
              <w:lang w:val="da-DK"/>
            </w:rPr>
            <w:delText>Sundhedsv</w:delText>
          </w:r>
        </w:del>
      </w:ins>
      <w:ins w:id="7071" w:date="2017-05-05T17:26:20Z" w:author="Forfatter">
        <w:del w:id="7072" w:date="2017-09-18T11:05:26Z" w:author="Mads Hjorth">
          <w:r>
            <w:rPr>
              <w:rFonts w:ascii="Calibri" w:cs="Calibri" w:hAnsi="Calibri" w:eastAsia="Calibri"/>
              <w:i w:val="1"/>
              <w:iCs w:val="1"/>
              <w:rtl w:val="0"/>
              <w:lang w:val="da-DK"/>
            </w:rPr>
            <w:delText>æ</w:delText>
          </w:r>
        </w:del>
      </w:ins>
      <w:ins w:id="7073" w:date="2017-05-05T17:26:20Z" w:author="Forfatter">
        <w:del w:id="7074" w:date="2017-09-18T11:05:26Z" w:author="Mads Hjorth">
          <w:r>
            <w:rPr>
              <w:rFonts w:ascii="Calibri" w:cs="Calibri" w:hAnsi="Calibri" w:eastAsia="Calibri"/>
              <w:i w:val="1"/>
              <w:iCs w:val="1"/>
              <w:rtl w:val="0"/>
              <w:lang w:val="da-DK"/>
            </w:rPr>
            <w:delText>senets Begrebsarbejde.</w:delText>
          </w:r>
        </w:del>
      </w:ins>
      <w:ins w:id="7075" w:date="2017-05-05T17:26:20Z" w:author="Forfatter">
        <w:del w:id="7076" w:date="2017-09-18T11:05:26Z" w:author="Mads Hjorth">
          <w:r>
            <w:rPr>
              <w:rtl w:val="0"/>
            </w:rPr>
            <w:delText xml:space="preserve"> u.d.</w:delText>
          </w:r>
        </w:del>
      </w:ins>
    </w:p>
    <w:p>
      <w:pPr>
        <w:pStyle w:val="Bibliography"/>
        <w:rPr>
          <w:ins w:id="7077" w:date="2017-05-05T17:26:20Z" w:author="Forfatter"/>
          <w:del w:id="7078" w:date="2017-09-18T11:05:26Z" w:author="Mads Hjorth"/>
        </w:rPr>
      </w:pPr>
      <w:ins w:id="7079" w:date="2017-05-05T17:26:20Z" w:author="Forfatter">
        <w:del w:id="7080" w:date="2017-09-18T11:05:26Z" w:author="Mads Hjorth">
          <w:r>
            <w:rPr>
              <w:rtl w:val="0"/>
            </w:rPr>
            <w:delText xml:space="preserve">Region Midtjylland. </w:delText>
          </w:r>
        </w:del>
      </w:ins>
      <w:ins w:id="7081" w:date="2017-05-05T17:26:20Z" w:author="Forfatter">
        <w:del w:id="7082" w:date="2017-09-18T11:05:26Z" w:author="Mads Hjorth">
          <w:r>
            <w:rPr>
              <w:rFonts w:ascii="Calibri" w:cs="Calibri" w:hAnsi="Calibri" w:eastAsia="Calibri"/>
              <w:i w:val="1"/>
              <w:iCs w:val="1"/>
              <w:rtl w:val="0"/>
              <w:lang w:val="da-DK"/>
            </w:rPr>
            <w:delText>Strategi for sundheds-it i Region Midtjylland 2010-2012.</w:delText>
          </w:r>
        </w:del>
      </w:ins>
      <w:ins w:id="7083" w:date="2017-05-05T17:26:20Z" w:author="Forfatter">
        <w:del w:id="7084" w:date="2017-09-18T11:05:26Z" w:author="Mads Hjorth">
          <w:r>
            <w:rPr>
              <w:rtl w:val="0"/>
            </w:rPr>
            <w:delText xml:space="preserve"> 2010.</w:delText>
          </w:r>
        </w:del>
      </w:ins>
    </w:p>
    <w:p>
      <w:pPr>
        <w:pStyle w:val="Bibliography"/>
        <w:rPr>
          <w:ins w:id="7085" w:date="2017-05-05T17:26:20Z" w:author="Forfatter"/>
          <w:del w:id="7086" w:date="2017-09-18T11:05:26Z" w:author="Mads Hjorth"/>
        </w:rPr>
      </w:pPr>
      <w:ins w:id="7087" w:date="2017-05-05T17:26:20Z" w:author="Forfatter">
        <w:del w:id="7088" w:date="2017-09-18T11:05:26Z" w:author="Mads Hjorth">
          <w:r>
            <w:rPr>
              <w:rtl w:val="0"/>
              <w:lang w:val="da-DK"/>
            </w:rPr>
            <w:delText xml:space="preserve">Sundhedsstyrelsen, Indenrigs- og Sundhedsministeriet, Danske Regioner. </w:delText>
          </w:r>
        </w:del>
      </w:ins>
      <w:ins w:id="7089" w:date="2017-05-05T17:26:20Z" w:author="Forfatter">
        <w:del w:id="7090" w:date="2017-09-18T11:05:26Z" w:author="Mads Hjorth">
          <w:r>
            <w:rPr>
              <w:rFonts w:ascii="Calibri" w:cs="Calibri" w:hAnsi="Calibri" w:eastAsia="Calibri"/>
              <w:i w:val="1"/>
              <w:iCs w:val="1"/>
              <w:rtl w:val="0"/>
            </w:rPr>
            <w:delText>Handlingsplan for projektet: Afvikling af dobbeltregistreringer.</w:delText>
          </w:r>
        </w:del>
      </w:ins>
      <w:ins w:id="7091" w:date="2017-05-05T17:26:20Z" w:author="Forfatter">
        <w:del w:id="7092" w:date="2017-09-18T11:05:26Z" w:author="Mads Hjorth">
          <w:r>
            <w:rPr>
              <w:rtl w:val="0"/>
            </w:rPr>
            <w:delText xml:space="preserve"> 2011.</w:delText>
          </w:r>
        </w:del>
      </w:ins>
    </w:p>
    <w:p>
      <w:pPr>
        <w:pStyle w:val="Bibliography"/>
        <w:rPr>
          <w:ins w:id="7093" w:date="2017-05-05T17:26:20Z" w:author="Forfatter"/>
          <w:del w:id="7094" w:date="2017-05-05T17:26:20Z" w:author="Forfatter"/>
        </w:rPr>
      </w:pPr>
      <w:ins w:id="7095" w:date="2017-05-05T17:26:20Z" w:author="Forfatter">
        <w:del w:id="7096" w:date="2017-05-05T17:26:20Z" w:author="Forfatter">
          <w:r>
            <w:rPr>
              <w:rtl w:val="0"/>
              <w:lang w:val="da-DK"/>
            </w:rPr>
            <w:delText xml:space="preserve">Indenrigs- og Sundhedsministeriet, Sundhedsstyrelsen, Finansministeriet, Danske Regioner. </w:delText>
          </w:r>
        </w:del>
      </w:ins>
      <w:ins w:id="7097" w:date="2017-05-05T17:26:20Z" w:author="Forfatter">
        <w:del w:id="7098" w:date="2017-05-05T17:26:20Z" w:author="Forfatter">
          <w:r>
            <w:rPr>
              <w:rFonts w:ascii="Calibri" w:cs="Calibri" w:hAnsi="Calibri" w:eastAsia="Calibri"/>
              <w:i w:val="1"/>
              <w:iCs w:val="1"/>
              <w:rtl w:val="0"/>
              <w:lang w:val="da-DK"/>
            </w:rPr>
            <w:delText>Kvalitetsoplysninger p</w:delText>
          </w:r>
        </w:del>
      </w:ins>
      <w:ins w:id="7099" w:date="2017-05-05T17:26:20Z" w:author="Forfatter">
        <w:del w:id="7100" w:date="2017-05-05T17:26:20Z" w:author="Forfatter">
          <w:r>
            <w:rPr>
              <w:rFonts w:ascii="Calibri" w:cs="Calibri" w:hAnsi="Calibri" w:eastAsia="Calibri"/>
              <w:i w:val="1"/>
              <w:iCs w:val="1"/>
              <w:rtl w:val="0"/>
            </w:rPr>
            <w:delText xml:space="preserve">å </w:delText>
          </w:r>
        </w:del>
      </w:ins>
      <w:ins w:id="7101" w:date="2017-05-05T17:26:20Z" w:author="Forfatter">
        <w:del w:id="7102" w:date="2017-05-05T17:26:20Z" w:author="Forfatter">
          <w:r>
            <w:rPr>
              <w:rFonts w:ascii="Calibri" w:cs="Calibri" w:hAnsi="Calibri" w:eastAsia="Calibri"/>
              <w:i w:val="1"/>
              <w:iCs w:val="1"/>
              <w:rtl w:val="0"/>
              <w:lang w:val="da-DK"/>
            </w:rPr>
            <w:delText>sundhedsomr</w:delText>
          </w:r>
        </w:del>
      </w:ins>
      <w:ins w:id="7103" w:date="2017-05-05T17:26:20Z" w:author="Forfatter">
        <w:del w:id="7104" w:date="2017-05-05T17:26:20Z" w:author="Forfatter">
          <w:r>
            <w:rPr>
              <w:rFonts w:ascii="Calibri" w:cs="Calibri" w:hAnsi="Calibri" w:eastAsia="Calibri"/>
              <w:i w:val="1"/>
              <w:iCs w:val="1"/>
              <w:rtl w:val="0"/>
              <w:lang w:val="da-DK"/>
            </w:rPr>
            <w:delText>å</w:delText>
          </w:r>
        </w:del>
      </w:ins>
      <w:ins w:id="7105" w:date="2017-05-05T17:26:20Z" w:author="Forfatter">
        <w:del w:id="7106" w:date="2017-05-05T17:26:20Z" w:author="Forfatter">
          <w:r>
            <w:rPr>
              <w:rFonts w:ascii="Calibri" w:cs="Calibri" w:hAnsi="Calibri" w:eastAsia="Calibri"/>
              <w:i w:val="1"/>
              <w:iCs w:val="1"/>
              <w:rtl w:val="0"/>
            </w:rPr>
            <w:delText>det.</w:delText>
          </w:r>
        </w:del>
      </w:ins>
      <w:ins w:id="7107" w:date="2017-05-05T17:26:20Z" w:author="Forfatter">
        <w:del w:id="7108" w:date="2017-05-05T17:26:20Z" w:author="Forfatter">
          <w:r>
            <w:rPr>
              <w:rtl w:val="0"/>
            </w:rPr>
            <w:delText xml:space="preserve"> Maj 2011.</w:delText>
          </w:r>
        </w:del>
      </w:ins>
    </w:p>
    <w:p>
      <w:pPr>
        <w:pStyle w:val="Bibliography"/>
        <w:rPr>
          <w:ins w:id="7109" w:date="2017-05-05T17:26:20Z" w:author="Forfatter"/>
          <w:del w:id="7110" w:date="2017-05-05T17:26:20Z" w:author="Forfatter"/>
        </w:rPr>
      </w:pPr>
      <w:ins w:id="7111" w:date="2017-05-05T17:26:20Z" w:author="Forfatter">
        <w:del w:id="7112" w:date="2017-05-05T17:26:20Z" w:author="Forfatter">
          <w:r>
            <w:rPr>
              <w:rtl w:val="0"/>
            </w:rPr>
            <w:delText>Sammenh</w:delText>
          </w:r>
        </w:del>
      </w:ins>
      <w:ins w:id="7113" w:date="2017-05-05T17:26:20Z" w:author="Forfatter">
        <w:del w:id="7114" w:date="2017-05-05T17:26:20Z" w:author="Forfatter">
          <w:r>
            <w:rPr>
              <w:rtl w:val="0"/>
              <w:lang w:val="da-DK"/>
            </w:rPr>
            <w:delText>æ</w:delText>
          </w:r>
        </w:del>
      </w:ins>
      <w:ins w:id="7115" w:date="2017-05-05T17:26:20Z" w:author="Forfatter">
        <w:del w:id="7116" w:date="2017-05-05T17:26:20Z" w:author="Forfatter">
          <w:r>
            <w:rPr>
              <w:rtl w:val="0"/>
              <w:lang w:val="da-DK"/>
            </w:rPr>
            <w:delText xml:space="preserve">ngende Digital Sundhed i Danmark. </w:delText>
          </w:r>
        </w:del>
      </w:ins>
      <w:ins w:id="7117" w:date="2017-05-05T17:26:20Z" w:author="Forfatter">
        <w:del w:id="7118" w:date="2017-05-05T17:26:20Z" w:author="Forfatter">
          <w:r>
            <w:rPr>
              <w:rFonts w:ascii="Calibri" w:cs="Calibri" w:hAnsi="Calibri" w:eastAsia="Calibri"/>
              <w:i w:val="1"/>
              <w:iCs w:val="1"/>
              <w:rtl w:val="0"/>
              <w:lang w:val="da-DK"/>
            </w:rPr>
            <w:delText>National strategi for digitalisering af sundhedsv</w:delText>
          </w:r>
        </w:del>
      </w:ins>
      <w:ins w:id="7119" w:date="2017-05-05T17:26:20Z" w:author="Forfatter">
        <w:del w:id="7120" w:date="2017-05-05T17:26:20Z" w:author="Forfatter">
          <w:r>
            <w:rPr>
              <w:rFonts w:ascii="Calibri" w:cs="Calibri" w:hAnsi="Calibri" w:eastAsia="Calibri"/>
              <w:i w:val="1"/>
              <w:iCs w:val="1"/>
              <w:rtl w:val="0"/>
              <w:lang w:val="da-DK"/>
            </w:rPr>
            <w:delText>æ</w:delText>
          </w:r>
        </w:del>
      </w:ins>
      <w:ins w:id="7121" w:date="2017-05-05T17:26:20Z" w:author="Forfatter">
        <w:del w:id="7122" w:date="2017-05-05T17:26:20Z" w:author="Forfatter">
          <w:r>
            <w:rPr>
              <w:rFonts w:ascii="Calibri" w:cs="Calibri" w:hAnsi="Calibri" w:eastAsia="Calibri"/>
              <w:i w:val="1"/>
              <w:iCs w:val="1"/>
              <w:rtl w:val="0"/>
            </w:rPr>
            <w:delText>senet.</w:delText>
          </w:r>
        </w:del>
      </w:ins>
      <w:ins w:id="7123" w:date="2017-05-05T17:26:20Z" w:author="Forfatter">
        <w:del w:id="7124" w:date="2017-05-05T17:26:20Z" w:author="Forfatter">
          <w:r>
            <w:rPr>
              <w:rtl w:val="0"/>
            </w:rPr>
            <w:delText xml:space="preserve"> 2008.</w:delText>
          </w:r>
        </w:del>
      </w:ins>
    </w:p>
    <w:p>
      <w:pPr>
        <w:pStyle w:val="Bibliography"/>
        <w:rPr>
          <w:ins w:id="7125" w:date="2017-05-05T17:26:20Z" w:author="Forfatter"/>
          <w:del w:id="7126" w:date="2017-05-05T17:26:20Z" w:author="Forfatter"/>
        </w:rPr>
      </w:pPr>
      <w:ins w:id="7127" w:date="2017-05-05T17:26:20Z" w:author="Forfatter">
        <w:del w:id="7128" w:date="2017-05-05T17:26:20Z" w:author="Forfatter">
          <w:r>
            <w:rPr>
              <w:rtl w:val="0"/>
              <w:lang w:val="da-DK"/>
            </w:rPr>
            <w:delText>Dansk Sygeplejer</w:delText>
          </w:r>
        </w:del>
      </w:ins>
      <w:ins w:id="7129" w:date="2017-05-05T17:26:20Z" w:author="Forfatter">
        <w:del w:id="7130" w:date="2017-05-05T17:26:20Z" w:author="Forfatter">
          <w:r>
            <w:rPr>
              <w:rtl w:val="0"/>
              <w:lang w:val="da-DK"/>
            </w:rPr>
            <w:delText>å</w:delText>
          </w:r>
        </w:del>
      </w:ins>
      <w:ins w:id="7131" w:date="2017-05-05T17:26:20Z" w:author="Forfatter">
        <w:del w:id="7132" w:date="2017-05-05T17:26:20Z" w:author="Forfatter">
          <w:r>
            <w:rPr>
              <w:rtl w:val="0"/>
            </w:rPr>
            <w:delText xml:space="preserve">d. </w:delText>
          </w:r>
        </w:del>
      </w:ins>
      <w:ins w:id="7133" w:date="2017-05-05T17:26:20Z" w:author="Forfatter">
        <w:del w:id="7134" w:date="2017-05-05T17:26:20Z" w:author="Forfatter">
          <w:r>
            <w:rPr>
              <w:rFonts w:ascii="Calibri" w:cs="Calibri" w:hAnsi="Calibri" w:eastAsia="Calibri"/>
              <w:i w:val="1"/>
              <w:iCs w:val="1"/>
              <w:rtl w:val="0"/>
              <w:lang w:val="da-DK"/>
            </w:rPr>
            <w:delText>Dokumentationsarbejde blandt sygeplejersker p</w:delText>
          </w:r>
        </w:del>
      </w:ins>
      <w:ins w:id="7135" w:date="2017-05-05T17:26:20Z" w:author="Forfatter">
        <w:del w:id="7136" w:date="2017-05-05T17:26:20Z" w:author="Forfatter">
          <w:r>
            <w:rPr>
              <w:rFonts w:ascii="Calibri" w:cs="Calibri" w:hAnsi="Calibri" w:eastAsia="Calibri"/>
              <w:i w:val="1"/>
              <w:iCs w:val="1"/>
              <w:rtl w:val="0"/>
            </w:rPr>
            <w:delText xml:space="preserve">å </w:delText>
          </w:r>
        </w:del>
      </w:ins>
      <w:ins w:id="7137" w:date="2017-05-05T17:26:20Z" w:author="Forfatter">
        <w:del w:id="7138" w:date="2017-05-05T17:26:20Z" w:author="Forfatter">
          <w:r>
            <w:rPr>
              <w:rFonts w:ascii="Calibri" w:cs="Calibri" w:hAnsi="Calibri" w:eastAsia="Calibri"/>
              <w:i w:val="1"/>
              <w:iCs w:val="1"/>
              <w:rtl w:val="0"/>
            </w:rPr>
            <w:delText>sygehusene.</w:delText>
          </w:r>
        </w:del>
      </w:ins>
      <w:ins w:id="7139" w:date="2017-05-05T17:26:20Z" w:author="Forfatter">
        <w:del w:id="7140" w:date="2017-05-05T17:26:20Z" w:author="Forfatter">
          <w:r>
            <w:rPr>
              <w:rtl w:val="0"/>
            </w:rPr>
            <w:delText xml:space="preserve"> 2011.</w:delText>
          </w:r>
        </w:del>
      </w:ins>
    </w:p>
    <w:p>
      <w:pPr>
        <w:pStyle w:val="Bibliography"/>
        <w:rPr>
          <w:ins w:id="7141" w:date="2017-05-05T17:26:20Z" w:author="Forfatter"/>
          <w:del w:id="7142" w:date="2017-05-05T17:26:20Z" w:author="Forfatter"/>
        </w:rPr>
      </w:pPr>
      <w:ins w:id="7143" w:date="2017-05-05T17:26:20Z" w:author="Forfatter">
        <w:del w:id="7144" w:date="2017-05-05T17:26:20Z" w:author="Forfatter">
          <w:r>
            <w:rPr>
              <w:rtl w:val="0"/>
              <w:lang w:val="da-DK"/>
            </w:rPr>
            <w:delText xml:space="preserve">Digital Sundhed. </w:delText>
          </w:r>
        </w:del>
      </w:ins>
      <w:ins w:id="7145" w:date="2017-05-05T17:26:20Z" w:author="Forfatter">
        <w:del w:id="7146" w:date="2017-05-05T17:26:20Z" w:author="Forfatter">
          <w:r>
            <w:rPr>
              <w:rFonts w:ascii="Calibri" w:cs="Calibri" w:hAnsi="Calibri" w:eastAsia="Calibri"/>
              <w:i w:val="1"/>
              <w:iCs w:val="1"/>
              <w:rtl w:val="0"/>
              <w:lang w:val="da-DK"/>
            </w:rPr>
            <w:delText>Arkitekturprincipper for Sundhedsomr</w:delText>
          </w:r>
        </w:del>
      </w:ins>
      <w:ins w:id="7147" w:date="2017-05-05T17:26:20Z" w:author="Forfatter">
        <w:del w:id="7148" w:date="2017-05-05T17:26:20Z" w:author="Forfatter">
          <w:r>
            <w:rPr>
              <w:rFonts w:ascii="Calibri" w:cs="Calibri" w:hAnsi="Calibri" w:eastAsia="Calibri"/>
              <w:i w:val="1"/>
              <w:iCs w:val="1"/>
              <w:rtl w:val="0"/>
              <w:lang w:val="da-DK"/>
            </w:rPr>
            <w:delText>å</w:delText>
          </w:r>
        </w:del>
      </w:ins>
      <w:ins w:id="7149" w:date="2017-05-05T17:26:20Z" w:author="Forfatter">
        <w:del w:id="7150" w:date="2017-05-05T17:26:20Z" w:author="Forfatter">
          <w:r>
            <w:rPr>
              <w:rFonts w:ascii="Calibri" w:cs="Calibri" w:hAnsi="Calibri" w:eastAsia="Calibri"/>
              <w:i w:val="1"/>
              <w:iCs w:val="1"/>
              <w:rtl w:val="0"/>
            </w:rPr>
            <w:delText>det.</w:delText>
          </w:r>
        </w:del>
      </w:ins>
      <w:ins w:id="7151" w:date="2017-05-05T17:26:20Z" w:author="Forfatter">
        <w:del w:id="7152" w:date="2017-05-05T17:26:20Z" w:author="Forfatter">
          <w:r>
            <w:rPr>
              <w:rtl w:val="0"/>
            </w:rPr>
            <w:delText xml:space="preserve"> 2009.</w:delText>
          </w:r>
        </w:del>
      </w:ins>
    </w:p>
    <w:p>
      <w:pPr>
        <w:pStyle w:val="Bibliography"/>
        <w:rPr>
          <w:ins w:id="7153" w:date="2017-05-05T17:26:20Z" w:author="Forfatter"/>
          <w:del w:id="7154" w:date="2017-05-05T17:26:20Z" w:author="Forfatter"/>
        </w:rPr>
      </w:pPr>
      <w:ins w:id="7155" w:date="2017-05-05T17:26:20Z" w:author="Forfatter">
        <w:del w:id="7156" w:date="2017-05-05T17:26:20Z" w:author="Forfatter">
          <w:r>
            <w:rPr>
              <w:rtl w:val="0"/>
              <w:lang w:val="da-DK"/>
            </w:rPr>
            <w:delText xml:space="preserve">Digital Sundhed. </w:delText>
          </w:r>
        </w:del>
      </w:ins>
      <w:ins w:id="7157" w:date="2017-05-05T17:26:20Z" w:author="Forfatter">
        <w:del w:id="7158" w:date="2017-05-05T17:26:20Z" w:author="Forfatter">
          <w:r>
            <w:rPr>
              <w:rFonts w:ascii="Calibri" w:cs="Calibri" w:hAnsi="Calibri" w:eastAsia="Calibri"/>
              <w:i w:val="1"/>
              <w:iCs w:val="1"/>
              <w:rtl w:val="0"/>
              <w:lang w:val="da-DK"/>
            </w:rPr>
            <w:delText>National strategi for digitalisering af sundhedsv</w:delText>
          </w:r>
        </w:del>
      </w:ins>
      <w:ins w:id="7159" w:date="2017-05-05T17:26:20Z" w:author="Forfatter">
        <w:del w:id="7160" w:date="2017-05-05T17:26:20Z" w:author="Forfatter">
          <w:r>
            <w:rPr>
              <w:rFonts w:ascii="Calibri" w:cs="Calibri" w:hAnsi="Calibri" w:eastAsia="Calibri"/>
              <w:i w:val="1"/>
              <w:iCs w:val="1"/>
              <w:rtl w:val="0"/>
              <w:lang w:val="da-DK"/>
            </w:rPr>
            <w:delText>æ</w:delText>
          </w:r>
        </w:del>
      </w:ins>
      <w:ins w:id="7161" w:date="2017-05-05T17:26:20Z" w:author="Forfatter">
        <w:del w:id="7162" w:date="2017-05-05T17:26:20Z" w:author="Forfatter">
          <w:r>
            <w:rPr>
              <w:rFonts w:ascii="Calibri" w:cs="Calibri" w:hAnsi="Calibri" w:eastAsia="Calibri"/>
              <w:i w:val="1"/>
              <w:iCs w:val="1"/>
              <w:rtl w:val="0"/>
            </w:rPr>
            <w:delText>senet 2008-2012.</w:delText>
          </w:r>
        </w:del>
      </w:ins>
      <w:ins w:id="7163" w:date="2017-05-05T17:26:20Z" w:author="Forfatter">
        <w:del w:id="7164" w:date="2017-05-05T17:26:20Z" w:author="Forfatter">
          <w:r>
            <w:rPr>
              <w:rtl w:val="0"/>
            </w:rPr>
            <w:delText xml:space="preserve"> 2008.</w:delText>
          </w:r>
        </w:del>
      </w:ins>
    </w:p>
    <w:p>
      <w:pPr>
        <w:pStyle w:val="Bibliography"/>
        <w:rPr>
          <w:ins w:id="7165" w:date="2017-05-05T17:26:20Z" w:author="Forfatter"/>
          <w:del w:id="7166" w:date="2017-05-05T17:26:20Z" w:author="Forfatter"/>
        </w:rPr>
      </w:pPr>
      <w:ins w:id="7167" w:date="2017-05-05T17:26:20Z" w:author="Forfatter">
        <w:del w:id="7168" w:date="2017-05-05T17:26:20Z" w:author="Forfatter">
          <w:r>
            <w:rPr>
              <w:rtl w:val="0"/>
            </w:rPr>
            <w:delText xml:space="preserve">Digitaliseringsstyrelsen. </w:delText>
          </w:r>
        </w:del>
      </w:ins>
      <w:ins w:id="7169" w:date="2017-05-05T17:26:20Z" w:author="Forfatter">
        <w:del w:id="7170" w:date="2017-05-05T17:26:20Z" w:author="Forfatter">
          <w:r>
            <w:rPr>
              <w:rFonts w:ascii="Calibri" w:cs="Calibri" w:hAnsi="Calibri" w:eastAsia="Calibri"/>
              <w:i w:val="1"/>
              <w:iCs w:val="1"/>
              <w:rtl w:val="0"/>
            </w:rPr>
            <w:delText>It-arkitekturprincipper.</w:delText>
          </w:r>
        </w:del>
      </w:ins>
      <w:ins w:id="7171" w:date="2017-05-05T17:26:20Z" w:author="Forfatter">
        <w:del w:id="7172" w:date="2017-05-05T17:26:20Z" w:author="Forfatter">
          <w:r>
            <w:rPr>
              <w:rtl w:val="0"/>
              <w:lang w:val="en-US"/>
            </w:rPr>
            <w:delText xml:space="preserve"> 2009. http://digitaliser.dk/resource/286019/artefact/5539-ITST-10_it-principper_K8%5b1%5d.pdf.</w:delText>
          </w:r>
        </w:del>
      </w:ins>
    </w:p>
    <w:p>
      <w:pPr>
        <w:pStyle w:val="Bibliography"/>
        <w:rPr>
          <w:ins w:id="7173" w:date="2017-05-05T17:26:20Z" w:author="Forfatter"/>
          <w:del w:id="7174" w:date="2017-05-05T17:26:20Z" w:author="Forfatter"/>
        </w:rPr>
      </w:pPr>
      <w:ins w:id="7175" w:date="2017-05-05T17:26:20Z" w:author="Forfatter">
        <w:del w:id="7176" w:date="2017-05-05T17:26:20Z" w:author="Forfatter">
          <w:r>
            <w:rPr>
              <w:rtl w:val="0"/>
              <w:lang w:val="en-US"/>
            </w:rPr>
            <w:delText>—</w:delText>
          </w:r>
        </w:del>
      </w:ins>
      <w:ins w:id="7177" w:date="2017-05-05T17:26:20Z" w:author="Forfatter">
        <w:del w:id="7178" w:date="2017-05-05T17:26:20Z" w:author="Forfatter">
          <w:r>
            <w:rPr>
              <w:rtl w:val="0"/>
              <w:lang w:val="en-US"/>
            </w:rPr>
            <w:delText xml:space="preserve">. </w:delText>
          </w:r>
        </w:del>
      </w:ins>
      <w:ins w:id="7179" w:date="2017-05-05T17:26:20Z" w:author="Forfatter">
        <w:del w:id="7180" w:date="2017-05-05T17:26:20Z" w:author="Forfatter">
          <w:r>
            <w:rPr>
              <w:rtl w:val="0"/>
              <w:lang w:val="en-US"/>
            </w:rPr>
            <w:delText>»</w:delText>
          </w:r>
        </w:del>
      </w:ins>
      <w:ins w:id="7181" w:date="2017-05-05T17:26:20Z" w:author="Forfatter">
        <w:del w:id="7182" w:date="2017-05-05T17:26:20Z" w:author="Forfatter">
          <w:r>
            <w:rPr>
              <w:rtl w:val="0"/>
              <w:lang w:val="en-US"/>
            </w:rPr>
            <w:delText>FORM.</w:delText>
          </w:r>
        </w:del>
      </w:ins>
      <w:ins w:id="7183" w:date="2017-05-05T17:26:20Z" w:author="Forfatter">
        <w:del w:id="7184" w:date="2017-05-05T17:26:20Z" w:author="Forfatter">
          <w:r>
            <w:rPr>
              <w:rtl w:val="0"/>
              <w:lang w:val="en-US"/>
            </w:rPr>
            <w:delText xml:space="preserve">« </w:delText>
          </w:r>
        </w:del>
      </w:ins>
      <w:ins w:id="7185" w:date="2017-05-05T17:26:20Z" w:author="Forfatter">
        <w:del w:id="7186" w:date="2017-05-05T17:26:20Z" w:author="Forfatter">
          <w:r>
            <w:rPr>
              <w:rtl w:val="0"/>
              <w:lang w:val="en-US"/>
            </w:rPr>
            <w:delText>u.d. http//blog.digitalisering.dk.</w:delText>
          </w:r>
        </w:del>
      </w:ins>
    </w:p>
    <w:p>
      <w:pPr>
        <w:pStyle w:val="Bibliography"/>
        <w:rPr>
          <w:ins w:id="7187" w:date="2017-05-05T17:26:20Z" w:author="Forfatter"/>
          <w:del w:id="7188" w:date="2017-05-05T17:26:20Z" w:author="Forfatter"/>
        </w:rPr>
      </w:pPr>
      <w:ins w:id="7189" w:date="2017-05-05T17:26:20Z" w:author="Forfatter">
        <w:del w:id="7190" w:date="2017-05-05T17:26:20Z" w:author="Forfatter">
          <w:r>
            <w:rPr>
              <w:rtl w:val="0"/>
            </w:rPr>
            <w:delText>Europa-parlamentet og r</w:delText>
          </w:r>
        </w:del>
      </w:ins>
      <w:ins w:id="7191" w:date="2017-05-05T17:26:20Z" w:author="Forfatter">
        <w:del w:id="7192" w:date="2017-05-05T17:26:20Z" w:author="Forfatter">
          <w:r>
            <w:rPr>
              <w:rtl w:val="0"/>
              <w:lang w:val="da-DK"/>
            </w:rPr>
            <w:delText>å</w:delText>
          </w:r>
        </w:del>
      </w:ins>
      <w:ins w:id="7193" w:date="2017-05-05T17:26:20Z" w:author="Forfatter">
        <w:del w:id="7194" w:date="2017-05-05T17:26:20Z" w:author="Forfatter">
          <w:r>
            <w:rPr>
              <w:rtl w:val="0"/>
            </w:rPr>
            <w:delText xml:space="preserve">det. </w:delText>
          </w:r>
        </w:del>
      </w:ins>
      <w:ins w:id="7195" w:date="2017-05-05T17:26:20Z" w:author="Forfatter">
        <w:del w:id="7196" w:date="2017-05-05T17:26:20Z" w:author="Forfatter">
          <w:r>
            <w:rPr>
              <w:rFonts w:ascii="Calibri" w:cs="Calibri" w:hAnsi="Calibri" w:eastAsia="Calibri"/>
              <w:i w:val="1"/>
              <w:iCs w:val="1"/>
              <w:rtl w:val="0"/>
              <w:lang w:val="da-DK"/>
            </w:rPr>
            <w:delText>(Forslag til ) Forordning om beskyttelse af fysiske personer i forbindelse med behandling af personoplysninger og den fri udveksling af s</w:delText>
          </w:r>
        </w:del>
      </w:ins>
      <w:ins w:id="7197" w:date="2017-05-05T17:26:20Z" w:author="Forfatter">
        <w:del w:id="7198" w:date="2017-05-05T17:26:20Z" w:author="Forfatter">
          <w:r>
            <w:rPr>
              <w:rFonts w:ascii="Calibri" w:cs="Calibri" w:hAnsi="Calibri" w:eastAsia="Calibri"/>
              <w:i w:val="1"/>
              <w:iCs w:val="1"/>
              <w:rtl w:val="0"/>
              <w:lang w:val="da-DK"/>
            </w:rPr>
            <w:delText>å</w:delText>
          </w:r>
        </w:del>
      </w:ins>
      <w:ins w:id="7199" w:date="2017-05-05T17:26:20Z" w:author="Forfatter">
        <w:del w:id="7200" w:date="2017-05-05T17:26:20Z" w:author="Forfatter">
          <w:r>
            <w:rPr>
              <w:rFonts w:ascii="Calibri" w:cs="Calibri" w:hAnsi="Calibri" w:eastAsia="Calibri"/>
              <w:i w:val="1"/>
              <w:iCs w:val="1"/>
              <w:rtl w:val="0"/>
              <w:lang w:val="da-DK"/>
            </w:rPr>
            <w:delText>danne oplysninger (generel forordning om databeskyttelse).</w:delText>
          </w:r>
        </w:del>
      </w:ins>
      <w:ins w:id="7201" w:date="2017-05-05T17:26:20Z" w:author="Forfatter">
        <w:del w:id="7202" w:date="2017-05-05T17:26:20Z" w:author="Forfatter">
          <w:r>
            <w:rPr>
              <w:rtl w:val="0"/>
            </w:rPr>
            <w:delText xml:space="preserve"> 2011.</w:delText>
          </w:r>
        </w:del>
      </w:ins>
    </w:p>
    <w:p>
      <w:pPr>
        <w:pStyle w:val="Bibliography"/>
        <w:rPr>
          <w:ins w:id="7203" w:date="2017-05-05T17:26:20Z" w:author="Forfatter"/>
          <w:del w:id="7204" w:date="2017-05-05T17:26:20Z" w:author="Forfatter"/>
        </w:rPr>
      </w:pPr>
      <w:ins w:id="7205" w:date="2017-05-05T17:26:20Z" w:author="Forfatter">
        <w:del w:id="7206" w:date="2017-05-05T17:26:20Z" w:author="Forfatter">
          <w:r>
            <w:rPr>
              <w:rtl w:val="0"/>
            </w:rPr>
            <w:delText>Europa-parlamentet og r</w:delText>
          </w:r>
        </w:del>
      </w:ins>
      <w:ins w:id="7207" w:date="2017-05-05T17:26:20Z" w:author="Forfatter">
        <w:del w:id="7208" w:date="2017-05-05T17:26:20Z" w:author="Forfatter">
          <w:r>
            <w:rPr>
              <w:rtl w:val="0"/>
              <w:lang w:val="da-DK"/>
            </w:rPr>
            <w:delText>å</w:delText>
          </w:r>
        </w:del>
      </w:ins>
      <w:ins w:id="7209" w:date="2017-05-05T17:26:20Z" w:author="Forfatter">
        <w:del w:id="7210" w:date="2017-05-05T17:26:20Z" w:author="Forfatter">
          <w:r>
            <w:rPr>
              <w:rtl w:val="0"/>
            </w:rPr>
            <w:delText xml:space="preserve">det. </w:delText>
          </w:r>
        </w:del>
      </w:ins>
      <w:ins w:id="7211" w:date="2017-05-05T17:26:20Z" w:author="Forfatter">
        <w:del w:id="7212" w:date="2017-05-05T17:26:20Z" w:author="Forfatter">
          <w:r>
            <w:rPr>
              <w:rFonts w:ascii="Calibri" w:cs="Calibri" w:hAnsi="Calibri" w:eastAsia="Calibri"/>
              <w:i w:val="1"/>
              <w:iCs w:val="1"/>
              <w:rtl w:val="0"/>
            </w:rPr>
            <w:delText>Forordning om f</w:delText>
          </w:r>
        </w:del>
      </w:ins>
      <w:ins w:id="7213" w:date="2017-05-05T17:26:20Z" w:author="Forfatter">
        <w:del w:id="7214" w:date="2017-05-05T17:26:20Z" w:author="Forfatter">
          <w:r>
            <w:rPr>
              <w:rFonts w:ascii="Calibri" w:cs="Calibri" w:hAnsi="Calibri" w:eastAsia="Calibri"/>
              <w:i w:val="1"/>
              <w:iCs w:val="1"/>
              <w:rtl w:val="0"/>
              <w:lang w:val="da-DK"/>
            </w:rPr>
            <w:delText>æ</w:delText>
          </w:r>
        </w:del>
      </w:ins>
      <w:ins w:id="7215" w:date="2017-05-05T17:26:20Z" w:author="Forfatter">
        <w:del w:id="7216" w:date="2017-05-05T17:26:20Z" w:author="Forfatter">
          <w:r>
            <w:rPr>
              <w:rFonts w:ascii="Calibri" w:cs="Calibri" w:hAnsi="Calibri" w:eastAsia="Calibri"/>
              <w:i w:val="1"/>
              <w:iCs w:val="1"/>
              <w:rtl w:val="0"/>
              <w:lang w:val="da-DK"/>
            </w:rPr>
            <w:delText>llesskabsstatistikker over folkesundhed og arbejdsmilj</w:delText>
          </w:r>
        </w:del>
      </w:ins>
      <w:ins w:id="7217" w:date="2017-05-05T17:26:20Z" w:author="Forfatter">
        <w:del w:id="7218" w:date="2017-05-05T17:26:20Z" w:author="Forfatter">
          <w:r>
            <w:rPr>
              <w:rFonts w:ascii="Calibri" w:cs="Calibri" w:hAnsi="Calibri" w:eastAsia="Calibri"/>
              <w:i w:val="1"/>
              <w:iCs w:val="1"/>
              <w:rtl w:val="0"/>
              <w:lang w:val="da-DK"/>
            </w:rPr>
            <w:delText>ø</w:delText>
          </w:r>
        </w:del>
      </w:ins>
      <w:ins w:id="7219" w:date="2017-05-05T17:26:20Z" w:author="Forfatter">
        <w:del w:id="7220" w:date="2017-05-05T17:26:20Z" w:author="Forfatter">
          <w:r>
            <w:rPr>
              <w:rFonts w:ascii="Calibri" w:cs="Calibri" w:hAnsi="Calibri" w:eastAsia="Calibri"/>
              <w:i w:val="1"/>
              <w:iCs w:val="1"/>
              <w:rtl w:val="0"/>
            </w:rPr>
            <w:delText>.</w:delText>
          </w:r>
        </w:del>
      </w:ins>
      <w:ins w:id="7221" w:date="2017-05-05T17:26:20Z" w:author="Forfatter">
        <w:del w:id="7222" w:date="2017-05-05T17:26:20Z" w:author="Forfatter">
          <w:r>
            <w:rPr>
              <w:rtl w:val="0"/>
            </w:rPr>
            <w:delText xml:space="preserve"> 2008.</w:delText>
          </w:r>
        </w:del>
      </w:ins>
    </w:p>
    <w:p>
      <w:pPr>
        <w:pStyle w:val="Bibliography"/>
        <w:rPr>
          <w:ins w:id="7223" w:date="2017-05-05T17:26:20Z" w:author="Forfatter"/>
          <w:del w:id="7224" w:date="2017-05-05T17:26:20Z" w:author="Forfatter"/>
        </w:rPr>
      </w:pPr>
      <w:ins w:id="7225" w:date="2017-05-05T17:26:20Z" w:author="Forfatter">
        <w:del w:id="7226" w:date="2017-05-05T17:26:20Z" w:author="Forfatter">
          <w:r>
            <w:rPr>
              <w:rtl w:val="0"/>
              <w:lang w:val="da-DK"/>
            </w:rPr>
            <w:delText xml:space="preserve">National Sundheds-it. </w:delText>
          </w:r>
        </w:del>
      </w:ins>
      <w:ins w:id="7227" w:date="2017-05-05T17:26:20Z" w:author="Forfatter">
        <w:del w:id="7228" w:date="2017-05-05T17:26:20Z" w:author="Forfatter">
          <w:r>
            <w:rPr>
              <w:rFonts w:ascii="Calibri" w:cs="Calibri" w:hAnsi="Calibri" w:eastAsia="Calibri"/>
              <w:i w:val="1"/>
              <w:iCs w:val="1"/>
              <w:rtl w:val="0"/>
              <w:lang w:val="it-IT"/>
            </w:rPr>
            <w:delText>Dialogopl</w:delText>
          </w:r>
        </w:del>
      </w:ins>
      <w:ins w:id="7229" w:date="2017-05-05T17:26:20Z" w:author="Forfatter">
        <w:del w:id="7230" w:date="2017-05-05T17:26:20Z" w:author="Forfatter">
          <w:r>
            <w:rPr>
              <w:rFonts w:ascii="Calibri" w:cs="Calibri" w:hAnsi="Calibri" w:eastAsia="Calibri"/>
              <w:i w:val="1"/>
              <w:iCs w:val="1"/>
              <w:rtl w:val="0"/>
              <w:lang w:val="da-DK"/>
            </w:rPr>
            <w:delText>æ</w:delText>
          </w:r>
        </w:del>
      </w:ins>
      <w:ins w:id="7231" w:date="2017-05-05T17:26:20Z" w:author="Forfatter">
        <w:del w:id="7232" w:date="2017-05-05T17:26:20Z" w:author="Forfatter">
          <w:r>
            <w:rPr>
              <w:rFonts w:ascii="Calibri" w:cs="Calibri" w:hAnsi="Calibri" w:eastAsia="Calibri"/>
              <w:i w:val="1"/>
              <w:iCs w:val="1"/>
              <w:rtl w:val="0"/>
              <w:lang w:val="da-DK"/>
            </w:rPr>
            <w:delText>g. Model for indberetning og genbrug af nationale sundhedsdata.</w:delText>
          </w:r>
        </w:del>
      </w:ins>
      <w:ins w:id="7233" w:date="2017-05-05T17:26:20Z" w:author="Forfatter">
        <w:del w:id="7234" w:date="2017-05-05T17:26:20Z" w:author="Forfatter">
          <w:r>
            <w:rPr>
              <w:rtl w:val="0"/>
            </w:rPr>
            <w:delText xml:space="preserve"> 2012.</w:delText>
          </w:r>
        </w:del>
      </w:ins>
    </w:p>
    <w:p>
      <w:pPr>
        <w:pStyle w:val="Bibliography"/>
        <w:rPr>
          <w:ins w:id="7235" w:date="2017-05-05T17:26:20Z" w:author="Forfatter"/>
          <w:del w:id="7236" w:date="2017-05-05T17:26:20Z" w:author="Forfatter"/>
        </w:rPr>
      </w:pPr>
      <w:ins w:id="7237" w:date="2017-05-05T17:26:20Z" w:author="Forfatter">
        <w:del w:id="7238" w:date="2017-05-05T17:26:20Z" w:author="Forfatter">
          <w:r>
            <w:rPr>
              <w:rtl w:val="0"/>
              <w:lang w:val="da-DK"/>
            </w:rPr>
            <w:delText xml:space="preserve">National Sundheds-it. </w:delText>
          </w:r>
        </w:del>
      </w:ins>
      <w:ins w:id="7239" w:date="2017-05-05T17:26:20Z" w:author="Forfatter">
        <w:del w:id="7240" w:date="2017-05-05T17:26:20Z" w:author="Forfatter">
          <w:r>
            <w:rPr>
              <w:rFonts w:ascii="Calibri" w:cs="Calibri" w:hAnsi="Calibri" w:eastAsia="Calibri"/>
              <w:i w:val="1"/>
              <w:iCs w:val="1"/>
              <w:rtl w:val="0"/>
              <w:lang w:val="da-DK"/>
            </w:rPr>
            <w:delText>Standarder og referencearkitekturer vedr. sundheds-it omr</w:delText>
          </w:r>
        </w:del>
      </w:ins>
      <w:ins w:id="7241" w:date="2017-05-05T17:26:20Z" w:author="Forfatter">
        <w:del w:id="7242" w:date="2017-05-05T17:26:20Z" w:author="Forfatter">
          <w:r>
            <w:rPr>
              <w:rFonts w:ascii="Calibri" w:cs="Calibri" w:hAnsi="Calibri" w:eastAsia="Calibri"/>
              <w:i w:val="1"/>
              <w:iCs w:val="1"/>
              <w:rtl w:val="0"/>
              <w:lang w:val="da-DK"/>
            </w:rPr>
            <w:delText>å</w:delText>
          </w:r>
        </w:del>
      </w:ins>
      <w:ins w:id="7243" w:date="2017-05-05T17:26:20Z" w:author="Forfatter">
        <w:del w:id="7244" w:date="2017-05-05T17:26:20Z" w:author="Forfatter">
          <w:r>
            <w:rPr>
              <w:rFonts w:ascii="Calibri" w:cs="Calibri" w:hAnsi="Calibri" w:eastAsia="Calibri"/>
              <w:i w:val="1"/>
              <w:iCs w:val="1"/>
              <w:rtl w:val="0"/>
            </w:rPr>
            <w:delText>det.</w:delText>
          </w:r>
        </w:del>
      </w:ins>
      <w:ins w:id="7245" w:date="2017-05-05T17:26:20Z" w:author="Forfatter">
        <w:del w:id="7246" w:date="2017-05-05T17:26:20Z" w:author="Forfatter">
          <w:r>
            <w:rPr>
              <w:rtl w:val="0"/>
            </w:rPr>
            <w:delText xml:space="preserve"> 2011.</w:delText>
          </w:r>
        </w:del>
      </w:ins>
    </w:p>
    <w:p>
      <w:pPr>
        <w:pStyle w:val="Bibliography"/>
        <w:rPr>
          <w:ins w:id="7247" w:date="2017-05-05T17:26:20Z" w:author="Forfatter"/>
          <w:del w:id="7248" w:date="2017-05-05T17:26:20Z" w:author="Forfatter"/>
        </w:rPr>
      </w:pPr>
      <w:ins w:id="7249" w:date="2017-05-05T17:26:20Z" w:author="Forfatter">
        <w:del w:id="7250" w:date="2017-05-05T17:26:20Z" w:author="Forfatter">
          <w:r>
            <w:rPr>
              <w:rtl w:val="0"/>
              <w:lang w:val="da-DK"/>
            </w:rPr>
            <w:delText>Nationale Begrebsarbejde for Sundhedsv</w:delText>
          </w:r>
        </w:del>
      </w:ins>
      <w:ins w:id="7251" w:date="2017-05-05T17:26:20Z" w:author="Forfatter">
        <w:del w:id="7252" w:date="2017-05-05T17:26:20Z" w:author="Forfatter">
          <w:r>
            <w:rPr>
              <w:rtl w:val="0"/>
              <w:lang w:val="da-DK"/>
            </w:rPr>
            <w:delText>æ</w:delText>
          </w:r>
        </w:del>
      </w:ins>
      <w:ins w:id="7253" w:date="2017-05-05T17:26:20Z" w:author="Forfatter">
        <w:del w:id="7254" w:date="2017-05-05T17:26:20Z" w:author="Forfatter">
          <w:r>
            <w:rPr>
              <w:rtl w:val="0"/>
            </w:rPr>
            <w:delText xml:space="preserve">senet. </w:delText>
          </w:r>
        </w:del>
      </w:ins>
      <w:ins w:id="7255" w:date="2017-05-05T17:26:20Z" w:author="Forfatter">
        <w:del w:id="7256" w:date="2017-05-05T17:26:20Z" w:author="Forfatter">
          <w:r>
            <w:rPr>
              <w:rFonts w:ascii="Calibri" w:cs="Calibri" w:hAnsi="Calibri" w:eastAsia="Calibri"/>
              <w:i w:val="1"/>
              <w:iCs w:val="1"/>
              <w:rtl w:val="0"/>
              <w:lang w:val="da-DK"/>
            </w:rPr>
            <w:delText>Sundhedsv</w:delText>
          </w:r>
        </w:del>
      </w:ins>
      <w:ins w:id="7257" w:date="2017-05-05T17:26:20Z" w:author="Forfatter">
        <w:del w:id="7258" w:date="2017-05-05T17:26:20Z" w:author="Forfatter">
          <w:r>
            <w:rPr>
              <w:rFonts w:ascii="Calibri" w:cs="Calibri" w:hAnsi="Calibri" w:eastAsia="Calibri"/>
              <w:i w:val="1"/>
              <w:iCs w:val="1"/>
              <w:rtl w:val="0"/>
              <w:lang w:val="da-DK"/>
            </w:rPr>
            <w:delText>æ</w:delText>
          </w:r>
        </w:del>
      </w:ins>
      <w:ins w:id="7259" w:date="2017-05-05T17:26:20Z" w:author="Forfatter">
        <w:del w:id="7260" w:date="2017-05-05T17:26:20Z" w:author="Forfatter">
          <w:r>
            <w:rPr>
              <w:rFonts w:ascii="Calibri" w:cs="Calibri" w:hAnsi="Calibri" w:eastAsia="Calibri"/>
              <w:i w:val="1"/>
              <w:iCs w:val="1"/>
              <w:rtl w:val="0"/>
              <w:lang w:val="da-DK"/>
            </w:rPr>
            <w:delText>senets Begrebsarbejde.</w:delText>
          </w:r>
        </w:del>
      </w:ins>
      <w:ins w:id="7261" w:date="2017-05-05T17:26:20Z" w:author="Forfatter">
        <w:del w:id="7262" w:date="2017-05-05T17:26:20Z" w:author="Forfatter">
          <w:r>
            <w:rPr>
              <w:rtl w:val="0"/>
            </w:rPr>
            <w:delText xml:space="preserve"> u.d.</w:delText>
          </w:r>
        </w:del>
      </w:ins>
    </w:p>
    <w:p>
      <w:pPr>
        <w:pStyle w:val="Bibliography"/>
        <w:rPr>
          <w:ins w:id="7263" w:date="2017-05-05T17:26:20Z" w:author="Forfatter"/>
          <w:del w:id="7264" w:date="2017-05-05T17:26:20Z" w:author="Forfatter"/>
        </w:rPr>
      </w:pPr>
      <w:ins w:id="7265" w:date="2017-05-05T17:26:20Z" w:author="Forfatter">
        <w:del w:id="7266" w:date="2017-05-05T17:26:20Z" w:author="Forfatter">
          <w:r>
            <w:rPr>
              <w:rtl w:val="0"/>
            </w:rPr>
            <w:delText xml:space="preserve">Region Midtjylland. </w:delText>
          </w:r>
        </w:del>
      </w:ins>
      <w:ins w:id="7267" w:date="2017-05-05T17:26:20Z" w:author="Forfatter">
        <w:del w:id="7268" w:date="2017-05-05T17:26:20Z" w:author="Forfatter">
          <w:r>
            <w:rPr>
              <w:rFonts w:ascii="Calibri" w:cs="Calibri" w:hAnsi="Calibri" w:eastAsia="Calibri"/>
              <w:i w:val="1"/>
              <w:iCs w:val="1"/>
              <w:rtl w:val="0"/>
              <w:lang w:val="da-DK"/>
            </w:rPr>
            <w:delText>Strategi for sundheds-it i Region Midtjylland 2010-2012.</w:delText>
          </w:r>
        </w:del>
      </w:ins>
      <w:ins w:id="7269" w:date="2017-05-05T17:26:20Z" w:author="Forfatter">
        <w:del w:id="7270" w:date="2017-05-05T17:26:20Z" w:author="Forfatter">
          <w:r>
            <w:rPr>
              <w:rtl w:val="0"/>
            </w:rPr>
            <w:delText xml:space="preserve"> 2010.</w:delText>
          </w:r>
        </w:del>
      </w:ins>
    </w:p>
    <w:p>
      <w:pPr>
        <w:pStyle w:val="Bibliography"/>
        <w:rPr>
          <w:ins w:id="7271" w:date="2017-05-05T17:26:20Z" w:author="Forfatter"/>
          <w:del w:id="7272" w:date="2017-05-05T17:26:20Z" w:author="Forfatter"/>
        </w:rPr>
      </w:pPr>
      <w:ins w:id="7273" w:date="2017-05-05T17:26:20Z" w:author="Forfatter">
        <w:del w:id="7274" w:date="2017-05-05T17:26:20Z" w:author="Forfatter">
          <w:r>
            <w:rPr>
              <w:rtl w:val="0"/>
              <w:lang w:val="da-DK"/>
            </w:rPr>
            <w:delText xml:space="preserve">Sundhedsstyrelsen, Indenrigs- og Sundhedsministeriet, Danske Regioner. </w:delText>
          </w:r>
        </w:del>
      </w:ins>
      <w:ins w:id="7275" w:date="2017-05-05T17:26:20Z" w:author="Forfatter">
        <w:del w:id="7276" w:date="2017-05-05T17:26:20Z" w:author="Forfatter">
          <w:r>
            <w:rPr>
              <w:rFonts w:ascii="Calibri" w:cs="Calibri" w:hAnsi="Calibri" w:eastAsia="Calibri"/>
              <w:i w:val="1"/>
              <w:iCs w:val="1"/>
              <w:rtl w:val="0"/>
            </w:rPr>
            <w:delText>Handlingsplan for projektet: Afvikling af dobbeltregistreringer.</w:delText>
          </w:r>
        </w:del>
      </w:ins>
      <w:ins w:id="7277" w:date="2017-05-05T17:26:20Z" w:author="Forfatter">
        <w:del w:id="7278" w:date="2017-05-05T17:26:20Z" w:author="Forfatter">
          <w:r>
            <w:rPr>
              <w:rtl w:val="0"/>
            </w:rPr>
            <w:delText xml:space="preserve"> 2011.</w:delText>
          </w:r>
        </w:del>
      </w:ins>
      <w:ins w:id="7279" w:date="2017-05-05T17:26:20Z" w:author="Forfatter">
        <w:del w:id="7280" w:date="2017-09-18T11:05:26Z" w:author="Mads Hjorth">
          <w:r>
            <w:rPr/>
            <w:fldChar w:fldCharType="end" w:fldLock="0"/>
          </w:r>
        </w:del>
      </w:ins>
    </w:p>
    <w:p>
      <w:pPr>
        <w:pStyle w:val="normal.0"/>
        <w:tabs>
          <w:tab w:val="left" w:pos="4536"/>
        </w:tabs>
        <w:ind w:right="2126"/>
      </w:pPr>
      <w:del w:id="7281" w:date="2017-09-18T11:05:26Z" w:author="Mads Hjorth">
        <w:r>
          <w:rPr/>
        </w:r>
      </w:del>
    </w:p>
    <w:sectPr>
      <w:headerReference w:type="default" r:id="rId4"/>
      <w:headerReference w:type="first" r:id="rId5"/>
      <w:footerReference w:type="default" r:id="rId6"/>
      <w:footerReference w:type="first" r:id="rId7"/>
      <w:pgSz w:w="11900" w:h="16840" w:orient="portrait"/>
      <w:pgMar w:top="1814" w:right="3260" w:bottom="1418" w:left="1985" w:header="709" w:footer="199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Trebuchet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ehoved &amp; sidefod"/>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ehoved &amp; sidefod"/>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2</w:t>
    </w:r>
    <w:r>
      <w:rPr>
        <w:rFonts w:ascii="Calibri" w:cs="Calibri" w:hAnsi="Calibri" w:eastAsia="Calibri"/>
        <w:rtl w:val="0"/>
      </w:rPr>
      <w:fldChar w:fldCharType="end" w:fldLock="0"/>
    </w:r>
    <w:r>
      <w:rPr>
        <w:rFonts w:ascii="Calibri" w:cs="Calibri" w:hAnsi="Calibri" w:eastAsia="Calibri"/>
        <w:rtl w:val="0"/>
      </w:rPr>
      <w:t>/</w:t>
    </w:r>
    <w:r>
      <w:rPr>
        <w:rFonts w:ascii="Calibri" w:cs="Calibri" w:hAnsi="Calibri" w:eastAsia="Calibri"/>
        <w:rtl w:val="0"/>
      </w:rPr>
      <w:fldChar w:fldCharType="begin" w:fldLock="0"/>
    </w:r>
    <w:r>
      <w:rPr>
        <w:rFonts w:ascii="Calibri" w:cs="Calibri" w:hAnsi="Calibri" w:eastAsia="Calibri"/>
        <w:rtl w:val="0"/>
      </w:rPr>
      <w:instrText xml:space="preserve"> NUMPAGES </w:instrText>
    </w:r>
    <w:r>
      <w:rPr>
        <w:rFonts w:ascii="Calibri" w:cs="Calibri" w:hAnsi="Calibri" w:eastAsia="Calibri"/>
        <w:rtl w:val="0"/>
      </w:rPr>
      <w:fldChar w:fldCharType="separate" w:fldLock="0"/>
    </w:r>
    <w:r>
      <w:rPr>
        <w:rFonts w:ascii="Calibri" w:cs="Calibri" w:hAnsi="Calibri" w:eastAsia="Calibri"/>
        <w:rtl w:val="0"/>
      </w:rPr>
      <w:t>3</w:t>
    </w:r>
    <w:r>
      <w:rPr>
        <w:rFonts w:ascii="Calibri" w:cs="Calibri" w:hAnsi="Calibri" w:eastAsia="Calibri"/>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6635"/>
        <w:tab w:val="clear" w:pos="9638"/>
      </w:tabs>
    </w:pPr>
    <w:r>
      <mc:AlternateContent>
        <mc:Choice Requires="wps">
          <w:drawing>
            <wp:anchor distT="152400" distB="152400" distL="152400" distR="152400" simplePos="0" relativeHeight="251658240" behindDoc="1" locked="0" layoutInCell="1" allowOverlap="1">
              <wp:simplePos x="0" y="0"/>
              <wp:positionH relativeFrom="page">
                <wp:posOffset>1005522</wp:posOffset>
              </wp:positionH>
              <wp:positionV relativeFrom="page">
                <wp:posOffset>4286884</wp:posOffset>
              </wp:positionV>
              <wp:extent cx="4739641" cy="2369821"/>
              <wp:effectExtent l="143753" t="1328664" r="143753" b="1328664"/>
              <wp:wrapNone/>
              <wp:docPr id="1073741825" name="officeArt object"/>
              <wp:cNvGraphicFramePr/>
              <a:graphic xmlns:a="http://schemas.openxmlformats.org/drawingml/2006/main">
                <a:graphicData uri="http://schemas.microsoft.com/office/word/2010/wordprocessingShape">
                  <wps:wsp>
                    <wps:cNvSpPr txBox="1"/>
                    <wps:spPr>
                      <a:xfrm rot="18900000">
                        <a:off x="0" y="0"/>
                        <a:ext cx="4739641" cy="2369821"/>
                      </a:xfrm>
                      <a:prstGeom prst="rect">
                        <a:avLst/>
                      </a:prstGeom>
                      <a:noFill/>
                      <a:ln w="12700" cap="flat">
                        <a:noFill/>
                        <a:miter lim="400000"/>
                      </a:ln>
                      <a:effectLst/>
                    </wps:spPr>
                    <wps:txbx>
                      <w:txbxContent>
                        <w:p>
                          <w:pPr>
                            <w:pStyle w:val="normal.0"/>
                          </w:pPr>
                          <w:r>
                            <w:rPr>
                              <w:color w:val="c0c0c0"/>
                              <w:sz w:val="372"/>
                              <w:szCs w:val="372"/>
                              <w:rtl w:val="0"/>
                              <w:lang w:val="da-DK"/>
                            </w:rPr>
                            <w:t>Udkast</w:t>
                          </w:r>
                        </w:p>
                      </w:txbxContent>
                    </wps:txbx>
                    <wps:bodyPr wrap="square" lIns="0" tIns="0" rIns="0" bIns="0" numCol="1" anchor="ctr">
                      <a:normAutofit fontScale="100000" lnSpcReduction="0"/>
                    </wps:bodyPr>
                  </wps:wsp>
                </a:graphicData>
              </a:graphic>
            </wp:anchor>
          </w:drawing>
        </mc:Choice>
        <mc:Fallback>
          <w:pict>
            <v:shape id="_x0000_s1027" type="#_x0000_t202" style="visibility:visible;position:absolute;margin-left:79.2pt;margin-top:337.5pt;width:373.2pt;height:186.6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color w:val="c0c0c0"/>
                        <w:sz w:val="372"/>
                        <w:szCs w:val="372"/>
                        <w:rtl w:val="0"/>
                        <w:lang w:val="da-DK"/>
                      </w:rPr>
                      <w:t>Udkast</w:t>
                    </w:r>
                  </w:p>
                </w:txbxContent>
              </v:textbox>
              <w10:wrap type="none" side="bothSides" anchorx="page" anchory="page"/>
            </v:shape>
          </w:pict>
        </mc:Fallback>
      </mc:AlternateContent>
    </w:r>
    <w:r>
      <w:drawing>
        <wp:anchor distT="152400" distB="152400" distL="152400" distR="152400" simplePos="0" relativeHeight="251659264" behindDoc="1" locked="0" layoutInCell="1" allowOverlap="1">
          <wp:simplePos x="0" y="0"/>
          <wp:positionH relativeFrom="page">
            <wp:posOffset>864235</wp:posOffset>
          </wp:positionH>
          <wp:positionV relativeFrom="page">
            <wp:posOffset>333375</wp:posOffset>
          </wp:positionV>
          <wp:extent cx="2232025" cy="913765"/>
          <wp:effectExtent l="0" t="0" r="0" b="0"/>
          <wp:wrapNone/>
          <wp:docPr id="1073741826" name="officeArt object" descr="NSI"/>
          <wp:cNvGraphicFramePr/>
          <a:graphic xmlns:a="http://schemas.openxmlformats.org/drawingml/2006/main">
            <a:graphicData uri="http://schemas.openxmlformats.org/drawingml/2006/picture">
              <pic:pic xmlns:pic="http://schemas.openxmlformats.org/drawingml/2006/picture">
                <pic:nvPicPr>
                  <pic:cNvPr id="1073741826" name="NSI" descr="NSI"/>
                  <pic:cNvPicPr>
                    <a:picLocks noChangeAspect="1"/>
                  </pic:cNvPicPr>
                </pic:nvPicPr>
                <pic:blipFill>
                  <a:blip r:embed="rId1">
                    <a:extLst/>
                  </a:blip>
                  <a:stretch>
                    <a:fillRect/>
                  </a:stretch>
                </pic:blipFill>
                <pic:spPr>
                  <a:xfrm>
                    <a:off x="0" y="0"/>
                    <a:ext cx="2232025" cy="913765"/>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r>
      <w:tab/>
    </w:r>
  </w:p>
  <w:p>
    <w:pPr>
      <w:pStyle w:val="norm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ret format 3"/>
  </w:abstractNum>
  <w:abstractNum w:abstractNumId="1">
    <w:multiLevelType w:val="hybridMultilevel"/>
    <w:styleLink w:val="Importeret format 3"/>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et format 1"/>
  </w:abstractNum>
  <w:abstractNum w:abstractNumId="3">
    <w:multiLevelType w:val="hybridMultilevel"/>
    <w:styleLink w:val="Importeret format 1"/>
    <w:lvl w:ilvl="0">
      <w:start w:val="1"/>
      <w:numFmt w:val="decimal"/>
      <w:suff w:val="tab"/>
      <w:lvlText w:val="%1."/>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ret format 4"/>
  </w:abstractNum>
  <w:abstractNum w:abstractNumId="5">
    <w:multiLevelType w:val="hybridMultilevel"/>
    <w:styleLink w:val="Importeret format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ret format 5"/>
  </w:abstractNum>
  <w:abstractNum w:abstractNumId="7">
    <w:multiLevelType w:val="hybridMultilevel"/>
    <w:styleLink w:val="Importeret format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80" w:hanging="6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trackRevisions/>
  <w:defaultTabStop w:val="1304"/>
  <w:autoHyphenation w:val="1"/>
  <w:evenAndOddHeaders w:val="0"/>
  <w:bookFoldPrinting w:val="0"/>
  <w:noLineBreaksAfter w:lang="dansk" w:val="‘“(〔[{〈《「『【⦅〘〖«〝︵︷︹︻︽︿﹁﹃﹇﹙﹛﹝｢"/>
  <w:noLineBreaksBefore w:lang="dansk"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Sidehoved &amp; sidefod">
    <w:name w:val="Sidehoved &amp; sidefod"/>
    <w:next w:val="Sidehoved &amp; sidefod"/>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0"/>
      <w:bidi w:val="0"/>
      <w:spacing w:before="0" w:after="12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paragraph" w:styleId="Title">
    <w:name w:val="Title"/>
    <w:next w:val="Title"/>
    <w:pPr>
      <w:keepNext w:val="1"/>
      <w:keepLines w:val="1"/>
      <w:pageBreakBefore w:val="0"/>
      <w:widowControl w:val="1"/>
      <w:shd w:val="clear" w:color="auto" w:fill="auto"/>
      <w:suppressAutoHyphens w:val="1"/>
      <w:bidi w:val="0"/>
      <w:spacing w:before="360" w:after="240" w:line="240" w:lineRule="auto"/>
      <w:ind w:left="0" w:right="0" w:firstLine="0"/>
      <w:jc w:val="both"/>
      <w:outlineLvl w:val="9"/>
    </w:pPr>
    <w:rPr>
      <w:rFonts w:ascii="Calibri" w:cs="Calibri" w:hAnsi="Calibri" w:eastAsia="Calibri"/>
      <w:b w:val="1"/>
      <w:bCs w:val="1"/>
      <w:i w:val="0"/>
      <w:iCs w:val="0"/>
      <w:caps w:val="0"/>
      <w:smallCaps w:val="0"/>
      <w:strike w:val="0"/>
      <w:dstrike w:val="0"/>
      <w:outline w:val="0"/>
      <w:color w:val="000000"/>
      <w:spacing w:val="0"/>
      <w:kern w:val="28"/>
      <w:position w:val="0"/>
      <w:sz w:val="40"/>
      <w:szCs w:val="40"/>
      <w:u w:val="none" w:color="000000"/>
      <w:vertAlign w:val="baseline"/>
      <w:lang w:val="da-DK"/>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numbering" w:styleId="Importeret format 3">
    <w:name w:val="Importeret format 3"/>
    <w:pPr>
      <w:numPr>
        <w:numId w:val="1"/>
      </w:numPr>
    </w:pPr>
  </w:style>
  <w:style w:type="paragraph" w:styleId="TOC Heading">
    <w:name w:val="TOC Heading"/>
    <w:next w:val="normal.0"/>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a-DK"/>
    </w:rPr>
  </w:style>
  <w:style w:type="paragraph" w:styleId="TOC 1">
    <w:name w:val="TOC 1"/>
    <w:next w:val="TOC 1"/>
    <w:pPr>
      <w:keepNext w:val="0"/>
      <w:keepLines w:val="0"/>
      <w:pageBreakBefore w:val="0"/>
      <w:widowControl w:val="1"/>
      <w:shd w:val="clear" w:color="auto" w:fill="auto"/>
      <w:tabs>
        <w:tab w:val="left" w:pos="426"/>
        <w:tab w:val="right" w:pos="5954" w:leader="dot"/>
      </w:tabs>
      <w:suppressAutoHyphens w:val="0"/>
      <w:bidi w:val="0"/>
      <w:spacing w:before="0" w:after="10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32"/>
      <w:position w:val="0"/>
      <w:sz w:val="28"/>
      <w:szCs w:val="28"/>
      <w:u w:val="none" w:color="000000"/>
      <w:vertAlign w:val="baseline"/>
      <w:lang w:val="da-DK"/>
    </w:rPr>
  </w:style>
  <w:style w:type="paragraph" w:styleId="TOC 2">
    <w:name w:val="TOC 2"/>
    <w:next w:val="TOC 2"/>
    <w:pPr>
      <w:keepNext w:val="0"/>
      <w:keepLines w:val="0"/>
      <w:pageBreakBefore w:val="0"/>
      <w:widowControl w:val="1"/>
      <w:shd w:val="clear" w:color="auto" w:fill="auto"/>
      <w:tabs>
        <w:tab w:val="left" w:pos="880"/>
        <w:tab w:val="right" w:pos="5954" w:leader="dot"/>
      </w:tabs>
      <w:suppressAutoHyphens w:val="0"/>
      <w:bidi w:val="0"/>
      <w:spacing w:before="0" w:after="100" w:line="240" w:lineRule="auto"/>
      <w:ind w:left="426"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0"/>
      <w:szCs w:val="20"/>
      <w:u w:val="none" w:color="000000"/>
      <w:vertAlign w:val="baseline"/>
      <w:lang w:val="da-DK"/>
    </w:rPr>
  </w:style>
  <w:style w:type="numbering" w:styleId="Importeret format 1">
    <w:name w:val="Importeret format 1"/>
    <w:pPr>
      <w:numPr>
        <w:numId w:val="3"/>
      </w:numPr>
    </w:pPr>
  </w:style>
  <w:style w:type="paragraph" w:styleId="Definition">
    <w:name w:val="Definition"/>
    <w:next w:val="Definition"/>
    <w:pPr>
      <w:keepNext w:val="0"/>
      <w:keepLines w:val="0"/>
      <w:pageBreakBefore w:val="0"/>
      <w:widowControl w:val="1"/>
      <w:shd w:val="clear" w:color="auto" w:fill="auto"/>
      <w:suppressAutoHyphens w:val="0"/>
      <w:bidi w:val="0"/>
      <w:spacing w:before="0" w:after="120" w:line="240" w:lineRule="auto"/>
      <w:ind w:left="567" w:right="0" w:hanging="56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paragraph" w:styleId="caption">
    <w:name w:val="caption"/>
    <w:next w:val="normal.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paragraph" w:styleId="Princip">
    <w:name w:val="Princip"/>
    <w:next w:val="normal.0"/>
    <w:pPr>
      <w:keepNext w:val="0"/>
      <w:keepLines w:val="0"/>
      <w:pageBreakBefore w:val="0"/>
      <w:widowControl w:val="1"/>
      <w:shd w:val="clear" w:color="auto" w:fill="auto"/>
      <w:tabs>
        <w:tab w:val="left" w:pos="1134"/>
      </w:tabs>
      <w:suppressAutoHyphens w:val="0"/>
      <w:bidi w:val="0"/>
      <w:spacing w:before="0" w:after="0" w:line="240" w:lineRule="auto"/>
      <w:ind w:left="1134" w:right="0" w:hanging="1134"/>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a-DK"/>
    </w:rPr>
  </w:style>
  <w:style w:type="numbering" w:styleId="Importeret format 4">
    <w:name w:val="Importeret format 4"/>
    <w:pPr>
      <w:numPr>
        <w:numId w:val="6"/>
      </w:numPr>
    </w:pPr>
  </w:style>
  <w:style w:type="numbering" w:styleId="Importeret format 5">
    <w:name w:val="Importeret format 5"/>
    <w:pPr>
      <w:numPr>
        <w:numId w:val="8"/>
      </w:numPr>
    </w:pPr>
  </w:style>
  <w:style w:type="paragraph" w:styleId="Bibliography">
    <w:name w:val="Bibliography"/>
    <w:next w:val="normal.0"/>
    <w:pPr>
      <w:keepNext w:val="0"/>
      <w:keepLines w:val="0"/>
      <w:pageBreakBefore w:val="0"/>
      <w:widowControl w:val="1"/>
      <w:shd w:val="clear" w:color="auto" w:fill="auto"/>
      <w:suppressAutoHyphens w:val="0"/>
      <w:bidi w:val="0"/>
      <w:spacing w:before="0" w:after="120" w:line="240" w:lineRule="auto"/>
      <w:ind w:left="720" w:right="0" w:hanging="72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Kontortema">
  <a:themeElements>
    <a:clrScheme name="Kontor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ontortema">
      <a:majorFont>
        <a:latin typeface="Calibri"/>
        <a:ea typeface="Calibri"/>
        <a:cs typeface="Calibri"/>
      </a:majorFont>
      <a:minorFont>
        <a:latin typeface="Cambria"/>
        <a:ea typeface="Cambria"/>
        <a:cs typeface="Cambria"/>
      </a:minorFont>
    </a:fontScheme>
    <a:fmtScheme name="Kontor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just" defTabSz="828039" rtl="0" fontAlgn="auto" latinLnBrk="0" hangingPunct="0">
          <a:lnSpc>
            <a:spcPct val="100000"/>
          </a:lnSpc>
          <a:spcBef>
            <a:spcPts val="60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just" defTabSz="828039" rtl="0" fontAlgn="auto" latinLnBrk="0" hangingPunct="0">
          <a:lnSpc>
            <a:spcPct val="100000"/>
          </a:lnSpc>
          <a:spcBef>
            <a:spcPts val="60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